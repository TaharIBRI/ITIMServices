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D66" w:rsidRPr="00874119" w:rsidRDefault="002D4D66" w:rsidP="002D4D66">
      <w:pPr>
        <w:tabs>
          <w:tab w:val="left" w:pos="4058"/>
          <w:tab w:val="left" w:pos="4238"/>
          <w:tab w:val="left" w:pos="6370"/>
        </w:tabs>
        <w:snapToGrid w:val="0"/>
        <w:ind w:left="-442" w:right="71"/>
        <w:rPr>
          <w:sz w:val="18"/>
        </w:rPr>
      </w:pPr>
    </w:p>
    <w:tbl>
      <w:tblPr>
        <w:tblW w:w="10151" w:type="dxa"/>
        <w:tblInd w:w="-44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500"/>
        <w:gridCol w:w="180"/>
        <w:gridCol w:w="2132"/>
        <w:gridCol w:w="3339"/>
      </w:tblGrid>
      <w:tr w:rsidR="002D4D66" w:rsidRPr="00874119" w:rsidTr="005A4A0E">
        <w:trPr>
          <w:cantSplit/>
          <w:trHeight w:hRule="exact" w:val="1343"/>
        </w:trPr>
        <w:tc>
          <w:tcPr>
            <w:tcW w:w="4500" w:type="dxa"/>
            <w:vAlign w:val="center"/>
          </w:tcPr>
          <w:p w:rsidR="002D4D66" w:rsidRPr="00874119" w:rsidRDefault="002D4D66" w:rsidP="002D4D66">
            <w:pPr>
              <w:spacing w:line="120" w:lineRule="exact"/>
            </w:pPr>
          </w:p>
          <w:p w:rsidR="002D4D66" w:rsidRPr="00874119" w:rsidRDefault="002D4D66" w:rsidP="002D4D66">
            <w:pPr>
              <w:pBdr>
                <w:bottom w:val="single" w:sz="4" w:space="1" w:color="808080"/>
              </w:pBdr>
            </w:pPr>
            <w:r w:rsidRPr="00874119">
              <w:rPr>
                <w:rFonts w:ascii="Verdana" w:hAnsi="Verdana"/>
                <w:noProof/>
                <w:lang w:eastAsia="fr-FR"/>
              </w:rPr>
              <w:drawing>
                <wp:inline distT="0" distB="0" distL="0" distR="0">
                  <wp:extent cx="2609850" cy="8382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D66" w:rsidRPr="00874119" w:rsidRDefault="002D4D66" w:rsidP="002D4D66">
            <w:pPr>
              <w:ind w:left="-540"/>
            </w:pPr>
          </w:p>
          <w:p w:rsidR="002D4D66" w:rsidRPr="00874119" w:rsidRDefault="002D4D66" w:rsidP="002D4D66">
            <w:pPr>
              <w:pBdr>
                <w:bottom w:val="single" w:sz="4" w:space="1" w:color="808080"/>
              </w:pBdr>
              <w:snapToGrid w:val="0"/>
              <w:jc w:val="center"/>
              <w:rPr>
                <w:i/>
              </w:rPr>
            </w:pPr>
          </w:p>
        </w:tc>
        <w:tc>
          <w:tcPr>
            <w:tcW w:w="180" w:type="dxa"/>
          </w:tcPr>
          <w:p w:rsidR="002D4D66" w:rsidRPr="00874119" w:rsidRDefault="002D4D66" w:rsidP="002D4D66">
            <w:pPr>
              <w:snapToGrid w:val="0"/>
              <w:rPr>
                <w:i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4D66" w:rsidRPr="00874119" w:rsidRDefault="002D4D66" w:rsidP="002D4D66"/>
          <w:p w:rsidR="002D4D66" w:rsidRPr="00874119" w:rsidRDefault="002D4D66" w:rsidP="002D4D66">
            <w:r w:rsidRPr="00874119">
              <w:t>Nom du Document</w:t>
            </w:r>
          </w:p>
          <w:p w:rsidR="002D4D66" w:rsidRPr="00874119" w:rsidRDefault="002D4D66" w:rsidP="002D4D66"/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4D66" w:rsidRPr="00874119" w:rsidRDefault="006C43C0" w:rsidP="00E92CFE">
            <w:pPr>
              <w:rPr>
                <w:i/>
                <w:rPrChange w:id="0" w:author="TAHAR IBRI (X137026)" w:date="2017-05-11T14:48:00Z">
                  <w:rPr>
                    <w:i/>
                  </w:rPr>
                </w:rPrChange>
              </w:rPr>
            </w:pPr>
            <w:r w:rsidRPr="00874119">
              <w:fldChar w:fldCharType="begin"/>
            </w:r>
            <w:r w:rsidR="00DA7247" w:rsidRPr="00874119">
              <w:instrText xml:space="preserve"> FILENAME </w:instrText>
            </w:r>
            <w:r w:rsidRPr="00874119">
              <w:fldChar w:fldCharType="separate"/>
            </w:r>
            <w:ins w:id="1" w:author="PETIT Vincent" w:date="2016-04-26T10:23:00Z">
              <w:r w:rsidR="00AA47D1" w:rsidRPr="00874119">
                <w:rPr>
                  <w:noProof/>
                </w:rPr>
                <w:t>20160426-  BD - CACF - Plan de migration ISIM 6 v2.2.docx</w:t>
              </w:r>
            </w:ins>
            <w:del w:id="2" w:author="PETIT Vincent" w:date="2016-04-26T10:23:00Z">
              <w:r w:rsidR="0084217C" w:rsidRPr="00874119" w:rsidDel="00AA47D1">
                <w:rPr>
                  <w:noProof/>
                  <w:rPrChange w:id="3" w:author="TAHAR IBRI (X137026)" w:date="2017-05-11T14:48:00Z">
                    <w:rPr>
                      <w:noProof/>
                    </w:rPr>
                  </w:rPrChange>
                </w:rPr>
                <w:delText>20160422-  BD - CACF - Plan de migration ISIM 6 v2.1.docx</w:delText>
              </w:r>
            </w:del>
            <w:r w:rsidRPr="00874119">
              <w:rPr>
                <w:i/>
                <w:rPrChange w:id="4" w:author="TAHAR IBRI (X137026)" w:date="2017-05-11T14:48:00Z">
                  <w:rPr>
                    <w:i/>
                  </w:rPr>
                </w:rPrChange>
              </w:rPr>
              <w:fldChar w:fldCharType="end"/>
            </w:r>
          </w:p>
        </w:tc>
      </w:tr>
      <w:tr w:rsidR="002D4D66" w:rsidRPr="00874119" w:rsidTr="005A4A0E">
        <w:trPr>
          <w:cantSplit/>
          <w:trHeight w:hRule="exact" w:val="419"/>
        </w:trPr>
        <w:tc>
          <w:tcPr>
            <w:tcW w:w="4500" w:type="dxa"/>
            <w:vMerge w:val="restart"/>
            <w:vAlign w:val="center"/>
          </w:tcPr>
          <w:p w:rsidR="002D4D66" w:rsidRPr="00874119" w:rsidRDefault="002D4D66" w:rsidP="002D4D66">
            <w:pPr>
              <w:snapToGrid w:val="0"/>
              <w:jc w:val="center"/>
              <w:rPr>
                <w:rFonts w:ascii="Verdana" w:hAnsi="Verdana"/>
                <w:i/>
                <w:rPrChange w:id="5" w:author="TAHAR IBRI (X137026)" w:date="2017-05-11T14:48:00Z">
                  <w:rPr>
                    <w:rFonts w:ascii="Verdana" w:hAnsi="Verdana"/>
                    <w:i/>
                  </w:rPr>
                </w:rPrChange>
              </w:rPr>
            </w:pPr>
          </w:p>
        </w:tc>
        <w:tc>
          <w:tcPr>
            <w:tcW w:w="180" w:type="dxa"/>
          </w:tcPr>
          <w:p w:rsidR="002D4D66" w:rsidRPr="00874119" w:rsidRDefault="002D4D66" w:rsidP="002D4D66">
            <w:pPr>
              <w:snapToGrid w:val="0"/>
              <w:rPr>
                <w:i/>
                <w:rPrChange w:id="6" w:author="TAHAR IBRI (X137026)" w:date="2017-05-11T14:48:00Z">
                  <w:rPr>
                    <w:i/>
                  </w:rPr>
                </w:rPrChange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4D66" w:rsidRPr="00874119" w:rsidRDefault="002D4D66" w:rsidP="002D4D66">
            <w:pPr>
              <w:rPr>
                <w:rPrChange w:id="7" w:author="TAHAR IBRI (X137026)" w:date="2017-05-11T14:48:00Z">
                  <w:rPr/>
                </w:rPrChange>
              </w:rPr>
            </w:pPr>
            <w:r w:rsidRPr="00874119">
              <w:rPr>
                <w:rPrChange w:id="8" w:author="TAHAR IBRI (X137026)" w:date="2017-05-11T14:48:00Z">
                  <w:rPr/>
                </w:rPrChange>
              </w:rPr>
              <w:t>Date de Création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D66" w:rsidRPr="00874119" w:rsidRDefault="002D4D66" w:rsidP="005A4A0E">
            <w:pPr>
              <w:rPr>
                <w:rPrChange w:id="9" w:author="TAHAR IBRI (X137026)" w:date="2017-05-11T14:48:00Z">
                  <w:rPr/>
                </w:rPrChange>
              </w:rPr>
            </w:pPr>
            <w:r w:rsidRPr="00874119">
              <w:rPr>
                <w:rPrChange w:id="10" w:author="TAHAR IBRI (X137026)" w:date="2017-05-11T14:48:00Z">
                  <w:rPr/>
                </w:rPrChange>
              </w:rPr>
              <w:t>0</w:t>
            </w:r>
            <w:r w:rsidR="00A96D2D" w:rsidRPr="00874119">
              <w:rPr>
                <w:rPrChange w:id="11" w:author="TAHAR IBRI (X137026)" w:date="2017-05-11T14:48:00Z">
                  <w:rPr/>
                </w:rPrChange>
              </w:rPr>
              <w:t>2</w:t>
            </w:r>
            <w:r w:rsidRPr="00874119">
              <w:rPr>
                <w:rPrChange w:id="12" w:author="TAHAR IBRI (X137026)" w:date="2017-05-11T14:48:00Z">
                  <w:rPr/>
                </w:rPrChange>
              </w:rPr>
              <w:t xml:space="preserve"> </w:t>
            </w:r>
            <w:r w:rsidR="00A96D2D" w:rsidRPr="00874119">
              <w:rPr>
                <w:rPrChange w:id="13" w:author="TAHAR IBRI (X137026)" w:date="2017-05-11T14:48:00Z">
                  <w:rPr/>
                </w:rPrChange>
              </w:rPr>
              <w:t>mars</w:t>
            </w:r>
            <w:r w:rsidRPr="00874119">
              <w:rPr>
                <w:rPrChange w:id="14" w:author="TAHAR IBRI (X137026)" w:date="2017-05-11T14:48:00Z">
                  <w:rPr/>
                </w:rPrChange>
              </w:rPr>
              <w:t xml:space="preserve"> 201</w:t>
            </w:r>
            <w:r w:rsidR="005A4A0E" w:rsidRPr="00874119">
              <w:rPr>
                <w:rPrChange w:id="15" w:author="TAHAR IBRI (X137026)" w:date="2017-05-11T14:48:00Z">
                  <w:rPr/>
                </w:rPrChange>
              </w:rPr>
              <w:t>6</w:t>
            </w:r>
          </w:p>
        </w:tc>
      </w:tr>
      <w:tr w:rsidR="002D4D66" w:rsidRPr="00874119" w:rsidTr="005A4A0E">
        <w:trPr>
          <w:cantSplit/>
          <w:trHeight w:val="390"/>
        </w:trPr>
        <w:tc>
          <w:tcPr>
            <w:tcW w:w="4500" w:type="dxa"/>
            <w:vMerge/>
          </w:tcPr>
          <w:p w:rsidR="002D4D66" w:rsidRPr="00874119" w:rsidRDefault="002D4D66" w:rsidP="002D4D66">
            <w:pPr>
              <w:rPr>
                <w:rPrChange w:id="16" w:author="TAHAR IBRI (X137026)" w:date="2017-05-11T14:48:00Z">
                  <w:rPr/>
                </w:rPrChange>
              </w:rPr>
            </w:pPr>
          </w:p>
        </w:tc>
        <w:tc>
          <w:tcPr>
            <w:tcW w:w="180" w:type="dxa"/>
          </w:tcPr>
          <w:p w:rsidR="002D4D66" w:rsidRPr="00874119" w:rsidRDefault="002D4D66" w:rsidP="002D4D66">
            <w:pPr>
              <w:snapToGrid w:val="0"/>
              <w:rPr>
                <w:i/>
                <w:rPrChange w:id="17" w:author="TAHAR IBRI (X137026)" w:date="2017-05-11T14:48:00Z">
                  <w:rPr>
                    <w:i/>
                  </w:rPr>
                </w:rPrChange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4D66" w:rsidRPr="00874119" w:rsidRDefault="002D4D66" w:rsidP="002D4D66">
            <w:pPr>
              <w:rPr>
                <w:rPrChange w:id="18" w:author="TAHAR IBRI (X137026)" w:date="2017-05-11T14:48:00Z">
                  <w:rPr/>
                </w:rPrChange>
              </w:rPr>
            </w:pPr>
            <w:r w:rsidRPr="00874119">
              <w:rPr>
                <w:rPrChange w:id="19" w:author="TAHAR IBRI (X137026)" w:date="2017-05-11T14:48:00Z">
                  <w:rPr/>
                </w:rPrChange>
              </w:rPr>
              <w:t>Dernière mise à jour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89F" w:rsidRPr="00874119" w:rsidRDefault="00770C77" w:rsidP="0080789F">
            <w:pPr>
              <w:rPr>
                <w:rPrChange w:id="20" w:author="TAHAR IBRI (X137026)" w:date="2017-05-11T14:48:00Z">
                  <w:rPr/>
                </w:rPrChange>
              </w:rPr>
            </w:pPr>
            <w:del w:id="21" w:author="PETIT Vincent" w:date="2016-04-26T10:23:00Z">
              <w:r w:rsidRPr="00874119" w:rsidDel="00AA47D1">
                <w:rPr>
                  <w:rPrChange w:id="22" w:author="TAHAR IBRI (X137026)" w:date="2017-05-11T14:48:00Z">
                    <w:rPr/>
                  </w:rPrChange>
                </w:rPr>
                <w:delText>22</w:delText>
              </w:r>
              <w:r w:rsidR="00E92CFE" w:rsidRPr="00874119" w:rsidDel="00AA47D1">
                <w:rPr>
                  <w:rPrChange w:id="23" w:author="TAHAR IBRI (X137026)" w:date="2017-05-11T14:48:00Z">
                    <w:rPr/>
                  </w:rPrChange>
                </w:rPr>
                <w:delText xml:space="preserve"> </w:delText>
              </w:r>
            </w:del>
            <w:ins w:id="24" w:author="PETIT Vincent" w:date="2016-04-26T10:23:00Z">
              <w:r w:rsidR="00AA47D1" w:rsidRPr="00874119">
                <w:rPr>
                  <w:rPrChange w:id="25" w:author="TAHAR IBRI (X137026)" w:date="2017-05-11T14:48:00Z">
                    <w:rPr/>
                  </w:rPrChange>
                </w:rPr>
                <w:t xml:space="preserve">26 </w:t>
              </w:r>
            </w:ins>
            <w:r w:rsidR="00E92CFE" w:rsidRPr="00874119">
              <w:rPr>
                <w:rPrChange w:id="26" w:author="TAHAR IBRI (X137026)" w:date="2017-05-11T14:48:00Z">
                  <w:rPr/>
                </w:rPrChange>
              </w:rPr>
              <w:t>avril 2016</w:t>
            </w:r>
          </w:p>
        </w:tc>
      </w:tr>
    </w:tbl>
    <w:p w:rsidR="002D4D66" w:rsidRPr="00874119" w:rsidRDefault="002D4D66" w:rsidP="002D4D66">
      <w:pPr>
        <w:ind w:left="-540"/>
        <w:rPr>
          <w:rPrChange w:id="27" w:author="TAHAR IBRI (X137026)" w:date="2017-05-11T14:48:00Z">
            <w:rPr/>
          </w:rPrChange>
        </w:rPr>
      </w:pPr>
    </w:p>
    <w:p w:rsidR="00BB45E9" w:rsidRPr="00874119" w:rsidRDefault="00BB45E9" w:rsidP="00BB45E9">
      <w:pPr>
        <w:pStyle w:val="NormalCalibri"/>
        <w:rPr>
          <w:rPrChange w:id="28" w:author="TAHAR IBRI (X137026)" w:date="2017-05-11T14:48:00Z">
            <w:rPr/>
          </w:rPrChange>
        </w:rPr>
      </w:pPr>
      <w:r w:rsidRPr="00874119">
        <w:rPr>
          <w:rPrChange w:id="29" w:author="TAHAR IBRI (X137026)" w:date="2017-05-11T14:48:00Z">
            <w:rPr/>
          </w:rPrChange>
        </w:rPr>
        <w:t xml:space="preserve">Plan de Migration </w:t>
      </w:r>
    </w:p>
    <w:p w:rsidR="002D4D66" w:rsidRPr="00874119" w:rsidRDefault="00BB45E9" w:rsidP="00BB45E9">
      <w:pPr>
        <w:pStyle w:val="NormalCalibri"/>
        <w:rPr>
          <w:rPrChange w:id="30" w:author="TAHAR IBRI (X137026)" w:date="2017-05-11T14:48:00Z">
            <w:rPr/>
          </w:rPrChange>
        </w:rPr>
      </w:pPr>
      <w:r w:rsidRPr="00874119">
        <w:rPr>
          <w:rPrChange w:id="31" w:author="TAHAR IBRI (X137026)" w:date="2017-05-11T14:48:00Z">
            <w:rPr/>
          </w:rPrChange>
        </w:rPr>
        <w:t>I</w:t>
      </w:r>
      <w:r w:rsidR="00A96D2D" w:rsidRPr="00874119">
        <w:rPr>
          <w:rPrChange w:id="32" w:author="TAHAR IBRI (X137026)" w:date="2017-05-11T14:48:00Z">
            <w:rPr/>
          </w:rPrChange>
        </w:rPr>
        <w:t>T</w:t>
      </w:r>
      <w:r w:rsidRPr="00874119">
        <w:rPr>
          <w:rPrChange w:id="33" w:author="TAHAR IBRI (X137026)" w:date="2017-05-11T14:48:00Z">
            <w:rPr/>
          </w:rPrChange>
        </w:rPr>
        <w:t>IM</w:t>
      </w:r>
      <w:r w:rsidR="00A65987" w:rsidRPr="00874119">
        <w:rPr>
          <w:rPrChange w:id="34" w:author="TAHAR IBRI (X137026)" w:date="2017-05-11T14:48:00Z">
            <w:rPr/>
          </w:rPrChange>
        </w:rPr>
        <w:t xml:space="preserve"> </w:t>
      </w:r>
      <w:r w:rsidRPr="00874119">
        <w:rPr>
          <w:rPrChange w:id="35" w:author="TAHAR IBRI (X137026)" w:date="2017-05-11T14:48:00Z">
            <w:rPr/>
          </w:rPrChange>
        </w:rPr>
        <w:t>v5 vers ISIM</w:t>
      </w:r>
      <w:r w:rsidR="00A65987" w:rsidRPr="00874119">
        <w:rPr>
          <w:rPrChange w:id="36" w:author="TAHAR IBRI (X137026)" w:date="2017-05-11T14:48:00Z">
            <w:rPr/>
          </w:rPrChange>
        </w:rPr>
        <w:t xml:space="preserve"> </w:t>
      </w:r>
      <w:r w:rsidRPr="00874119">
        <w:rPr>
          <w:rPrChange w:id="37" w:author="TAHAR IBRI (X137026)" w:date="2017-05-11T14:48:00Z">
            <w:rPr/>
          </w:rPrChange>
        </w:rPr>
        <w:t>v6</w:t>
      </w:r>
    </w:p>
    <w:p w:rsidR="002D4D66" w:rsidRPr="00874119" w:rsidRDefault="002D4D66" w:rsidP="002D4D66">
      <w:pPr>
        <w:jc w:val="center"/>
        <w:rPr>
          <w:sz w:val="32"/>
          <w:szCs w:val="32"/>
          <w:rPrChange w:id="38" w:author="TAHAR IBRI (X137026)" w:date="2017-05-11T14:48:00Z">
            <w:rPr>
              <w:sz w:val="32"/>
              <w:szCs w:val="32"/>
            </w:rPr>
          </w:rPrChange>
        </w:rPr>
      </w:pPr>
    </w:p>
    <w:p w:rsidR="002D4D66" w:rsidRPr="00874119" w:rsidRDefault="002D4D66" w:rsidP="002D4D66">
      <w:pPr>
        <w:jc w:val="center"/>
        <w:rPr>
          <w:sz w:val="32"/>
          <w:szCs w:val="32"/>
          <w:rPrChange w:id="39" w:author="TAHAR IBRI (X137026)" w:date="2017-05-11T14:48:00Z">
            <w:rPr>
              <w:sz w:val="32"/>
              <w:szCs w:val="32"/>
            </w:rPr>
          </w:rPrChange>
        </w:rPr>
      </w:pPr>
      <w:r w:rsidRPr="00874119">
        <w:rPr>
          <w:sz w:val="32"/>
          <w:szCs w:val="32"/>
          <w:rPrChange w:id="40" w:author="TAHAR IBRI (X137026)" w:date="2017-05-11T14:48:00Z">
            <w:rPr>
              <w:sz w:val="32"/>
              <w:szCs w:val="32"/>
            </w:rPr>
          </w:rPrChange>
        </w:rPr>
        <w:t xml:space="preserve">Version </w:t>
      </w:r>
      <w:r w:rsidR="005D0F4A" w:rsidRPr="00874119">
        <w:rPr>
          <w:b/>
          <w:bCs/>
          <w:sz w:val="32"/>
          <w:szCs w:val="32"/>
          <w:rPrChange w:id="41" w:author="TAHAR IBRI (X137026)" w:date="2017-05-11T14:48:00Z">
            <w:rPr>
              <w:b/>
              <w:bCs/>
              <w:sz w:val="32"/>
              <w:szCs w:val="32"/>
            </w:rPr>
          </w:rPrChange>
        </w:rPr>
        <w:t>2.</w:t>
      </w:r>
      <w:del w:id="42" w:author="TAHAR IBRI (X137026)" w:date="2017-05-11T14:26:00Z">
        <w:r w:rsidR="005D0F4A" w:rsidRPr="00874119" w:rsidDel="00C56BD1">
          <w:rPr>
            <w:b/>
            <w:bCs/>
            <w:sz w:val="32"/>
            <w:szCs w:val="32"/>
            <w:rPrChange w:id="43" w:author="TAHAR IBRI (X137026)" w:date="2017-05-11T14:48:00Z">
              <w:rPr>
                <w:b/>
                <w:bCs/>
                <w:sz w:val="32"/>
                <w:szCs w:val="32"/>
              </w:rPr>
            </w:rPrChange>
          </w:rPr>
          <w:delText>1</w:delText>
        </w:r>
        <w:r w:rsidRPr="00874119" w:rsidDel="00C56BD1">
          <w:rPr>
            <w:sz w:val="32"/>
            <w:szCs w:val="32"/>
            <w:rPrChange w:id="44" w:author="TAHAR IBRI (X137026)" w:date="2017-05-11T14:48:00Z">
              <w:rPr>
                <w:sz w:val="32"/>
                <w:szCs w:val="32"/>
              </w:rPr>
            </w:rPrChange>
          </w:rPr>
          <w:delText xml:space="preserve"> </w:delText>
        </w:r>
      </w:del>
      <w:ins w:id="45" w:author="PETIT Vincent" w:date="2016-04-26T10:23:00Z">
        <w:del w:id="46" w:author="TAHAR IBRI (X137026)" w:date="2017-05-11T14:26:00Z">
          <w:r w:rsidR="00AA47D1" w:rsidRPr="00874119" w:rsidDel="00C56BD1">
            <w:rPr>
              <w:b/>
              <w:bCs/>
              <w:sz w:val="32"/>
              <w:szCs w:val="32"/>
              <w:rPrChange w:id="47" w:author="TAHAR IBRI (X137026)" w:date="2017-05-11T14:48:00Z">
                <w:rPr>
                  <w:b/>
                  <w:bCs/>
                  <w:sz w:val="32"/>
                  <w:szCs w:val="32"/>
                </w:rPr>
              </w:rPrChange>
            </w:rPr>
            <w:delText>2</w:delText>
          </w:r>
        </w:del>
      </w:ins>
      <w:ins w:id="48" w:author="TAHAR IBRI (X137026)" w:date="2017-05-11T14:26:00Z">
        <w:r w:rsidR="00C56BD1" w:rsidRPr="00874119">
          <w:rPr>
            <w:b/>
            <w:bCs/>
            <w:sz w:val="32"/>
            <w:szCs w:val="32"/>
            <w:rPrChange w:id="49" w:author="TAHAR IBRI (X137026)" w:date="2017-05-11T14:48:00Z">
              <w:rPr>
                <w:b/>
                <w:bCs/>
                <w:sz w:val="32"/>
                <w:szCs w:val="32"/>
              </w:rPr>
            </w:rPrChange>
          </w:rPr>
          <w:t>3</w:t>
        </w:r>
      </w:ins>
      <w:ins w:id="50" w:author="PETIT Vincent" w:date="2016-04-26T10:23:00Z">
        <w:r w:rsidR="00AA47D1" w:rsidRPr="00874119">
          <w:rPr>
            <w:sz w:val="32"/>
            <w:szCs w:val="32"/>
            <w:rPrChange w:id="51" w:author="TAHAR IBRI (X137026)" w:date="2017-05-11T14:48:00Z">
              <w:rPr>
                <w:sz w:val="32"/>
                <w:szCs w:val="32"/>
              </w:rPr>
            </w:rPrChange>
          </w:rPr>
          <w:t xml:space="preserve"> </w:t>
        </w:r>
      </w:ins>
      <w:r w:rsidRPr="00874119">
        <w:rPr>
          <w:sz w:val="32"/>
          <w:szCs w:val="32"/>
          <w:rPrChange w:id="52" w:author="TAHAR IBRI (X137026)" w:date="2017-05-11T14:48:00Z">
            <w:rPr>
              <w:sz w:val="32"/>
              <w:szCs w:val="32"/>
            </w:rPr>
          </w:rPrChange>
        </w:rPr>
        <w:t xml:space="preserve">du </w:t>
      </w:r>
      <w:ins w:id="53" w:author="TAHAR IBRI (X137026)" w:date="2017-05-11T14:26:00Z">
        <w:r w:rsidR="00C56BD1" w:rsidRPr="00874119">
          <w:rPr>
            <w:sz w:val="32"/>
            <w:szCs w:val="32"/>
            <w:rPrChange w:id="54" w:author="TAHAR IBRI (X137026)" w:date="2017-05-11T14:48:00Z">
              <w:rPr>
                <w:sz w:val="32"/>
                <w:szCs w:val="32"/>
              </w:rPr>
            </w:rPrChange>
          </w:rPr>
          <w:t>11/05/2017</w:t>
        </w:r>
      </w:ins>
      <w:del w:id="55" w:author="TAHAR IBRI (X137026)" w:date="2017-05-11T14:26:00Z">
        <w:r w:rsidR="004D77B0" w:rsidRPr="00874119" w:rsidDel="00C56BD1">
          <w:rPr>
            <w:b/>
            <w:sz w:val="32"/>
            <w:szCs w:val="32"/>
            <w:rPrChange w:id="56" w:author="TAHAR IBRI (X137026)" w:date="2017-05-11T14:48:00Z">
              <w:rPr>
                <w:b/>
                <w:sz w:val="32"/>
                <w:szCs w:val="32"/>
              </w:rPr>
            </w:rPrChange>
          </w:rPr>
          <w:delText>22</w:delText>
        </w:r>
      </w:del>
      <w:ins w:id="57" w:author="PETIT Vincent" w:date="2016-04-26T10:24:00Z">
        <w:del w:id="58" w:author="TAHAR IBRI (X137026)" w:date="2017-05-11T14:26:00Z">
          <w:r w:rsidR="00AA47D1" w:rsidRPr="00874119" w:rsidDel="00C56BD1">
            <w:rPr>
              <w:b/>
              <w:sz w:val="32"/>
              <w:szCs w:val="32"/>
              <w:rPrChange w:id="59" w:author="TAHAR IBRI (X137026)" w:date="2017-05-11T14:48:00Z">
                <w:rPr>
                  <w:b/>
                  <w:sz w:val="32"/>
                  <w:szCs w:val="32"/>
                </w:rPr>
              </w:rPrChange>
            </w:rPr>
            <w:delText>26</w:delText>
          </w:r>
        </w:del>
      </w:ins>
      <w:del w:id="60" w:author="TAHAR IBRI (X137026)" w:date="2017-05-11T14:26:00Z">
        <w:r w:rsidR="005A4A0E" w:rsidRPr="00874119" w:rsidDel="00C56BD1">
          <w:rPr>
            <w:b/>
            <w:bCs/>
            <w:sz w:val="32"/>
            <w:szCs w:val="32"/>
            <w:rPrChange w:id="61" w:author="TAHAR IBRI (X137026)" w:date="2017-05-11T14:48:00Z">
              <w:rPr>
                <w:b/>
                <w:bCs/>
                <w:sz w:val="32"/>
                <w:szCs w:val="32"/>
              </w:rPr>
            </w:rPrChange>
          </w:rPr>
          <w:delText>/</w:delText>
        </w:r>
        <w:r w:rsidR="00E92CFE" w:rsidRPr="00874119" w:rsidDel="00C56BD1">
          <w:rPr>
            <w:b/>
            <w:bCs/>
            <w:sz w:val="32"/>
            <w:szCs w:val="32"/>
            <w:rPrChange w:id="62" w:author="TAHAR IBRI (X137026)" w:date="2017-05-11T14:48:00Z">
              <w:rPr>
                <w:b/>
                <w:bCs/>
                <w:sz w:val="32"/>
                <w:szCs w:val="32"/>
              </w:rPr>
            </w:rPrChange>
          </w:rPr>
          <w:delText>04</w:delText>
        </w:r>
        <w:r w:rsidRPr="00874119" w:rsidDel="00C56BD1">
          <w:rPr>
            <w:b/>
            <w:bCs/>
            <w:sz w:val="32"/>
            <w:szCs w:val="32"/>
            <w:rPrChange w:id="63" w:author="TAHAR IBRI (X137026)" w:date="2017-05-11T14:48:00Z">
              <w:rPr>
                <w:b/>
                <w:bCs/>
                <w:sz w:val="32"/>
                <w:szCs w:val="32"/>
              </w:rPr>
            </w:rPrChange>
          </w:rPr>
          <w:delText>/201</w:delText>
        </w:r>
        <w:r w:rsidR="005A4A0E" w:rsidRPr="00874119" w:rsidDel="00C56BD1">
          <w:rPr>
            <w:b/>
            <w:bCs/>
            <w:sz w:val="32"/>
            <w:szCs w:val="32"/>
            <w:rPrChange w:id="64" w:author="TAHAR IBRI (X137026)" w:date="2017-05-11T14:48:00Z">
              <w:rPr>
                <w:b/>
                <w:bCs/>
                <w:sz w:val="32"/>
                <w:szCs w:val="32"/>
              </w:rPr>
            </w:rPrChange>
          </w:rPr>
          <w:delText>6</w:delText>
        </w:r>
      </w:del>
    </w:p>
    <w:p w:rsidR="002D4D66" w:rsidRPr="00874119" w:rsidRDefault="002D4D66" w:rsidP="002D4D66">
      <w:pPr>
        <w:pBdr>
          <w:top w:val="single" w:sz="8" w:space="1" w:color="808080"/>
        </w:pBdr>
        <w:rPr>
          <w:rPrChange w:id="65" w:author="TAHAR IBRI (X137026)" w:date="2017-05-11T14:48:00Z">
            <w:rPr/>
          </w:rPrChange>
        </w:rPr>
      </w:pPr>
    </w:p>
    <w:p w:rsidR="002D4D66" w:rsidRPr="00874119" w:rsidRDefault="002D4D66" w:rsidP="002D4D66">
      <w:pPr>
        <w:rPr>
          <w:rPrChange w:id="66" w:author="TAHAR IBRI (X137026)" w:date="2017-05-11T14:48:00Z">
            <w:rPr/>
          </w:rPrChange>
        </w:rPr>
      </w:pPr>
    </w:p>
    <w:p w:rsidR="002D4D66" w:rsidRPr="00874119" w:rsidRDefault="002D4D66" w:rsidP="002D4D66">
      <w:pPr>
        <w:rPr>
          <w:b/>
          <w:bCs/>
          <w:rPrChange w:id="67" w:author="TAHAR IBRI (X137026)" w:date="2017-05-11T14:48:00Z">
            <w:rPr>
              <w:b/>
              <w:bCs/>
            </w:rPr>
          </w:rPrChange>
        </w:rPr>
      </w:pPr>
      <w:r w:rsidRPr="00874119">
        <w:rPr>
          <w:b/>
          <w:bCs/>
          <w:rPrChange w:id="68" w:author="TAHAR IBRI (X137026)" w:date="2017-05-11T14:48:00Z">
            <w:rPr>
              <w:b/>
              <w:bCs/>
            </w:rPr>
          </w:rPrChange>
        </w:rPr>
        <w:t>Validation de la version</w:t>
      </w:r>
    </w:p>
    <w:tbl>
      <w:tblPr>
        <w:tblW w:w="9575" w:type="dxa"/>
        <w:tblInd w:w="150" w:type="dxa"/>
        <w:tblLayout w:type="fixed"/>
        <w:tblLook w:val="0000"/>
      </w:tblPr>
      <w:tblGrid>
        <w:gridCol w:w="2576"/>
        <w:gridCol w:w="3619"/>
        <w:gridCol w:w="1418"/>
        <w:gridCol w:w="1962"/>
      </w:tblGrid>
      <w:tr w:rsidR="002D4D66" w:rsidRPr="00874119" w:rsidTr="002D4D66">
        <w:trPr>
          <w:tblHeader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69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70" w:author="TAHAR IBRI (X137026)" w:date="2017-05-11T14:48:00Z">
                  <w:rPr>
                    <w:b/>
                    <w:bCs/>
                  </w:rPr>
                </w:rPrChange>
              </w:rPr>
              <w:t>Nom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71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72" w:author="TAHAR IBRI (X137026)" w:date="2017-05-11T14:48:00Z">
                  <w:rPr>
                    <w:b/>
                    <w:bCs/>
                  </w:rPr>
                </w:rPrChange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73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74" w:author="TAHAR IBRI (X137026)" w:date="2017-05-11T14:48:00Z">
                  <w:rPr>
                    <w:b/>
                    <w:bCs/>
                  </w:rPr>
                </w:rPrChange>
              </w:rPr>
              <w:t>Date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75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76" w:author="TAHAR IBRI (X137026)" w:date="2017-05-11T14:48:00Z">
                  <w:rPr>
                    <w:b/>
                    <w:bCs/>
                  </w:rPr>
                </w:rPrChange>
              </w:rPr>
              <w:t>Périmètre</w:t>
            </w:r>
          </w:p>
        </w:tc>
      </w:tr>
      <w:tr w:rsidR="002D4D66" w:rsidRPr="00874119" w:rsidTr="002D4D66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35D80" w:rsidP="00A35D80">
            <w:pPr>
              <w:rPr>
                <w:rPrChange w:id="77" w:author="TAHAR IBRI (X137026)" w:date="2017-05-11T14:48:00Z">
                  <w:rPr/>
                </w:rPrChange>
              </w:rPr>
            </w:pPr>
            <w:r w:rsidRPr="00874119">
              <w:rPr>
                <w:rPrChange w:id="78" w:author="TAHAR IBRI (X137026)" w:date="2017-05-11T14:48:00Z">
                  <w:rPr/>
                </w:rPrChange>
              </w:rPr>
              <w:t>Eric CROISY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35D80" w:rsidP="002D4D66">
            <w:pPr>
              <w:rPr>
                <w:rPrChange w:id="79" w:author="TAHAR IBRI (X137026)" w:date="2017-05-11T14:48:00Z">
                  <w:rPr/>
                </w:rPrChange>
              </w:rPr>
            </w:pPr>
            <w:r w:rsidRPr="00874119">
              <w:rPr>
                <w:rPrChange w:id="80" w:author="TAHAR IBRI (X137026)" w:date="2017-05-11T14:48:00Z">
                  <w:rPr/>
                </w:rPrChange>
              </w:rPr>
              <w:t>Direction Programme Habilitations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7759F5" w:rsidP="002D4D66">
            <w:pPr>
              <w:rPr>
                <w:highlight w:val="yellow"/>
                <w:rPrChange w:id="81" w:author="TAHAR IBRI (X137026)" w:date="2017-05-11T14:48:00Z">
                  <w:rPr>
                    <w:highlight w:val="yellow"/>
                  </w:rPr>
                </w:rPrChange>
              </w:rPr>
            </w:pPr>
            <w:proofErr w:type="spellStart"/>
            <w:r w:rsidRPr="00874119">
              <w:rPr>
                <w:highlight w:val="yellow"/>
                <w:rPrChange w:id="82" w:author="TAHAR IBRI (X137026)" w:date="2017-05-11T14:48:00Z">
                  <w:rPr>
                    <w:highlight w:val="yellow"/>
                  </w:rPr>
                </w:rPrChange>
              </w:rPr>
              <w:t>jj</w:t>
            </w:r>
            <w:proofErr w:type="spellEnd"/>
            <w:r w:rsidRPr="00874119">
              <w:rPr>
                <w:highlight w:val="yellow"/>
                <w:rPrChange w:id="83" w:author="TAHAR IBRI (X137026)" w:date="2017-05-11T14:48:00Z">
                  <w:rPr>
                    <w:highlight w:val="yellow"/>
                  </w:rPr>
                </w:rPrChange>
              </w:rPr>
              <w:t>/mm/2016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84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35D80" w:rsidP="002D4D66">
            <w:pPr>
              <w:rPr>
                <w:rPrChange w:id="85" w:author="TAHAR IBRI (X137026)" w:date="2017-05-11T14:48:00Z">
                  <w:rPr/>
                </w:rPrChange>
              </w:rPr>
            </w:pPr>
            <w:r w:rsidRPr="00874119">
              <w:rPr>
                <w:rFonts w:cs="Arial"/>
                <w:rPrChange w:id="86" w:author="TAHAR IBRI (X137026)" w:date="2017-05-11T14:48:00Z">
                  <w:rPr>
                    <w:rFonts w:cs="Arial"/>
                  </w:rPr>
                </w:rPrChange>
              </w:rPr>
              <w:t>Simon OBOUNOU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35D80" w:rsidP="002D4D66">
            <w:pPr>
              <w:rPr>
                <w:rPrChange w:id="87" w:author="TAHAR IBRI (X137026)" w:date="2017-05-11T14:48:00Z">
                  <w:rPr/>
                </w:rPrChange>
              </w:rPr>
            </w:pPr>
            <w:r w:rsidRPr="00874119">
              <w:rPr>
                <w:rPrChange w:id="88" w:author="TAHAR IBRI (X137026)" w:date="2017-05-11T14:48:00Z">
                  <w:rPr/>
                </w:rPrChange>
              </w:rPr>
              <w:t>Responsable Projet ITIM6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7759F5" w:rsidP="002D4D66">
            <w:pPr>
              <w:rPr>
                <w:highlight w:val="yellow"/>
                <w:rPrChange w:id="89" w:author="TAHAR IBRI (X137026)" w:date="2017-05-11T14:48:00Z">
                  <w:rPr>
                    <w:highlight w:val="yellow"/>
                  </w:rPr>
                </w:rPrChange>
              </w:rPr>
            </w:pPr>
            <w:proofErr w:type="spellStart"/>
            <w:r w:rsidRPr="00874119">
              <w:rPr>
                <w:highlight w:val="yellow"/>
                <w:rPrChange w:id="90" w:author="TAHAR IBRI (X137026)" w:date="2017-05-11T14:48:00Z">
                  <w:rPr>
                    <w:highlight w:val="yellow"/>
                  </w:rPr>
                </w:rPrChange>
              </w:rPr>
              <w:t>jj</w:t>
            </w:r>
            <w:proofErr w:type="spellEnd"/>
            <w:r w:rsidRPr="00874119">
              <w:rPr>
                <w:highlight w:val="yellow"/>
                <w:rPrChange w:id="91" w:author="TAHAR IBRI (X137026)" w:date="2017-05-11T14:48:00Z">
                  <w:rPr>
                    <w:highlight w:val="yellow"/>
                  </w:rPr>
                </w:rPrChange>
              </w:rPr>
              <w:t>/mm/2016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92" w:author="TAHAR IBRI (X137026)" w:date="2017-05-11T14:48:00Z">
                  <w:rPr/>
                </w:rPrChange>
              </w:rPr>
            </w:pPr>
          </w:p>
        </w:tc>
      </w:tr>
    </w:tbl>
    <w:p w:rsidR="002D4D66" w:rsidRPr="00874119" w:rsidRDefault="002D4D66" w:rsidP="002D4D66">
      <w:pPr>
        <w:pStyle w:val="paragraph"/>
        <w:spacing w:line="240" w:lineRule="auto"/>
        <w:rPr>
          <w:rFonts w:ascii="Calibri" w:hAnsi="Calibri"/>
          <w:lang w:val="fr-FR"/>
          <w:rPrChange w:id="93" w:author="TAHAR IBRI (X137026)" w:date="2017-05-11T14:48:00Z">
            <w:rPr>
              <w:rFonts w:ascii="Calibri" w:hAnsi="Calibri"/>
              <w:lang w:val="fr-FR"/>
            </w:rPr>
          </w:rPrChange>
        </w:rPr>
      </w:pPr>
    </w:p>
    <w:p w:rsidR="002D4D66" w:rsidRPr="00874119" w:rsidRDefault="002D4D66" w:rsidP="002D4D66">
      <w:pPr>
        <w:rPr>
          <w:b/>
          <w:bCs/>
          <w:rPrChange w:id="94" w:author="TAHAR IBRI (X137026)" w:date="2017-05-11T14:48:00Z">
            <w:rPr>
              <w:b/>
              <w:bCs/>
            </w:rPr>
          </w:rPrChange>
        </w:rPr>
      </w:pPr>
      <w:r w:rsidRPr="00874119">
        <w:rPr>
          <w:b/>
          <w:bCs/>
          <w:rPrChange w:id="95" w:author="TAHAR IBRI (X137026)" w:date="2017-05-11T14:48:00Z">
            <w:rPr>
              <w:b/>
              <w:bCs/>
            </w:rPr>
          </w:rPrChange>
        </w:rPr>
        <w:t xml:space="preserve">Contributeurs de la version </w:t>
      </w:r>
    </w:p>
    <w:tbl>
      <w:tblPr>
        <w:tblW w:w="9581" w:type="dxa"/>
        <w:tblInd w:w="144" w:type="dxa"/>
        <w:tblLayout w:type="fixed"/>
        <w:tblLook w:val="0000"/>
      </w:tblPr>
      <w:tblGrid>
        <w:gridCol w:w="2844"/>
        <w:gridCol w:w="3780"/>
        <w:gridCol w:w="2957"/>
      </w:tblGrid>
      <w:tr w:rsidR="002D4D66" w:rsidRPr="00874119" w:rsidTr="002D4D66">
        <w:trPr>
          <w:tblHeader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96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97" w:author="TAHAR IBRI (X137026)" w:date="2017-05-11T14:48:00Z">
                  <w:rPr>
                    <w:b/>
                    <w:bCs/>
                  </w:rPr>
                </w:rPrChange>
              </w:rPr>
              <w:t>Nom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98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99" w:author="TAHAR IBRI (X137026)" w:date="2017-05-11T14:48:00Z">
                  <w:rPr>
                    <w:b/>
                    <w:bCs/>
                  </w:rPr>
                </w:rPrChange>
              </w:rPr>
              <w:t>Fonction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100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01" w:author="TAHAR IBRI (X137026)" w:date="2017-05-11T14:48:00Z">
                  <w:rPr>
                    <w:b/>
                    <w:bCs/>
                  </w:rPr>
                </w:rPrChange>
              </w:rPr>
              <w:t>Périmètre de la contribution</w:t>
            </w: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35D80" w:rsidP="002D4D66">
            <w:pPr>
              <w:rPr>
                <w:rPrChange w:id="102" w:author="TAHAR IBRI (X137026)" w:date="2017-05-11T14:48:00Z">
                  <w:rPr/>
                </w:rPrChange>
              </w:rPr>
            </w:pPr>
            <w:r w:rsidRPr="00874119">
              <w:rPr>
                <w:rPrChange w:id="103" w:author="TAHAR IBRI (X137026)" w:date="2017-05-11T14:48:00Z">
                  <w:rPr/>
                </w:rPrChange>
              </w:rPr>
              <w:t>T</w:t>
            </w:r>
            <w:r w:rsidR="00BB45E9" w:rsidRPr="00874119">
              <w:rPr>
                <w:rPrChange w:id="104" w:author="TAHAR IBRI (X137026)" w:date="2017-05-11T14:48:00Z">
                  <w:rPr/>
                </w:rPrChange>
              </w:rPr>
              <w:t>a</w:t>
            </w:r>
            <w:r w:rsidRPr="00874119">
              <w:rPr>
                <w:rPrChange w:id="105" w:author="TAHAR IBRI (X137026)" w:date="2017-05-11T14:48:00Z">
                  <w:rPr/>
                </w:rPrChange>
              </w:rPr>
              <w:t>har IBRI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A35D80" w:rsidP="002D4D66">
            <w:pPr>
              <w:rPr>
                <w:rPrChange w:id="106" w:author="TAHAR IBRI (X137026)" w:date="2017-05-11T14:48:00Z">
                  <w:rPr/>
                </w:rPrChange>
              </w:rPr>
            </w:pPr>
            <w:r w:rsidRPr="00874119">
              <w:rPr>
                <w:rPrChange w:id="107" w:author="TAHAR IBRI (X137026)" w:date="2017-05-11T14:48:00Z">
                  <w:rPr/>
                </w:rPrChange>
              </w:rPr>
              <w:t>Expert</w:t>
            </w:r>
            <w:r w:rsidR="002D4D66" w:rsidRPr="00874119">
              <w:rPr>
                <w:rPrChange w:id="108" w:author="TAHAR IBRI (X137026)" w:date="2017-05-11T14:48:00Z">
                  <w:rPr/>
                </w:rPrChange>
              </w:rPr>
              <w:t xml:space="preserve"> Technique</w:t>
            </w:r>
            <w:r w:rsidRPr="00874119">
              <w:rPr>
                <w:rPrChange w:id="109" w:author="TAHAR IBRI (X137026)" w:date="2017-05-11T14:48:00Z">
                  <w:rPr/>
                </w:rPrChange>
              </w:rPr>
              <w:t xml:space="preserve"> IAM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10" w:author="TAHAR IBRI (X137026)" w:date="2017-05-11T14:48:00Z">
                  <w:rPr/>
                </w:rPrChange>
              </w:rPr>
            </w:pPr>
            <w:r w:rsidRPr="00874119">
              <w:rPr>
                <w:rPrChange w:id="111" w:author="TAHAR IBRI (X137026)" w:date="2017-05-11T14:48:00Z">
                  <w:rPr/>
                </w:rPrChange>
              </w:rPr>
              <w:t>Rédacteur</w:t>
            </w: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E92CFE" w:rsidP="002D4D66">
            <w:pPr>
              <w:rPr>
                <w:rPrChange w:id="112" w:author="TAHAR IBRI (X137026)" w:date="2017-05-11T14:48:00Z">
                  <w:rPr/>
                </w:rPrChange>
              </w:rPr>
            </w:pPr>
            <w:r w:rsidRPr="00874119">
              <w:rPr>
                <w:rPrChange w:id="113" w:author="TAHAR IBRI (X137026)" w:date="2017-05-11T14:48:00Z">
                  <w:rPr/>
                </w:rPrChange>
              </w:rPr>
              <w:t>Vincent PETIT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E92CFE" w:rsidP="002D4D66">
            <w:pPr>
              <w:rPr>
                <w:rPrChange w:id="114" w:author="TAHAR IBRI (X137026)" w:date="2017-05-11T14:48:00Z">
                  <w:rPr/>
                </w:rPrChange>
              </w:rPr>
            </w:pPr>
            <w:r w:rsidRPr="00874119">
              <w:rPr>
                <w:rPrChange w:id="115" w:author="TAHAR IBRI (X137026)" w:date="2017-05-11T14:48:00Z">
                  <w:rPr/>
                </w:rPrChange>
              </w:rPr>
              <w:t>Consultant sécurité (B&amp;D)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E92CFE" w:rsidP="002D4D66">
            <w:pPr>
              <w:rPr>
                <w:rPrChange w:id="116" w:author="TAHAR IBRI (X137026)" w:date="2017-05-11T14:48:00Z">
                  <w:rPr/>
                </w:rPrChange>
              </w:rPr>
            </w:pPr>
            <w:r w:rsidRPr="00874119">
              <w:rPr>
                <w:rPrChange w:id="117" w:author="TAHAR IBRI (X137026)" w:date="2017-05-11T14:48:00Z">
                  <w:rPr/>
                </w:rPrChange>
              </w:rPr>
              <w:t>Rédacteur</w:t>
            </w: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18" w:author="TAHAR IBRI (X137026)" w:date="2017-05-11T14:48:00Z">
                  <w:rPr/>
                </w:rPrChange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19" w:author="TAHAR IBRI (X137026)" w:date="2017-05-11T14:48:00Z">
                  <w:rPr/>
                </w:rPrChange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0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1" w:author="TAHAR IBRI (X137026)" w:date="2017-05-11T14:48:00Z">
                  <w:rPr/>
                </w:rPrChange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2" w:author="TAHAR IBRI (X137026)" w:date="2017-05-11T14:48:00Z">
                  <w:rPr/>
                </w:rPrChange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3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4" w:author="TAHAR IBRI (X137026)" w:date="2017-05-11T14:48:00Z">
                  <w:rPr/>
                </w:rPrChange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5" w:author="TAHAR IBRI (X137026)" w:date="2017-05-11T14:48:00Z">
                  <w:rPr/>
                </w:rPrChange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6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7" w:author="TAHAR IBRI (X137026)" w:date="2017-05-11T14:48:00Z">
                  <w:rPr/>
                </w:rPrChange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8" w:author="TAHAR IBRI (X137026)" w:date="2017-05-11T14:48:00Z">
                  <w:rPr/>
                </w:rPrChange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29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0" w:author="TAHAR IBRI (X137026)" w:date="2017-05-11T14:48:00Z">
                  <w:rPr/>
                </w:rPrChange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1" w:author="TAHAR IBRI (X137026)" w:date="2017-05-11T14:48:00Z">
                  <w:rPr/>
                </w:rPrChange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2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3" w:author="TAHAR IBRI (X137026)" w:date="2017-05-11T14:48:00Z">
                  <w:rPr/>
                </w:rPrChange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4" w:author="TAHAR IBRI (X137026)" w:date="2017-05-11T14:48:00Z">
                  <w:rPr/>
                </w:rPrChange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5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6" w:author="TAHAR IBRI (X137026)" w:date="2017-05-11T14:48:00Z">
                  <w:rPr/>
                </w:rPrChange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7" w:author="TAHAR IBRI (X137026)" w:date="2017-05-11T14:48:00Z">
                  <w:rPr/>
                </w:rPrChange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138" w:author="TAHAR IBRI (X137026)" w:date="2017-05-11T14:48:00Z">
                  <w:rPr/>
                </w:rPrChange>
              </w:rPr>
            </w:pPr>
          </w:p>
        </w:tc>
      </w:tr>
    </w:tbl>
    <w:p w:rsidR="002D4D66" w:rsidRPr="00874119" w:rsidRDefault="002D4D66" w:rsidP="002D4D66">
      <w:pPr>
        <w:pStyle w:val="paragraph"/>
        <w:spacing w:line="240" w:lineRule="auto"/>
        <w:rPr>
          <w:rFonts w:ascii="Calibri" w:hAnsi="Calibri"/>
          <w:lang w:val="fr-FR"/>
          <w:rPrChange w:id="139" w:author="TAHAR IBRI (X137026)" w:date="2017-05-11T14:48:00Z">
            <w:rPr>
              <w:rFonts w:ascii="Calibri" w:hAnsi="Calibri"/>
              <w:lang w:val="fr-FR"/>
            </w:rPr>
          </w:rPrChange>
        </w:rPr>
      </w:pPr>
    </w:p>
    <w:p w:rsidR="00A35D80" w:rsidRPr="00874119" w:rsidRDefault="00A35D80" w:rsidP="002D4D66">
      <w:pPr>
        <w:pStyle w:val="paragraph"/>
        <w:spacing w:line="240" w:lineRule="auto"/>
        <w:rPr>
          <w:rFonts w:ascii="Calibri" w:hAnsi="Calibri"/>
          <w:lang w:val="fr-FR"/>
          <w:rPrChange w:id="140" w:author="TAHAR IBRI (X137026)" w:date="2017-05-11T14:48:00Z">
            <w:rPr>
              <w:rFonts w:ascii="Calibri" w:hAnsi="Calibri"/>
              <w:lang w:val="fr-FR"/>
            </w:rPr>
          </w:rPrChange>
        </w:rPr>
      </w:pPr>
    </w:p>
    <w:p w:rsidR="00A35D80" w:rsidRPr="00874119" w:rsidRDefault="00A35D80" w:rsidP="002D4D66">
      <w:pPr>
        <w:pStyle w:val="paragraph"/>
        <w:spacing w:line="240" w:lineRule="auto"/>
        <w:rPr>
          <w:rFonts w:ascii="Calibri" w:hAnsi="Calibri"/>
          <w:lang w:val="fr-FR"/>
          <w:rPrChange w:id="141" w:author="TAHAR IBRI (X137026)" w:date="2017-05-11T14:48:00Z">
            <w:rPr>
              <w:rFonts w:ascii="Calibri" w:hAnsi="Calibri"/>
              <w:lang w:val="fr-FR"/>
            </w:rPr>
          </w:rPrChange>
        </w:rPr>
      </w:pPr>
    </w:p>
    <w:p w:rsidR="00C7014B" w:rsidRPr="00874119" w:rsidRDefault="00C7014B" w:rsidP="002D4D66">
      <w:pPr>
        <w:pStyle w:val="paragraph"/>
        <w:spacing w:line="240" w:lineRule="auto"/>
        <w:rPr>
          <w:rFonts w:ascii="Calibri" w:hAnsi="Calibri"/>
          <w:lang w:val="fr-FR"/>
          <w:rPrChange w:id="142" w:author="TAHAR IBRI (X137026)" w:date="2017-05-11T14:48:00Z">
            <w:rPr>
              <w:rFonts w:ascii="Calibri" w:hAnsi="Calibri"/>
              <w:lang w:val="fr-FR"/>
            </w:rPr>
          </w:rPrChange>
        </w:rPr>
      </w:pPr>
    </w:p>
    <w:p w:rsidR="002D4D66" w:rsidRPr="00874119" w:rsidRDefault="002D4D66" w:rsidP="002D4D66">
      <w:pPr>
        <w:rPr>
          <w:b/>
          <w:bCs/>
          <w:rPrChange w:id="143" w:author="TAHAR IBRI (X137026)" w:date="2017-05-11T14:48:00Z">
            <w:rPr>
              <w:b/>
              <w:bCs/>
            </w:rPr>
          </w:rPrChange>
        </w:rPr>
      </w:pPr>
      <w:r w:rsidRPr="00874119">
        <w:rPr>
          <w:b/>
          <w:bCs/>
          <w:rPrChange w:id="144" w:author="TAHAR IBRI (X137026)" w:date="2017-05-11T14:48:00Z">
            <w:rPr>
              <w:b/>
              <w:bCs/>
            </w:rPr>
          </w:rPrChange>
        </w:rPr>
        <w:lastRenderedPageBreak/>
        <w:t>Historique des revues</w:t>
      </w:r>
    </w:p>
    <w:tbl>
      <w:tblPr>
        <w:tblW w:w="9581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95"/>
        <w:gridCol w:w="1629"/>
        <w:gridCol w:w="4311"/>
        <w:gridCol w:w="2246"/>
      </w:tblGrid>
      <w:tr w:rsidR="002D4D66" w:rsidRPr="00874119" w:rsidTr="002D4D66">
        <w:trPr>
          <w:tblHeader/>
        </w:trPr>
        <w:tc>
          <w:tcPr>
            <w:tcW w:w="1395" w:type="dxa"/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145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46" w:author="TAHAR IBRI (X137026)" w:date="2017-05-11T14:48:00Z">
                  <w:rPr>
                    <w:b/>
                    <w:bCs/>
                  </w:rPr>
                </w:rPrChange>
              </w:rPr>
              <w:t>Instance</w:t>
            </w:r>
          </w:p>
        </w:tc>
        <w:tc>
          <w:tcPr>
            <w:tcW w:w="1629" w:type="dxa"/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147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48" w:author="TAHAR IBRI (X137026)" w:date="2017-05-11T14:48:00Z">
                  <w:rPr>
                    <w:b/>
                    <w:bCs/>
                  </w:rPr>
                </w:rPrChange>
              </w:rPr>
              <w:t>Date</w:t>
            </w:r>
          </w:p>
        </w:tc>
        <w:tc>
          <w:tcPr>
            <w:tcW w:w="4311" w:type="dxa"/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149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50" w:author="TAHAR IBRI (X137026)" w:date="2017-05-11T14:48:00Z">
                  <w:rPr>
                    <w:b/>
                    <w:bCs/>
                  </w:rPr>
                </w:rPrChange>
              </w:rPr>
              <w:t>Document concerné (version)</w:t>
            </w:r>
          </w:p>
        </w:tc>
        <w:tc>
          <w:tcPr>
            <w:tcW w:w="2246" w:type="dxa"/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151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52" w:author="TAHAR IBRI (X137026)" w:date="2017-05-11T14:48:00Z">
                  <w:rPr>
                    <w:b/>
                    <w:bCs/>
                  </w:rPr>
                </w:rPrChange>
              </w:rPr>
              <w:t>Avis</w:t>
            </w:r>
          </w:p>
        </w:tc>
      </w:tr>
      <w:tr w:rsidR="002D4D66" w:rsidRPr="00874119" w:rsidTr="002D4D66">
        <w:tc>
          <w:tcPr>
            <w:tcW w:w="1395" w:type="dxa"/>
          </w:tcPr>
          <w:p w:rsidR="002D4D66" w:rsidRPr="00874119" w:rsidRDefault="00A96D2D" w:rsidP="002D4D66">
            <w:pPr>
              <w:rPr>
                <w:rPrChange w:id="153" w:author="TAHAR IBRI (X137026)" w:date="2017-05-11T14:48:00Z">
                  <w:rPr/>
                </w:rPrChange>
              </w:rPr>
            </w:pPr>
            <w:r w:rsidRPr="00874119">
              <w:rPr>
                <w:rPrChange w:id="154" w:author="TAHAR IBRI (X137026)" w:date="2017-05-11T14:48:00Z">
                  <w:rPr/>
                </w:rPrChange>
              </w:rPr>
              <w:t>V1.0</w:t>
            </w:r>
          </w:p>
        </w:tc>
        <w:tc>
          <w:tcPr>
            <w:tcW w:w="1629" w:type="dxa"/>
          </w:tcPr>
          <w:p w:rsidR="002D4D66" w:rsidRPr="00874119" w:rsidRDefault="007759F5" w:rsidP="002D4D66">
            <w:pPr>
              <w:rPr>
                <w:highlight w:val="yellow"/>
                <w:rPrChange w:id="155" w:author="TAHAR IBRI (X137026)" w:date="2017-05-11T14:48:00Z">
                  <w:rPr>
                    <w:highlight w:val="yellow"/>
                  </w:rPr>
                </w:rPrChange>
              </w:rPr>
            </w:pPr>
            <w:proofErr w:type="spellStart"/>
            <w:r w:rsidRPr="00874119">
              <w:rPr>
                <w:highlight w:val="yellow"/>
                <w:rPrChange w:id="156" w:author="TAHAR IBRI (X137026)" w:date="2017-05-11T14:48:00Z">
                  <w:rPr>
                    <w:highlight w:val="yellow"/>
                  </w:rPr>
                </w:rPrChange>
              </w:rPr>
              <w:t>jj</w:t>
            </w:r>
            <w:proofErr w:type="spellEnd"/>
            <w:r w:rsidRPr="00874119">
              <w:rPr>
                <w:highlight w:val="yellow"/>
                <w:rPrChange w:id="157" w:author="TAHAR IBRI (X137026)" w:date="2017-05-11T14:48:00Z">
                  <w:rPr>
                    <w:highlight w:val="yellow"/>
                  </w:rPr>
                </w:rPrChange>
              </w:rPr>
              <w:t>/mm/2016</w:t>
            </w:r>
          </w:p>
        </w:tc>
        <w:tc>
          <w:tcPr>
            <w:tcW w:w="4311" w:type="dxa"/>
          </w:tcPr>
          <w:p w:rsidR="002D4D66" w:rsidRPr="00874119" w:rsidRDefault="002D4D66" w:rsidP="002D4D66">
            <w:pPr>
              <w:rPr>
                <w:rPrChange w:id="158" w:author="TAHAR IBRI (X137026)" w:date="2017-05-11T14:48:00Z">
                  <w:rPr/>
                </w:rPrChange>
              </w:rPr>
            </w:pPr>
          </w:p>
        </w:tc>
        <w:tc>
          <w:tcPr>
            <w:tcW w:w="2246" w:type="dxa"/>
          </w:tcPr>
          <w:p w:rsidR="002D4D66" w:rsidRPr="00874119" w:rsidRDefault="002D4D66" w:rsidP="002D4D66">
            <w:pPr>
              <w:rPr>
                <w:rPrChange w:id="159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1395" w:type="dxa"/>
          </w:tcPr>
          <w:p w:rsidR="002D4D66" w:rsidRPr="00874119" w:rsidRDefault="00E92CFE" w:rsidP="002D4D66">
            <w:pPr>
              <w:rPr>
                <w:rPrChange w:id="160" w:author="TAHAR IBRI (X137026)" w:date="2017-05-11T14:48:00Z">
                  <w:rPr/>
                </w:rPrChange>
              </w:rPr>
            </w:pPr>
            <w:r w:rsidRPr="00874119">
              <w:rPr>
                <w:rPrChange w:id="161" w:author="TAHAR IBRI (X137026)" w:date="2017-05-11T14:48:00Z">
                  <w:rPr/>
                </w:rPrChange>
              </w:rPr>
              <w:t>V2.0</w:t>
            </w:r>
          </w:p>
        </w:tc>
        <w:tc>
          <w:tcPr>
            <w:tcW w:w="1629" w:type="dxa"/>
          </w:tcPr>
          <w:p w:rsidR="0080789F" w:rsidRPr="00874119" w:rsidRDefault="00E92CFE">
            <w:pPr>
              <w:rPr>
                <w:highlight w:val="yellow"/>
                <w:rPrChange w:id="162" w:author="TAHAR IBRI (X137026)" w:date="2017-05-11T14:48:00Z">
                  <w:rPr>
                    <w:highlight w:val="yellow"/>
                  </w:rPr>
                </w:rPrChange>
              </w:rPr>
            </w:pPr>
            <w:r w:rsidRPr="00874119">
              <w:rPr>
                <w:highlight w:val="yellow"/>
                <w:rPrChange w:id="163" w:author="TAHAR IBRI (X137026)" w:date="2017-05-11T14:48:00Z">
                  <w:rPr>
                    <w:highlight w:val="yellow"/>
                  </w:rPr>
                </w:rPrChange>
              </w:rPr>
              <w:t>1</w:t>
            </w:r>
            <w:r w:rsidR="008B03B4" w:rsidRPr="00874119">
              <w:rPr>
                <w:highlight w:val="yellow"/>
                <w:rPrChange w:id="164" w:author="TAHAR IBRI (X137026)" w:date="2017-05-11T14:48:00Z">
                  <w:rPr>
                    <w:highlight w:val="yellow"/>
                  </w:rPr>
                </w:rPrChange>
              </w:rPr>
              <w:t>2</w:t>
            </w:r>
            <w:r w:rsidRPr="00874119">
              <w:rPr>
                <w:highlight w:val="yellow"/>
                <w:rPrChange w:id="165" w:author="TAHAR IBRI (X137026)" w:date="2017-05-11T14:48:00Z">
                  <w:rPr>
                    <w:highlight w:val="yellow"/>
                  </w:rPr>
                </w:rPrChange>
              </w:rPr>
              <w:t>/04/2016</w:t>
            </w:r>
          </w:p>
        </w:tc>
        <w:tc>
          <w:tcPr>
            <w:tcW w:w="4311" w:type="dxa"/>
          </w:tcPr>
          <w:p w:rsidR="002D4D66" w:rsidRPr="00874119" w:rsidRDefault="002D4D66" w:rsidP="002D4D66">
            <w:pPr>
              <w:rPr>
                <w:rPrChange w:id="166" w:author="TAHAR IBRI (X137026)" w:date="2017-05-11T14:48:00Z">
                  <w:rPr/>
                </w:rPrChange>
              </w:rPr>
            </w:pPr>
          </w:p>
        </w:tc>
        <w:tc>
          <w:tcPr>
            <w:tcW w:w="2246" w:type="dxa"/>
          </w:tcPr>
          <w:p w:rsidR="002D4D66" w:rsidRPr="00874119" w:rsidRDefault="002D4D66" w:rsidP="002D4D66">
            <w:pPr>
              <w:rPr>
                <w:rPrChange w:id="167" w:author="TAHAR IBRI (X137026)" w:date="2017-05-11T14:48:00Z">
                  <w:rPr/>
                </w:rPrChange>
              </w:rPr>
            </w:pPr>
          </w:p>
        </w:tc>
      </w:tr>
      <w:tr w:rsidR="00A215F0" w:rsidRPr="00874119" w:rsidTr="002D4D66">
        <w:tc>
          <w:tcPr>
            <w:tcW w:w="1395" w:type="dxa"/>
          </w:tcPr>
          <w:p w:rsidR="00A215F0" w:rsidRPr="00874119" w:rsidRDefault="00A215F0" w:rsidP="002D4D66">
            <w:pPr>
              <w:rPr>
                <w:rPrChange w:id="168" w:author="TAHAR IBRI (X137026)" w:date="2017-05-11T14:48:00Z">
                  <w:rPr/>
                </w:rPrChange>
              </w:rPr>
            </w:pPr>
            <w:r w:rsidRPr="00874119">
              <w:rPr>
                <w:rPrChange w:id="169" w:author="TAHAR IBRI (X137026)" w:date="2017-05-11T14:48:00Z">
                  <w:rPr/>
                </w:rPrChange>
              </w:rPr>
              <w:t>V2.1</w:t>
            </w:r>
          </w:p>
        </w:tc>
        <w:tc>
          <w:tcPr>
            <w:tcW w:w="1629" w:type="dxa"/>
          </w:tcPr>
          <w:p w:rsidR="00A215F0" w:rsidRPr="00874119" w:rsidRDefault="00A215F0">
            <w:pPr>
              <w:rPr>
                <w:highlight w:val="yellow"/>
                <w:rPrChange w:id="170" w:author="TAHAR IBRI (X137026)" w:date="2017-05-11T14:48:00Z">
                  <w:rPr>
                    <w:highlight w:val="yellow"/>
                  </w:rPr>
                </w:rPrChange>
              </w:rPr>
            </w:pPr>
            <w:r w:rsidRPr="00874119">
              <w:rPr>
                <w:highlight w:val="yellow"/>
                <w:rPrChange w:id="171" w:author="TAHAR IBRI (X137026)" w:date="2017-05-11T14:48:00Z">
                  <w:rPr>
                    <w:highlight w:val="yellow"/>
                  </w:rPr>
                </w:rPrChange>
              </w:rPr>
              <w:t>22/04/2016</w:t>
            </w:r>
          </w:p>
        </w:tc>
        <w:tc>
          <w:tcPr>
            <w:tcW w:w="4311" w:type="dxa"/>
          </w:tcPr>
          <w:p w:rsidR="00A215F0" w:rsidRPr="00874119" w:rsidRDefault="00A215F0" w:rsidP="002D4D66">
            <w:pPr>
              <w:rPr>
                <w:rPrChange w:id="172" w:author="TAHAR IBRI (X137026)" w:date="2017-05-11T14:48:00Z">
                  <w:rPr/>
                </w:rPrChange>
              </w:rPr>
            </w:pPr>
          </w:p>
        </w:tc>
        <w:tc>
          <w:tcPr>
            <w:tcW w:w="2246" w:type="dxa"/>
          </w:tcPr>
          <w:p w:rsidR="00A215F0" w:rsidRPr="00874119" w:rsidRDefault="00A215F0" w:rsidP="002D4D66">
            <w:pPr>
              <w:rPr>
                <w:rPrChange w:id="173" w:author="TAHAR IBRI (X137026)" w:date="2017-05-11T14:48:00Z">
                  <w:rPr/>
                </w:rPrChange>
              </w:rPr>
            </w:pPr>
          </w:p>
        </w:tc>
      </w:tr>
      <w:tr w:rsidR="00C56BD1" w:rsidRPr="00874119" w:rsidTr="00C56BD1">
        <w:trPr>
          <w:ins w:id="174" w:author="TAHAR IBRI (X137026)" w:date="2017-05-11T14:27:00Z"/>
        </w:trPr>
        <w:tc>
          <w:tcPr>
            <w:tcW w:w="1395" w:type="dxa"/>
          </w:tcPr>
          <w:p w:rsidR="00C56BD1" w:rsidRPr="00874119" w:rsidRDefault="00C56BD1" w:rsidP="00C56BD1">
            <w:pPr>
              <w:rPr>
                <w:ins w:id="175" w:author="TAHAR IBRI (X137026)" w:date="2017-05-11T14:27:00Z"/>
                <w:rPrChange w:id="176" w:author="TAHAR IBRI (X137026)" w:date="2017-05-11T14:48:00Z">
                  <w:rPr>
                    <w:ins w:id="177" w:author="TAHAR IBRI (X137026)" w:date="2017-05-11T14:27:00Z"/>
                  </w:rPr>
                </w:rPrChange>
              </w:rPr>
            </w:pPr>
            <w:ins w:id="178" w:author="TAHAR IBRI (X137026)" w:date="2017-05-11T14:27:00Z">
              <w:r w:rsidRPr="00874119">
                <w:rPr>
                  <w:rPrChange w:id="179" w:author="TAHAR IBRI (X137026)" w:date="2017-05-11T14:48:00Z">
                    <w:rPr/>
                  </w:rPrChange>
                </w:rPr>
                <w:t>V2.2</w:t>
              </w:r>
            </w:ins>
          </w:p>
        </w:tc>
        <w:tc>
          <w:tcPr>
            <w:tcW w:w="1629" w:type="dxa"/>
          </w:tcPr>
          <w:p w:rsidR="00C56BD1" w:rsidRPr="00874119" w:rsidRDefault="00C56BD1" w:rsidP="00C56BD1">
            <w:pPr>
              <w:rPr>
                <w:ins w:id="180" w:author="TAHAR IBRI (X137026)" w:date="2017-05-11T14:27:00Z"/>
                <w:highlight w:val="yellow"/>
                <w:rPrChange w:id="181" w:author="TAHAR IBRI (X137026)" w:date="2017-05-11T14:48:00Z">
                  <w:rPr>
                    <w:ins w:id="182" w:author="TAHAR IBRI (X137026)" w:date="2017-05-11T14:27:00Z"/>
                    <w:highlight w:val="yellow"/>
                  </w:rPr>
                </w:rPrChange>
              </w:rPr>
            </w:pPr>
            <w:ins w:id="183" w:author="TAHAR IBRI (X137026)" w:date="2017-05-11T14:27:00Z">
              <w:r w:rsidRPr="00874119">
                <w:rPr>
                  <w:highlight w:val="yellow"/>
                  <w:rPrChange w:id="184" w:author="TAHAR IBRI (X137026)" w:date="2017-05-11T14:48:00Z">
                    <w:rPr>
                      <w:highlight w:val="yellow"/>
                    </w:rPr>
                  </w:rPrChange>
                </w:rPr>
                <w:t>26/04/2016</w:t>
              </w:r>
            </w:ins>
          </w:p>
        </w:tc>
        <w:tc>
          <w:tcPr>
            <w:tcW w:w="4311" w:type="dxa"/>
          </w:tcPr>
          <w:p w:rsidR="00C56BD1" w:rsidRPr="00874119" w:rsidRDefault="00C56BD1" w:rsidP="00C56BD1">
            <w:pPr>
              <w:rPr>
                <w:ins w:id="185" w:author="TAHAR IBRI (X137026)" w:date="2017-05-11T14:27:00Z"/>
                <w:rPrChange w:id="186" w:author="TAHAR IBRI (X137026)" w:date="2017-05-11T14:48:00Z">
                  <w:rPr>
                    <w:ins w:id="187" w:author="TAHAR IBRI (X137026)" w:date="2017-05-11T14:27:00Z"/>
                  </w:rPr>
                </w:rPrChange>
              </w:rPr>
            </w:pPr>
          </w:p>
        </w:tc>
        <w:tc>
          <w:tcPr>
            <w:tcW w:w="2246" w:type="dxa"/>
          </w:tcPr>
          <w:p w:rsidR="00C56BD1" w:rsidRPr="00874119" w:rsidRDefault="00C56BD1" w:rsidP="00C56BD1">
            <w:pPr>
              <w:rPr>
                <w:ins w:id="188" w:author="TAHAR IBRI (X137026)" w:date="2017-05-11T14:27:00Z"/>
                <w:rPrChange w:id="189" w:author="TAHAR IBRI (X137026)" w:date="2017-05-11T14:48:00Z">
                  <w:rPr>
                    <w:ins w:id="190" w:author="TAHAR IBRI (X137026)" w:date="2017-05-11T14:27:00Z"/>
                  </w:rPr>
                </w:rPrChange>
              </w:rPr>
            </w:pPr>
          </w:p>
        </w:tc>
      </w:tr>
      <w:tr w:rsidR="00AA47D1" w:rsidRPr="00874119" w:rsidTr="002D4D66">
        <w:trPr>
          <w:ins w:id="191" w:author="PETIT Vincent" w:date="2016-04-26T10:24:00Z"/>
        </w:trPr>
        <w:tc>
          <w:tcPr>
            <w:tcW w:w="1395" w:type="dxa"/>
          </w:tcPr>
          <w:p w:rsidR="00AA47D1" w:rsidRPr="00874119" w:rsidRDefault="00AA47D1" w:rsidP="002D4D66">
            <w:pPr>
              <w:rPr>
                <w:ins w:id="192" w:author="PETIT Vincent" w:date="2016-04-26T10:24:00Z"/>
                <w:rPrChange w:id="193" w:author="TAHAR IBRI (X137026)" w:date="2017-05-11T14:48:00Z">
                  <w:rPr>
                    <w:ins w:id="194" w:author="PETIT Vincent" w:date="2016-04-26T10:24:00Z"/>
                  </w:rPr>
                </w:rPrChange>
              </w:rPr>
            </w:pPr>
            <w:ins w:id="195" w:author="PETIT Vincent" w:date="2016-04-26T10:24:00Z">
              <w:r w:rsidRPr="00874119">
                <w:rPr>
                  <w:rPrChange w:id="196" w:author="TAHAR IBRI (X137026)" w:date="2017-05-11T14:48:00Z">
                    <w:rPr/>
                  </w:rPrChange>
                </w:rPr>
                <w:t>V2.</w:t>
              </w:r>
            </w:ins>
            <w:ins w:id="197" w:author="TAHAR IBRI (X137026)" w:date="2017-05-11T14:27:00Z">
              <w:r w:rsidR="00C56BD1" w:rsidRPr="00874119">
                <w:rPr>
                  <w:rPrChange w:id="198" w:author="TAHAR IBRI (X137026)" w:date="2017-05-11T14:48:00Z">
                    <w:rPr/>
                  </w:rPrChange>
                </w:rPr>
                <w:t>3</w:t>
              </w:r>
            </w:ins>
            <w:ins w:id="199" w:author="PETIT Vincent" w:date="2016-04-26T10:24:00Z">
              <w:del w:id="200" w:author="TAHAR IBRI (X137026)" w:date="2017-05-11T14:27:00Z">
                <w:r w:rsidRPr="00874119" w:rsidDel="00C56BD1">
                  <w:rPr>
                    <w:rPrChange w:id="201" w:author="TAHAR IBRI (X137026)" w:date="2017-05-11T14:48:00Z">
                      <w:rPr/>
                    </w:rPrChange>
                  </w:rPr>
                  <w:delText>2</w:delText>
                </w:r>
              </w:del>
            </w:ins>
          </w:p>
        </w:tc>
        <w:tc>
          <w:tcPr>
            <w:tcW w:w="1629" w:type="dxa"/>
          </w:tcPr>
          <w:p w:rsidR="00AA47D1" w:rsidRPr="00874119" w:rsidRDefault="00C56BD1" w:rsidP="00C56BD1">
            <w:pPr>
              <w:rPr>
                <w:ins w:id="202" w:author="PETIT Vincent" w:date="2016-04-26T10:24:00Z"/>
                <w:highlight w:val="yellow"/>
                <w:rPrChange w:id="203" w:author="TAHAR IBRI (X137026)" w:date="2017-05-11T14:48:00Z">
                  <w:rPr>
                    <w:ins w:id="204" w:author="PETIT Vincent" w:date="2016-04-26T10:24:00Z"/>
                    <w:highlight w:val="yellow"/>
                  </w:rPr>
                </w:rPrChange>
              </w:rPr>
              <w:pPrChange w:id="205" w:author="TAHAR IBRI (X137026)" w:date="2017-05-11T14:27:00Z">
                <w:pPr/>
              </w:pPrChange>
            </w:pPr>
            <w:ins w:id="206" w:author="TAHAR IBRI (X137026)" w:date="2017-05-11T14:27:00Z">
              <w:r w:rsidRPr="00874119">
                <w:rPr>
                  <w:highlight w:val="yellow"/>
                  <w:rPrChange w:id="207" w:author="TAHAR IBRI (X137026)" w:date="2017-05-11T14:48:00Z">
                    <w:rPr>
                      <w:highlight w:val="yellow"/>
                    </w:rPr>
                  </w:rPrChange>
                </w:rPr>
                <w:t>11</w:t>
              </w:r>
            </w:ins>
            <w:ins w:id="208" w:author="PETIT Vincent" w:date="2016-04-26T10:24:00Z">
              <w:del w:id="209" w:author="TAHAR IBRI (X137026)" w:date="2017-05-11T14:27:00Z">
                <w:r w:rsidR="00AA47D1" w:rsidRPr="00874119" w:rsidDel="00C56BD1">
                  <w:rPr>
                    <w:highlight w:val="yellow"/>
                    <w:rPrChange w:id="210" w:author="TAHAR IBRI (X137026)" w:date="2017-05-11T14:48:00Z">
                      <w:rPr>
                        <w:highlight w:val="yellow"/>
                      </w:rPr>
                    </w:rPrChange>
                  </w:rPr>
                  <w:delText>26</w:delText>
                </w:r>
              </w:del>
              <w:r w:rsidR="00AA47D1" w:rsidRPr="00874119">
                <w:rPr>
                  <w:highlight w:val="yellow"/>
                  <w:rPrChange w:id="211" w:author="TAHAR IBRI (X137026)" w:date="2017-05-11T14:48:00Z">
                    <w:rPr>
                      <w:highlight w:val="yellow"/>
                    </w:rPr>
                  </w:rPrChange>
                </w:rPr>
                <w:t>/0</w:t>
              </w:r>
              <w:del w:id="212" w:author="TAHAR IBRI (X137026)" w:date="2017-05-11T14:27:00Z">
                <w:r w:rsidR="00AA47D1" w:rsidRPr="00874119" w:rsidDel="00C56BD1">
                  <w:rPr>
                    <w:highlight w:val="yellow"/>
                    <w:rPrChange w:id="213" w:author="TAHAR IBRI (X137026)" w:date="2017-05-11T14:48:00Z">
                      <w:rPr>
                        <w:highlight w:val="yellow"/>
                      </w:rPr>
                    </w:rPrChange>
                  </w:rPr>
                  <w:delText>4</w:delText>
                </w:r>
              </w:del>
            </w:ins>
            <w:ins w:id="214" w:author="TAHAR IBRI (X137026)" w:date="2017-05-11T14:27:00Z">
              <w:r w:rsidRPr="00874119">
                <w:rPr>
                  <w:highlight w:val="yellow"/>
                  <w:rPrChange w:id="215" w:author="TAHAR IBRI (X137026)" w:date="2017-05-11T14:48:00Z">
                    <w:rPr>
                      <w:highlight w:val="yellow"/>
                    </w:rPr>
                  </w:rPrChange>
                </w:rPr>
                <w:t>5</w:t>
              </w:r>
            </w:ins>
            <w:ins w:id="216" w:author="PETIT Vincent" w:date="2016-04-26T10:24:00Z">
              <w:r w:rsidR="00AA47D1" w:rsidRPr="00874119">
                <w:rPr>
                  <w:highlight w:val="yellow"/>
                  <w:rPrChange w:id="217" w:author="TAHAR IBRI (X137026)" w:date="2017-05-11T14:48:00Z">
                    <w:rPr>
                      <w:highlight w:val="yellow"/>
                    </w:rPr>
                  </w:rPrChange>
                </w:rPr>
                <w:t>/201</w:t>
              </w:r>
            </w:ins>
            <w:ins w:id="218" w:author="TAHAR IBRI (X137026)" w:date="2017-05-11T14:27:00Z">
              <w:r w:rsidRPr="00874119">
                <w:rPr>
                  <w:highlight w:val="yellow"/>
                  <w:rPrChange w:id="219" w:author="TAHAR IBRI (X137026)" w:date="2017-05-11T14:48:00Z">
                    <w:rPr>
                      <w:highlight w:val="yellow"/>
                    </w:rPr>
                  </w:rPrChange>
                </w:rPr>
                <w:t>7</w:t>
              </w:r>
            </w:ins>
            <w:ins w:id="220" w:author="PETIT Vincent" w:date="2016-04-26T10:24:00Z">
              <w:del w:id="221" w:author="TAHAR IBRI (X137026)" w:date="2017-05-11T14:27:00Z">
                <w:r w:rsidR="00AA47D1" w:rsidRPr="00874119" w:rsidDel="00C56BD1">
                  <w:rPr>
                    <w:highlight w:val="yellow"/>
                    <w:rPrChange w:id="222" w:author="TAHAR IBRI (X137026)" w:date="2017-05-11T14:48:00Z">
                      <w:rPr>
                        <w:highlight w:val="yellow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4311" w:type="dxa"/>
          </w:tcPr>
          <w:p w:rsidR="00AA47D1" w:rsidRPr="00874119" w:rsidRDefault="00AA47D1" w:rsidP="002D4D66">
            <w:pPr>
              <w:rPr>
                <w:ins w:id="223" w:author="PETIT Vincent" w:date="2016-04-26T10:24:00Z"/>
                <w:rPrChange w:id="224" w:author="TAHAR IBRI (X137026)" w:date="2017-05-11T14:48:00Z">
                  <w:rPr>
                    <w:ins w:id="225" w:author="PETIT Vincent" w:date="2016-04-26T10:24:00Z"/>
                  </w:rPr>
                </w:rPrChange>
              </w:rPr>
            </w:pPr>
          </w:p>
        </w:tc>
        <w:tc>
          <w:tcPr>
            <w:tcW w:w="2246" w:type="dxa"/>
          </w:tcPr>
          <w:p w:rsidR="00AA47D1" w:rsidRPr="00874119" w:rsidRDefault="00AA47D1" w:rsidP="002D4D66">
            <w:pPr>
              <w:rPr>
                <w:ins w:id="226" w:author="PETIT Vincent" w:date="2016-04-26T10:24:00Z"/>
                <w:rPrChange w:id="227" w:author="TAHAR IBRI (X137026)" w:date="2017-05-11T14:48:00Z">
                  <w:rPr>
                    <w:ins w:id="228" w:author="PETIT Vincent" w:date="2016-04-26T10:24:00Z"/>
                  </w:rPr>
                </w:rPrChange>
              </w:rPr>
            </w:pPr>
          </w:p>
        </w:tc>
      </w:tr>
    </w:tbl>
    <w:p w:rsidR="002D4D66" w:rsidRPr="00874119" w:rsidRDefault="002D4D66" w:rsidP="002D4D66">
      <w:pPr>
        <w:rPr>
          <w:rPrChange w:id="229" w:author="TAHAR IBRI (X137026)" w:date="2017-05-11T14:48:00Z">
            <w:rPr/>
          </w:rPrChange>
        </w:rPr>
      </w:pPr>
    </w:p>
    <w:p w:rsidR="002D4D66" w:rsidRPr="00874119" w:rsidRDefault="002D4D66" w:rsidP="002D4D66">
      <w:pPr>
        <w:rPr>
          <w:b/>
          <w:bCs/>
          <w:rPrChange w:id="230" w:author="TAHAR IBRI (X137026)" w:date="2017-05-11T14:48:00Z">
            <w:rPr>
              <w:b/>
              <w:bCs/>
            </w:rPr>
          </w:rPrChange>
        </w:rPr>
      </w:pPr>
      <w:r w:rsidRPr="00874119">
        <w:rPr>
          <w:b/>
          <w:bCs/>
          <w:rPrChange w:id="231" w:author="TAHAR IBRI (X137026)" w:date="2017-05-11T14:48:00Z">
            <w:rPr>
              <w:b/>
              <w:bCs/>
            </w:rPr>
          </w:rPrChange>
        </w:rPr>
        <w:t>Documents de référence</w:t>
      </w:r>
    </w:p>
    <w:tbl>
      <w:tblPr>
        <w:tblW w:w="9581" w:type="dxa"/>
        <w:tblInd w:w="144" w:type="dxa"/>
        <w:tblLayout w:type="fixed"/>
        <w:tblLook w:val="0000"/>
      </w:tblPr>
      <w:tblGrid>
        <w:gridCol w:w="864"/>
        <w:gridCol w:w="3960"/>
        <w:gridCol w:w="2279"/>
        <w:gridCol w:w="961"/>
        <w:gridCol w:w="1517"/>
      </w:tblGrid>
      <w:tr w:rsidR="002D4D66" w:rsidRPr="00874119" w:rsidTr="002D4D66">
        <w:trPr>
          <w:tblHeader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32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33" w:author="TAHAR IBRI (X137026)" w:date="2017-05-11T14:48:00Z">
                  <w:rPr>
                    <w:b/>
                    <w:bCs/>
                  </w:rPr>
                </w:rPrChange>
              </w:rPr>
              <w:t>Réf.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34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35" w:author="TAHAR IBRI (X137026)" w:date="2017-05-11T14:48:00Z">
                  <w:rPr>
                    <w:b/>
                    <w:bCs/>
                  </w:rPr>
                </w:rPrChange>
              </w:rPr>
              <w:t>Nom du document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36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37" w:author="TAHAR IBRI (X137026)" w:date="2017-05-11T14:48:00Z">
                  <w:rPr>
                    <w:b/>
                    <w:bCs/>
                  </w:rPr>
                </w:rPrChange>
              </w:rPr>
              <w:t>Entité propriétaire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38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39" w:author="TAHAR IBRI (X137026)" w:date="2017-05-11T14:48:00Z">
                  <w:rPr>
                    <w:b/>
                    <w:bCs/>
                  </w:rPr>
                </w:rPrChange>
              </w:rPr>
              <w:t>Version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40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41" w:author="TAHAR IBRI (X137026)" w:date="2017-05-11T14:48:00Z">
                  <w:rPr>
                    <w:b/>
                    <w:bCs/>
                  </w:rPr>
                </w:rPrChange>
              </w:rPr>
              <w:t>Date</w:t>
            </w:r>
          </w:p>
        </w:tc>
      </w:tr>
      <w:tr w:rsidR="002D4D66" w:rsidRPr="00874119" w:rsidTr="002D4D66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42" w:author="TAHAR IBRI (X137026)" w:date="2017-05-11T14:48:00Z">
                  <w:rPr/>
                </w:rPrChange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highlight w:val="yellow"/>
                <w:rPrChange w:id="243" w:author="TAHAR IBRI (X137026)" w:date="2017-05-11T14:48:00Z">
                  <w:rPr>
                    <w:highlight w:val="yellow"/>
                  </w:rPr>
                </w:rPrChange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highlight w:val="yellow"/>
                <w:rPrChange w:id="244" w:author="TAHAR IBRI (X137026)" w:date="2017-05-11T14:48:00Z">
                  <w:rPr>
                    <w:highlight w:val="yellow"/>
                  </w:rPr>
                </w:rPrChange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jc w:val="center"/>
              <w:rPr>
                <w:highlight w:val="yellow"/>
                <w:rPrChange w:id="245" w:author="TAHAR IBRI (X137026)" w:date="2017-05-11T14:48:00Z">
                  <w:rPr>
                    <w:highlight w:val="yellow"/>
                  </w:rPr>
                </w:rPrChange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highlight w:val="yellow"/>
                <w:rPrChange w:id="246" w:author="TAHAR IBRI (X137026)" w:date="2017-05-11T14:48:00Z">
                  <w:rPr>
                    <w:highlight w:val="yellow"/>
                  </w:rPr>
                </w:rPrChange>
              </w:rPr>
            </w:pPr>
          </w:p>
        </w:tc>
      </w:tr>
      <w:tr w:rsidR="002D4D66" w:rsidRPr="00874119" w:rsidTr="002D4D66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47" w:author="TAHAR IBRI (X137026)" w:date="2017-05-11T14:48:00Z">
                  <w:rPr/>
                </w:rPrChange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48" w:author="TAHAR IBRI (X137026)" w:date="2017-05-11T14:48:00Z">
                  <w:rPr/>
                </w:rPrChange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49" w:author="TAHAR IBRI (X137026)" w:date="2017-05-11T14:48:00Z">
                  <w:rPr/>
                </w:rPrChange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jc w:val="center"/>
              <w:rPr>
                <w:rPrChange w:id="250" w:author="TAHAR IBRI (X137026)" w:date="2017-05-11T14:48:00Z">
                  <w:rPr/>
                </w:rPrChange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1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2" w:author="TAHAR IBRI (X137026)" w:date="2017-05-11T14:48:00Z">
                  <w:rPr/>
                </w:rPrChange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3" w:author="TAHAR IBRI (X137026)" w:date="2017-05-11T14:48:00Z">
                  <w:rPr/>
                </w:rPrChange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4" w:author="TAHAR IBRI (X137026)" w:date="2017-05-11T14:48:00Z">
                  <w:rPr/>
                </w:rPrChange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jc w:val="center"/>
              <w:rPr>
                <w:rPrChange w:id="255" w:author="TAHAR IBRI (X137026)" w:date="2017-05-11T14:48:00Z">
                  <w:rPr/>
                </w:rPrChange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6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7" w:author="TAHAR IBRI (X137026)" w:date="2017-05-11T14:48:00Z">
                  <w:rPr/>
                </w:rPrChange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8" w:author="TAHAR IBRI (X137026)" w:date="2017-05-11T14:48:00Z">
                  <w:rPr/>
                </w:rPrChange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59" w:author="TAHAR IBRI (X137026)" w:date="2017-05-11T14:48:00Z">
                  <w:rPr/>
                </w:rPrChange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jc w:val="center"/>
              <w:rPr>
                <w:rPrChange w:id="260" w:author="TAHAR IBRI (X137026)" w:date="2017-05-11T14:48:00Z">
                  <w:rPr/>
                </w:rPrChange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61" w:author="TAHAR IBRI (X137026)" w:date="2017-05-11T14:48:00Z">
                  <w:rPr/>
                </w:rPrChange>
              </w:rPr>
            </w:pPr>
          </w:p>
        </w:tc>
      </w:tr>
      <w:tr w:rsidR="002D4D66" w:rsidRPr="00874119" w:rsidTr="002D4D66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62" w:author="TAHAR IBRI (X137026)" w:date="2017-05-11T14:48:00Z">
                  <w:rPr/>
                </w:rPrChange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63" w:author="TAHAR IBRI (X137026)" w:date="2017-05-11T14:48:00Z">
                  <w:rPr/>
                </w:rPrChange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64" w:author="TAHAR IBRI (X137026)" w:date="2017-05-11T14:48:00Z">
                  <w:rPr/>
                </w:rPrChange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2D4D66" w:rsidP="002D4D66">
            <w:pPr>
              <w:jc w:val="center"/>
              <w:rPr>
                <w:rPrChange w:id="265" w:author="TAHAR IBRI (X137026)" w:date="2017-05-11T14:48:00Z">
                  <w:rPr/>
                </w:rPrChange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66" w:author="TAHAR IBRI (X137026)" w:date="2017-05-11T14:48:00Z">
                  <w:rPr/>
                </w:rPrChange>
              </w:rPr>
            </w:pPr>
          </w:p>
        </w:tc>
      </w:tr>
    </w:tbl>
    <w:p w:rsidR="002D4D66" w:rsidRPr="00874119" w:rsidRDefault="002D4D66" w:rsidP="002D4D66">
      <w:pPr>
        <w:rPr>
          <w:rPrChange w:id="267" w:author="TAHAR IBRI (X137026)" w:date="2017-05-11T14:48:00Z">
            <w:rPr/>
          </w:rPrChange>
        </w:rPr>
      </w:pPr>
    </w:p>
    <w:p w:rsidR="002D4D66" w:rsidRPr="00874119" w:rsidRDefault="002D4D66" w:rsidP="002D4D66">
      <w:pPr>
        <w:rPr>
          <w:b/>
          <w:bCs/>
          <w:rPrChange w:id="268" w:author="TAHAR IBRI (X137026)" w:date="2017-05-11T14:48:00Z">
            <w:rPr>
              <w:b/>
              <w:bCs/>
            </w:rPr>
          </w:rPrChange>
        </w:rPr>
      </w:pPr>
      <w:r w:rsidRPr="00874119">
        <w:rPr>
          <w:b/>
          <w:bCs/>
          <w:rPrChange w:id="269" w:author="TAHAR IBRI (X137026)" w:date="2017-05-11T14:48:00Z">
            <w:rPr>
              <w:b/>
              <w:bCs/>
            </w:rPr>
          </w:rPrChange>
        </w:rPr>
        <w:t>Versions</w:t>
      </w:r>
    </w:p>
    <w:tbl>
      <w:tblPr>
        <w:tblW w:w="9603" w:type="dxa"/>
        <w:tblInd w:w="144" w:type="dxa"/>
        <w:tblLayout w:type="fixed"/>
        <w:tblLook w:val="0000"/>
      </w:tblPr>
      <w:tblGrid>
        <w:gridCol w:w="1098"/>
        <w:gridCol w:w="3726"/>
        <w:gridCol w:w="1803"/>
        <w:gridCol w:w="2976"/>
      </w:tblGrid>
      <w:tr w:rsidR="002D4D66" w:rsidRPr="00874119" w:rsidTr="002D4D66">
        <w:trPr>
          <w:tblHeader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70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71" w:author="TAHAR IBRI (X137026)" w:date="2017-05-11T14:48:00Z">
                  <w:rPr>
                    <w:b/>
                    <w:bCs/>
                  </w:rPr>
                </w:rPrChange>
              </w:rPr>
              <w:t xml:space="preserve">Version 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72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73" w:author="TAHAR IBRI (X137026)" w:date="2017-05-11T14:48:00Z">
                  <w:rPr>
                    <w:b/>
                    <w:bCs/>
                  </w:rPr>
                </w:rPrChange>
              </w:rPr>
              <w:t>Date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74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75" w:author="TAHAR IBRI (X137026)" w:date="2017-05-11T14:48:00Z">
                  <w:rPr>
                    <w:b/>
                    <w:bCs/>
                  </w:rPr>
                </w:rPrChange>
              </w:rPr>
              <w:t>Responsable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D4D66" w:rsidRPr="00874119" w:rsidRDefault="002D4D66" w:rsidP="002D4D66">
            <w:pPr>
              <w:rPr>
                <w:b/>
                <w:bCs/>
                <w:rPrChange w:id="276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277" w:author="TAHAR IBRI (X137026)" w:date="2017-05-11T14:48:00Z">
                  <w:rPr>
                    <w:b/>
                    <w:bCs/>
                  </w:rPr>
                </w:rPrChange>
              </w:rPr>
              <w:t>Nature de la modification</w:t>
            </w:r>
          </w:p>
        </w:tc>
      </w:tr>
      <w:tr w:rsidR="002D4D66" w:rsidRPr="00874119" w:rsidTr="002D4D66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35D80" w:rsidP="00BB45E9">
            <w:pPr>
              <w:rPr>
                <w:rPrChange w:id="278" w:author="TAHAR IBRI (X137026)" w:date="2017-05-11T14:48:00Z">
                  <w:rPr/>
                </w:rPrChange>
              </w:rPr>
            </w:pPr>
            <w:r w:rsidRPr="00874119">
              <w:rPr>
                <w:rPrChange w:id="279" w:author="TAHAR IBRI (X137026)" w:date="2017-05-11T14:48:00Z">
                  <w:rPr/>
                </w:rPrChange>
              </w:rPr>
              <w:t>V</w:t>
            </w:r>
            <w:r w:rsidR="00A96D2D" w:rsidRPr="00874119">
              <w:rPr>
                <w:rPrChange w:id="280" w:author="TAHAR IBRI (X137026)" w:date="2017-05-11T14:48:00Z">
                  <w:rPr/>
                </w:rPrChange>
              </w:rPr>
              <w:t>1</w:t>
            </w:r>
            <w:r w:rsidRPr="00874119">
              <w:rPr>
                <w:rPrChange w:id="281" w:author="TAHAR IBRI (X137026)" w:date="2017-05-11T14:48:00Z">
                  <w:rPr/>
                </w:rPrChange>
              </w:rPr>
              <w:t>.</w:t>
            </w:r>
            <w:r w:rsidR="00A96D2D" w:rsidRPr="00874119">
              <w:rPr>
                <w:rPrChange w:id="282" w:author="TAHAR IBRI (X137026)" w:date="2017-05-11T14:48:00Z">
                  <w:rPr/>
                </w:rPrChange>
              </w:rPr>
              <w:t>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96D2D" w:rsidP="00BB45E9">
            <w:pPr>
              <w:rPr>
                <w:rPrChange w:id="283" w:author="TAHAR IBRI (X137026)" w:date="2017-05-11T14:48:00Z">
                  <w:rPr/>
                </w:rPrChange>
              </w:rPr>
            </w:pPr>
            <w:r w:rsidRPr="00874119">
              <w:rPr>
                <w:rPrChange w:id="284" w:author="TAHAR IBRI (X137026)" w:date="2017-05-11T14:48:00Z">
                  <w:rPr/>
                </w:rPrChange>
              </w:rPr>
              <w:t>0</w:t>
            </w:r>
            <w:r w:rsidR="00BB45E9" w:rsidRPr="00874119">
              <w:rPr>
                <w:rPrChange w:id="285" w:author="TAHAR IBRI (X137026)" w:date="2017-05-11T14:48:00Z">
                  <w:rPr/>
                </w:rPrChange>
              </w:rPr>
              <w:t>2</w:t>
            </w:r>
            <w:r w:rsidR="002D4D66" w:rsidRPr="00874119">
              <w:rPr>
                <w:rPrChange w:id="286" w:author="TAHAR IBRI (X137026)" w:date="2017-05-11T14:48:00Z">
                  <w:rPr/>
                </w:rPrChange>
              </w:rPr>
              <w:t>/0</w:t>
            </w:r>
            <w:r w:rsidRPr="00874119">
              <w:rPr>
                <w:rPrChange w:id="287" w:author="TAHAR IBRI (X137026)" w:date="2017-05-11T14:48:00Z">
                  <w:rPr/>
                </w:rPrChange>
              </w:rPr>
              <w:t>3</w:t>
            </w:r>
            <w:r w:rsidR="002D4D66" w:rsidRPr="00874119">
              <w:rPr>
                <w:rPrChange w:id="288" w:author="TAHAR IBRI (X137026)" w:date="2017-05-11T14:48:00Z">
                  <w:rPr/>
                </w:rPrChange>
              </w:rPr>
              <w:t>/201</w:t>
            </w:r>
            <w:r w:rsidR="00A35D80" w:rsidRPr="00874119">
              <w:rPr>
                <w:rPrChange w:id="289" w:author="TAHAR IBRI (X137026)" w:date="2017-05-11T14:48:00Z">
                  <w:rPr/>
                </w:rPrChange>
              </w:rPr>
              <w:t>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35D80" w:rsidP="002D4D66">
            <w:pPr>
              <w:rPr>
                <w:rPrChange w:id="290" w:author="TAHAR IBRI (X137026)" w:date="2017-05-11T14:48:00Z">
                  <w:rPr/>
                </w:rPrChange>
              </w:rPr>
            </w:pPr>
            <w:r w:rsidRPr="00874119">
              <w:rPr>
                <w:rPrChange w:id="291" w:author="TAHAR IBRI (X137026)" w:date="2017-05-11T14:48:00Z">
                  <w:rPr/>
                </w:rPrChange>
              </w:rPr>
              <w:t>Tahar IBRI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2D4D66" w:rsidP="002D4D66">
            <w:pPr>
              <w:rPr>
                <w:rPrChange w:id="292" w:author="TAHAR IBRI (X137026)" w:date="2017-05-11T14:48:00Z">
                  <w:rPr/>
                </w:rPrChange>
              </w:rPr>
            </w:pPr>
            <w:r w:rsidRPr="00874119">
              <w:rPr>
                <w:rPrChange w:id="293" w:author="TAHAR IBRI (X137026)" w:date="2017-05-11T14:48:00Z">
                  <w:rPr/>
                </w:rPrChange>
              </w:rPr>
              <w:t>Création</w:t>
            </w:r>
          </w:p>
        </w:tc>
      </w:tr>
      <w:tr w:rsidR="00BD01F5" w:rsidRPr="00874119" w:rsidTr="00B306EA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01F5" w:rsidRPr="00874119" w:rsidRDefault="00BD01F5" w:rsidP="00B306EA">
            <w:pPr>
              <w:rPr>
                <w:rPrChange w:id="294" w:author="TAHAR IBRI (X137026)" w:date="2017-05-11T14:48:00Z">
                  <w:rPr/>
                </w:rPrChange>
              </w:rPr>
            </w:pPr>
            <w:r w:rsidRPr="00874119">
              <w:rPr>
                <w:rPrChange w:id="295" w:author="TAHAR IBRI (X137026)" w:date="2017-05-11T14:48:00Z">
                  <w:rPr/>
                </w:rPrChange>
              </w:rPr>
              <w:t>V2.0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01F5" w:rsidRPr="00874119" w:rsidRDefault="00BD01F5" w:rsidP="00B306EA">
            <w:pPr>
              <w:rPr>
                <w:rPrChange w:id="296" w:author="TAHAR IBRI (X137026)" w:date="2017-05-11T14:48:00Z">
                  <w:rPr/>
                </w:rPrChange>
              </w:rPr>
            </w:pPr>
            <w:r w:rsidRPr="00874119">
              <w:rPr>
                <w:rPrChange w:id="297" w:author="TAHAR IBRI (X137026)" w:date="2017-05-11T14:48:00Z">
                  <w:rPr/>
                </w:rPrChange>
              </w:rPr>
              <w:t>12/04/2016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01F5" w:rsidRPr="00874119" w:rsidRDefault="00BD01F5" w:rsidP="00B306EA">
            <w:pPr>
              <w:rPr>
                <w:rPrChange w:id="298" w:author="TAHAR IBRI (X137026)" w:date="2017-05-11T14:48:00Z">
                  <w:rPr/>
                </w:rPrChange>
              </w:rPr>
            </w:pPr>
            <w:r w:rsidRPr="00874119">
              <w:rPr>
                <w:rPrChange w:id="299" w:author="TAHAR IBRI (X137026)" w:date="2017-05-11T14:48:00Z">
                  <w:rPr/>
                </w:rPrChange>
              </w:rPr>
              <w:t>Vincent PETIT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F5" w:rsidRPr="00874119" w:rsidRDefault="00BD01F5" w:rsidP="00B306EA">
            <w:pPr>
              <w:rPr>
                <w:rPrChange w:id="300" w:author="TAHAR IBRI (X137026)" w:date="2017-05-11T14:48:00Z">
                  <w:rPr/>
                </w:rPrChange>
              </w:rPr>
            </w:pPr>
            <w:r w:rsidRPr="00874119">
              <w:rPr>
                <w:rPrChange w:id="301" w:author="TAHAR IBRI (X137026)" w:date="2017-05-11T14:48:00Z">
                  <w:rPr/>
                </w:rPrChange>
              </w:rPr>
              <w:t>Modification de l’architecture avec le remplacement de HADR par VPLEX + ajout d’un deuxième environnement de DEV</w:t>
            </w:r>
          </w:p>
        </w:tc>
      </w:tr>
      <w:tr w:rsidR="002D4D66" w:rsidRPr="00874119" w:rsidTr="002D4D66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BD01F5" w:rsidP="002D4D66">
            <w:pPr>
              <w:rPr>
                <w:rPrChange w:id="302" w:author="TAHAR IBRI (X137026)" w:date="2017-05-11T14:48:00Z">
                  <w:rPr/>
                </w:rPrChange>
              </w:rPr>
            </w:pPr>
            <w:r w:rsidRPr="00874119">
              <w:rPr>
                <w:rPrChange w:id="303" w:author="TAHAR IBRI (X137026)" w:date="2017-05-11T14:48:00Z">
                  <w:rPr/>
                </w:rPrChange>
              </w:rPr>
              <w:t>V2.1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89F" w:rsidRPr="00874119" w:rsidRDefault="00BD01F5">
            <w:pPr>
              <w:rPr>
                <w:rPrChange w:id="304" w:author="TAHAR IBRI (X137026)" w:date="2017-05-11T14:48:00Z">
                  <w:rPr/>
                </w:rPrChange>
              </w:rPr>
            </w:pPr>
            <w:r w:rsidRPr="00874119">
              <w:rPr>
                <w:rPrChange w:id="305" w:author="TAHAR IBRI (X137026)" w:date="2017-05-11T14:48:00Z">
                  <w:rPr/>
                </w:rPrChange>
              </w:rPr>
              <w:t>22</w:t>
            </w:r>
            <w:r w:rsidR="00E92CFE" w:rsidRPr="00874119">
              <w:rPr>
                <w:rPrChange w:id="306" w:author="TAHAR IBRI (X137026)" w:date="2017-05-11T14:48:00Z">
                  <w:rPr/>
                </w:rPrChange>
              </w:rPr>
              <w:t>/04/2016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CF009B" w:rsidP="002D4D66">
            <w:pPr>
              <w:rPr>
                <w:rPrChange w:id="307" w:author="TAHAR IBRI (X137026)" w:date="2017-05-11T14:48:00Z">
                  <w:rPr/>
                </w:rPrChange>
              </w:rPr>
            </w:pPr>
            <w:r w:rsidRPr="00874119">
              <w:rPr>
                <w:rPrChange w:id="308" w:author="TAHAR IBRI (X137026)" w:date="2017-05-11T14:48:00Z">
                  <w:rPr/>
                </w:rPrChange>
              </w:rPr>
              <w:t>Tahar IBRI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66" w:rsidRPr="00874119" w:rsidRDefault="00BD01F5" w:rsidP="002D4D66">
            <w:pPr>
              <w:rPr>
                <w:rPrChange w:id="309" w:author="TAHAR IBRI (X137026)" w:date="2017-05-11T14:48:00Z">
                  <w:rPr/>
                </w:rPrChange>
              </w:rPr>
            </w:pPr>
            <w:r w:rsidRPr="00874119">
              <w:rPr>
                <w:rPrChange w:id="310" w:author="TAHAR IBRI (X137026)" w:date="2017-05-11T14:48:00Z">
                  <w:rPr/>
                </w:rPrChange>
              </w:rPr>
              <w:t>Mise à jour et correction</w:t>
            </w:r>
          </w:p>
        </w:tc>
      </w:tr>
      <w:tr w:rsidR="00C56BD1" w:rsidRPr="00874119" w:rsidTr="00C56BD1">
        <w:trPr>
          <w:ins w:id="311" w:author="TAHAR IBRI (X137026)" w:date="2017-05-11T14:2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6BD1" w:rsidRPr="00874119" w:rsidRDefault="00C56BD1" w:rsidP="00C56BD1">
            <w:pPr>
              <w:rPr>
                <w:ins w:id="312" w:author="TAHAR IBRI (X137026)" w:date="2017-05-11T14:27:00Z"/>
                <w:rPrChange w:id="313" w:author="TAHAR IBRI (X137026)" w:date="2017-05-11T14:48:00Z">
                  <w:rPr>
                    <w:ins w:id="314" w:author="TAHAR IBRI (X137026)" w:date="2017-05-11T14:27:00Z"/>
                  </w:rPr>
                </w:rPrChange>
              </w:rPr>
            </w:pPr>
            <w:ins w:id="315" w:author="TAHAR IBRI (X137026)" w:date="2017-05-11T14:27:00Z">
              <w:r w:rsidRPr="00874119">
                <w:rPr>
                  <w:rPrChange w:id="316" w:author="TAHAR IBRI (X137026)" w:date="2017-05-11T14:48:00Z">
                    <w:rPr/>
                  </w:rPrChange>
                </w:rPr>
                <w:t>V2.2</w:t>
              </w:r>
            </w:ins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6BD1" w:rsidRPr="00874119" w:rsidRDefault="00C56BD1" w:rsidP="00C56BD1">
            <w:pPr>
              <w:rPr>
                <w:ins w:id="317" w:author="TAHAR IBRI (X137026)" w:date="2017-05-11T14:27:00Z"/>
                <w:rPrChange w:id="318" w:author="TAHAR IBRI (X137026)" w:date="2017-05-11T14:48:00Z">
                  <w:rPr>
                    <w:ins w:id="319" w:author="TAHAR IBRI (X137026)" w:date="2017-05-11T14:27:00Z"/>
                  </w:rPr>
                </w:rPrChange>
              </w:rPr>
            </w:pPr>
            <w:ins w:id="320" w:author="TAHAR IBRI (X137026)" w:date="2017-05-11T14:27:00Z">
              <w:r w:rsidRPr="00874119">
                <w:rPr>
                  <w:rPrChange w:id="321" w:author="TAHAR IBRI (X137026)" w:date="2017-05-11T14:48:00Z">
                    <w:rPr/>
                  </w:rPrChange>
                </w:rPr>
                <w:t>26/04/2016</w:t>
              </w:r>
            </w:ins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6BD1" w:rsidRPr="00874119" w:rsidRDefault="00C56BD1" w:rsidP="00C56BD1">
            <w:pPr>
              <w:rPr>
                <w:ins w:id="322" w:author="TAHAR IBRI (X137026)" w:date="2017-05-11T14:27:00Z"/>
                <w:rPrChange w:id="323" w:author="TAHAR IBRI (X137026)" w:date="2017-05-11T14:48:00Z">
                  <w:rPr>
                    <w:ins w:id="324" w:author="TAHAR IBRI (X137026)" w:date="2017-05-11T14:27:00Z"/>
                  </w:rPr>
                </w:rPrChange>
              </w:rPr>
            </w:pPr>
            <w:ins w:id="325" w:author="TAHAR IBRI (X137026)" w:date="2017-05-11T14:27:00Z">
              <w:r w:rsidRPr="00874119">
                <w:rPr>
                  <w:rPrChange w:id="326" w:author="TAHAR IBRI (X137026)" w:date="2017-05-11T14:48:00Z">
                    <w:rPr/>
                  </w:rPrChange>
                </w:rPr>
                <w:t>Vincent PETIT</w:t>
              </w:r>
            </w:ins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BD1" w:rsidRPr="00874119" w:rsidRDefault="00C56BD1" w:rsidP="00C56BD1">
            <w:pPr>
              <w:rPr>
                <w:ins w:id="327" w:author="TAHAR IBRI (X137026)" w:date="2017-05-11T14:27:00Z"/>
                <w:rPrChange w:id="328" w:author="TAHAR IBRI (X137026)" w:date="2017-05-11T14:48:00Z">
                  <w:rPr>
                    <w:ins w:id="329" w:author="TAHAR IBRI (X137026)" w:date="2017-05-11T14:27:00Z"/>
                  </w:rPr>
                </w:rPrChange>
              </w:rPr>
            </w:pPr>
            <w:ins w:id="330" w:author="TAHAR IBRI (X137026)" w:date="2017-05-11T14:27:00Z">
              <w:r w:rsidRPr="00874119">
                <w:rPr>
                  <w:rPrChange w:id="331" w:author="TAHAR IBRI (X137026)" w:date="2017-05-11T14:48:00Z">
                    <w:rPr/>
                  </w:rPrChange>
                </w:rPr>
                <w:t>Prise en compte des noms et adresses IP des machines de Production, Recette et DEV2.</w:t>
              </w:r>
            </w:ins>
          </w:p>
        </w:tc>
      </w:tr>
      <w:tr w:rsidR="002D4D66" w:rsidRPr="00874119" w:rsidTr="002D4D66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A47D1" w:rsidP="002D4D66">
            <w:pPr>
              <w:rPr>
                <w:rPrChange w:id="332" w:author="TAHAR IBRI (X137026)" w:date="2017-05-11T14:48:00Z">
                  <w:rPr/>
                </w:rPrChange>
              </w:rPr>
            </w:pPr>
            <w:ins w:id="333" w:author="PETIT Vincent" w:date="2016-04-26T10:24:00Z">
              <w:r w:rsidRPr="00874119">
                <w:rPr>
                  <w:rPrChange w:id="334" w:author="TAHAR IBRI (X137026)" w:date="2017-05-11T14:48:00Z">
                    <w:rPr/>
                  </w:rPrChange>
                </w:rPr>
                <w:t>V2.</w:t>
              </w:r>
            </w:ins>
            <w:ins w:id="335" w:author="TAHAR IBRI (X137026)" w:date="2017-05-11T14:27:00Z">
              <w:r w:rsidR="00C56BD1" w:rsidRPr="00874119">
                <w:rPr>
                  <w:rPrChange w:id="336" w:author="TAHAR IBRI (X137026)" w:date="2017-05-11T14:48:00Z">
                    <w:rPr/>
                  </w:rPrChange>
                </w:rPr>
                <w:t>3</w:t>
              </w:r>
            </w:ins>
            <w:ins w:id="337" w:author="PETIT Vincent" w:date="2016-04-26T10:24:00Z">
              <w:del w:id="338" w:author="TAHAR IBRI (X137026)" w:date="2017-05-11T14:27:00Z">
                <w:r w:rsidRPr="00874119" w:rsidDel="00C56BD1">
                  <w:rPr>
                    <w:rPrChange w:id="339" w:author="TAHAR IBRI (X137026)" w:date="2017-05-11T14:48:00Z">
                      <w:rPr/>
                    </w:rPrChange>
                  </w:rPr>
                  <w:delText>2</w:delText>
                </w:r>
              </w:del>
            </w:ins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C56BD1" w:rsidP="002D4D66">
            <w:pPr>
              <w:rPr>
                <w:rPrChange w:id="340" w:author="TAHAR IBRI (X137026)" w:date="2017-05-11T14:48:00Z">
                  <w:rPr/>
                </w:rPrChange>
              </w:rPr>
            </w:pPr>
            <w:ins w:id="341" w:author="TAHAR IBRI (X137026)" w:date="2017-05-11T14:27:00Z">
              <w:r w:rsidRPr="00874119">
                <w:rPr>
                  <w:rPrChange w:id="342" w:author="TAHAR IBRI (X137026)" w:date="2017-05-11T14:48:00Z">
                    <w:rPr/>
                  </w:rPrChange>
                </w:rPr>
                <w:t>11</w:t>
              </w:r>
            </w:ins>
            <w:ins w:id="343" w:author="PETIT Vincent" w:date="2016-04-26T10:24:00Z">
              <w:del w:id="344" w:author="TAHAR IBRI (X137026)" w:date="2017-05-11T14:27:00Z">
                <w:r w:rsidR="00AA47D1" w:rsidRPr="00874119" w:rsidDel="00C56BD1">
                  <w:rPr>
                    <w:rPrChange w:id="345" w:author="TAHAR IBRI (X137026)" w:date="2017-05-11T14:48:00Z">
                      <w:rPr/>
                    </w:rPrChange>
                  </w:rPr>
                  <w:delText>26</w:delText>
                </w:r>
              </w:del>
              <w:r w:rsidR="00AA47D1" w:rsidRPr="00874119">
                <w:rPr>
                  <w:rPrChange w:id="346" w:author="TAHAR IBRI (X137026)" w:date="2017-05-11T14:48:00Z">
                    <w:rPr/>
                  </w:rPrChange>
                </w:rPr>
                <w:t>/0</w:t>
              </w:r>
            </w:ins>
            <w:ins w:id="347" w:author="TAHAR IBRI (X137026)" w:date="2017-05-11T14:27:00Z">
              <w:r w:rsidRPr="00874119">
                <w:rPr>
                  <w:rPrChange w:id="348" w:author="TAHAR IBRI (X137026)" w:date="2017-05-11T14:48:00Z">
                    <w:rPr/>
                  </w:rPrChange>
                </w:rPr>
                <w:t>5</w:t>
              </w:r>
            </w:ins>
            <w:ins w:id="349" w:author="PETIT Vincent" w:date="2016-04-26T10:24:00Z">
              <w:del w:id="350" w:author="TAHAR IBRI (X137026)" w:date="2017-05-11T14:27:00Z">
                <w:r w:rsidR="00AA47D1" w:rsidRPr="00874119" w:rsidDel="00C56BD1">
                  <w:rPr>
                    <w:rPrChange w:id="351" w:author="TAHAR IBRI (X137026)" w:date="2017-05-11T14:48:00Z">
                      <w:rPr/>
                    </w:rPrChange>
                  </w:rPr>
                  <w:delText>4</w:delText>
                </w:r>
              </w:del>
              <w:r w:rsidR="00AA47D1" w:rsidRPr="00874119">
                <w:rPr>
                  <w:rPrChange w:id="352" w:author="TAHAR IBRI (X137026)" w:date="2017-05-11T14:48:00Z">
                    <w:rPr/>
                  </w:rPrChange>
                </w:rPr>
                <w:t>/201</w:t>
              </w:r>
            </w:ins>
            <w:ins w:id="353" w:author="TAHAR IBRI (X137026)" w:date="2017-05-11T14:27:00Z">
              <w:r w:rsidRPr="00874119">
                <w:rPr>
                  <w:rPrChange w:id="354" w:author="TAHAR IBRI (X137026)" w:date="2017-05-11T14:48:00Z">
                    <w:rPr/>
                  </w:rPrChange>
                </w:rPr>
                <w:t>7</w:t>
              </w:r>
            </w:ins>
            <w:ins w:id="355" w:author="PETIT Vincent" w:date="2016-04-26T10:24:00Z">
              <w:del w:id="356" w:author="TAHAR IBRI (X137026)" w:date="2017-05-11T14:27:00Z">
                <w:r w:rsidR="00AA47D1" w:rsidRPr="00874119" w:rsidDel="00C56BD1">
                  <w:rPr>
                    <w:rPrChange w:id="357" w:author="TAHAR IBRI (X137026)" w:date="2017-05-11T14:48:00Z">
                      <w:rPr/>
                    </w:rPrChange>
                  </w:rPr>
                  <w:delText>6</w:delText>
                </w:r>
              </w:del>
            </w:ins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4D66" w:rsidRPr="00874119" w:rsidRDefault="00AA47D1" w:rsidP="002D4D66">
            <w:pPr>
              <w:rPr>
                <w:rPrChange w:id="358" w:author="TAHAR IBRI (X137026)" w:date="2017-05-11T14:48:00Z">
                  <w:rPr/>
                </w:rPrChange>
              </w:rPr>
            </w:pPr>
            <w:ins w:id="359" w:author="PETIT Vincent" w:date="2016-04-26T10:24:00Z">
              <w:del w:id="360" w:author="TAHAR IBRI (X137026)" w:date="2017-05-11T14:27:00Z">
                <w:r w:rsidRPr="00874119" w:rsidDel="00C56BD1">
                  <w:rPr>
                    <w:rPrChange w:id="361" w:author="TAHAR IBRI (X137026)" w:date="2017-05-11T14:48:00Z">
                      <w:rPr/>
                    </w:rPrChange>
                  </w:rPr>
                  <w:delText>Vincent PETIT</w:delText>
                </w:r>
              </w:del>
            </w:ins>
            <w:ins w:id="362" w:author="TAHAR IBRI (X137026)" w:date="2017-05-11T14:27:00Z">
              <w:r w:rsidR="00C56BD1" w:rsidRPr="00874119">
                <w:rPr>
                  <w:rPrChange w:id="363" w:author="TAHAR IBRI (X137026)" w:date="2017-05-11T14:48:00Z">
                    <w:rPr/>
                  </w:rPrChange>
                </w:rPr>
                <w:t>Tahar IBRI</w:t>
              </w:r>
            </w:ins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BDD" w:rsidRDefault="00B51BDD" w:rsidP="002D4D66">
            <w:pPr>
              <w:rPr>
                <w:ins w:id="364" w:author="TAHAR IBRI (X137026)" w:date="2017-05-11T15:03:00Z"/>
              </w:rPr>
            </w:pPr>
            <w:ins w:id="365" w:author="TAHAR IBRI (X137026)" w:date="2017-05-11T15:03:00Z">
              <w:r>
                <w:t>Correction du chapitre</w:t>
              </w:r>
            </w:ins>
            <w:ins w:id="366" w:author="TAHAR IBRI (X137026)" w:date="2017-05-11T15:08:00Z">
              <w:r w:rsidR="004F61B1">
                <w:t xml:space="preserve"> 8</w:t>
              </w:r>
            </w:ins>
            <w:ins w:id="367" w:author="TAHAR IBRI (X137026)" w:date="2017-05-11T15:03:00Z">
              <w:r>
                <w:t xml:space="preserve"> mise en production.</w:t>
              </w:r>
            </w:ins>
          </w:p>
          <w:p w:rsidR="00C56BD1" w:rsidRPr="00874119" w:rsidRDefault="00AA47D1" w:rsidP="004F61B1">
            <w:pPr>
              <w:rPr>
                <w:rPrChange w:id="368" w:author="TAHAR IBRI (X137026)" w:date="2017-05-11T14:48:00Z">
                  <w:rPr/>
                </w:rPrChange>
              </w:rPr>
              <w:pPrChange w:id="369" w:author="TAHAR IBRI (X137026)" w:date="2017-05-11T15:08:00Z">
                <w:pPr/>
              </w:pPrChange>
            </w:pPr>
            <w:ins w:id="370" w:author="PETIT Vincent" w:date="2016-04-26T10:24:00Z">
              <w:del w:id="371" w:author="TAHAR IBRI (X137026)" w:date="2017-05-11T14:27:00Z">
                <w:r w:rsidRPr="00874119" w:rsidDel="00C56BD1">
                  <w:rPr>
                    <w:rPrChange w:id="372" w:author="TAHAR IBRI (X137026)" w:date="2017-05-11T14:48:00Z">
                      <w:rPr/>
                    </w:rPrChange>
                  </w:rPr>
                  <w:delText>Prise en compte des noms et adresses IP de</w:delText>
                </w:r>
              </w:del>
            </w:ins>
            <w:ins w:id="373" w:author="PETIT Vincent" w:date="2016-04-26T10:25:00Z">
              <w:del w:id="374" w:author="TAHAR IBRI (X137026)" w:date="2017-05-11T14:27:00Z">
                <w:r w:rsidR="005F4D9F" w:rsidRPr="00874119" w:rsidDel="00C56BD1">
                  <w:rPr>
                    <w:rPrChange w:id="375" w:author="TAHAR IBRI (X137026)" w:date="2017-05-11T14:48:00Z">
                      <w:rPr/>
                    </w:rPrChange>
                  </w:rPr>
                  <w:delText>s machines de Production, Recette et DEV2</w:delText>
                </w:r>
              </w:del>
            </w:ins>
            <w:ins w:id="376" w:author="PETIT Vincent" w:date="2016-04-26T10:26:00Z">
              <w:del w:id="377" w:author="TAHAR IBRI (X137026)" w:date="2017-05-11T14:27:00Z">
                <w:r w:rsidR="005F4D9F" w:rsidRPr="00874119" w:rsidDel="00C56BD1">
                  <w:rPr>
                    <w:rPrChange w:id="378" w:author="TAHAR IBRI (X137026)" w:date="2017-05-11T14:48:00Z">
                      <w:rPr/>
                    </w:rPrChange>
                  </w:rPr>
                  <w:delText>.</w:delText>
                </w:r>
              </w:del>
            </w:ins>
            <w:ins w:id="379" w:author="TAHAR IBRI (X137026)" w:date="2017-05-11T14:27:00Z">
              <w:r w:rsidR="00C56BD1" w:rsidRPr="00874119">
                <w:rPr>
                  <w:rPrChange w:id="380" w:author="TAHAR IBRI (X137026)" w:date="2017-05-11T14:48:00Z">
                    <w:rPr/>
                  </w:rPrChange>
                </w:rPr>
                <w:t>Ajout du chapitre</w:t>
              </w:r>
            </w:ins>
            <w:ins w:id="381" w:author="TAHAR IBRI (X137026)" w:date="2017-05-11T15:08:00Z">
              <w:r w:rsidR="004F61B1">
                <w:t xml:space="preserve"> 9 Cas du r</w:t>
              </w:r>
            </w:ins>
            <w:ins w:id="382" w:author="TAHAR IBRI (X137026)" w:date="2017-05-11T14:27:00Z">
              <w:r w:rsidR="00C56BD1" w:rsidRPr="00874119">
                <w:rPr>
                  <w:rPrChange w:id="383" w:author="TAHAR IBRI (X137026)" w:date="2017-05-11T14:48:00Z">
                    <w:rPr/>
                  </w:rPrChange>
                </w:rPr>
                <w:t>etour arrière.</w:t>
              </w:r>
            </w:ins>
          </w:p>
        </w:tc>
      </w:tr>
    </w:tbl>
    <w:p w:rsidR="002D4D66" w:rsidRPr="00874119" w:rsidDel="00796818" w:rsidRDefault="002D4D66" w:rsidP="002D4D66">
      <w:pPr>
        <w:pBdr>
          <w:top w:val="single" w:sz="8" w:space="1" w:color="808080"/>
        </w:pBdr>
        <w:rPr>
          <w:del w:id="384" w:author="TAHAR IBRI (X137026)" w:date="2017-05-11T15:07:00Z"/>
          <w:rPrChange w:id="385" w:author="TAHAR IBRI (X137026)" w:date="2017-05-11T14:48:00Z">
            <w:rPr>
              <w:del w:id="386" w:author="TAHAR IBRI (X137026)" w:date="2017-05-11T15:07:00Z"/>
            </w:rPr>
          </w:rPrChange>
        </w:rPr>
      </w:pPr>
    </w:p>
    <w:p w:rsidR="00790545" w:rsidRPr="00874119" w:rsidDel="00796818" w:rsidRDefault="00790545" w:rsidP="00790545">
      <w:pPr>
        <w:jc w:val="both"/>
        <w:rPr>
          <w:del w:id="387" w:author="TAHAR IBRI (X137026)" w:date="2017-05-11T15:07:00Z"/>
          <w:rPrChange w:id="388" w:author="TAHAR IBRI (X137026)" w:date="2017-05-11T14:48:00Z">
            <w:rPr>
              <w:del w:id="389" w:author="TAHAR IBRI (X137026)" w:date="2017-05-11T15:07:00Z"/>
            </w:rPr>
          </w:rPrChange>
        </w:rPr>
      </w:pPr>
    </w:p>
    <w:p w:rsidR="002D4D66" w:rsidRPr="00874119" w:rsidDel="00796818" w:rsidRDefault="002D4D66" w:rsidP="00790545">
      <w:pPr>
        <w:jc w:val="both"/>
        <w:rPr>
          <w:del w:id="390" w:author="TAHAR IBRI (X137026)" w:date="2017-05-11T15:07:00Z"/>
          <w:rPrChange w:id="391" w:author="TAHAR IBRI (X137026)" w:date="2017-05-11T14:48:00Z">
            <w:rPr>
              <w:del w:id="392" w:author="TAHAR IBRI (X137026)" w:date="2017-05-11T15:07:00Z"/>
            </w:rPr>
          </w:rPrChange>
        </w:rPr>
      </w:pPr>
    </w:p>
    <w:p w:rsidR="002D4D66" w:rsidRPr="00874119" w:rsidDel="00796818" w:rsidRDefault="002D4D66" w:rsidP="00790545">
      <w:pPr>
        <w:jc w:val="both"/>
        <w:rPr>
          <w:del w:id="393" w:author="TAHAR IBRI (X137026)" w:date="2017-05-11T15:07:00Z"/>
          <w:rPrChange w:id="394" w:author="TAHAR IBRI (X137026)" w:date="2017-05-11T14:48:00Z">
            <w:rPr>
              <w:del w:id="395" w:author="TAHAR IBRI (X137026)" w:date="2017-05-11T15:07:00Z"/>
            </w:rPr>
          </w:rPrChange>
        </w:rPr>
      </w:pPr>
    </w:p>
    <w:p w:rsidR="002D4D66" w:rsidRPr="00874119" w:rsidRDefault="002D4D66" w:rsidP="00790545">
      <w:pPr>
        <w:jc w:val="both"/>
        <w:rPr>
          <w:rPrChange w:id="396" w:author="TAHAR IBRI (X137026)" w:date="2017-05-11T14:48:00Z">
            <w:rPr/>
          </w:rPrChange>
        </w:rPr>
      </w:pPr>
    </w:p>
    <w:p w:rsidR="002D4D66" w:rsidRPr="00874119" w:rsidRDefault="002D4D66" w:rsidP="00790545">
      <w:pPr>
        <w:jc w:val="both"/>
        <w:rPr>
          <w:rPrChange w:id="397" w:author="TAHAR IBRI (X137026)" w:date="2017-05-11T14:48:00Z">
            <w:rPr/>
          </w:rPrChange>
        </w:rPr>
      </w:pPr>
    </w:p>
    <w:p w:rsidR="002D4D66" w:rsidRPr="00874119" w:rsidDel="00796818" w:rsidRDefault="002D4D66" w:rsidP="00790545">
      <w:pPr>
        <w:jc w:val="both"/>
        <w:rPr>
          <w:del w:id="398" w:author="TAHAR IBRI (X137026)" w:date="2017-05-11T15:07:00Z"/>
          <w:rPrChange w:id="399" w:author="TAHAR IBRI (X137026)" w:date="2017-05-11T14:48:00Z">
            <w:rPr>
              <w:del w:id="400" w:author="TAHAR IBRI (X137026)" w:date="2017-05-11T15:07:00Z"/>
            </w:rPr>
          </w:rPrChange>
        </w:rPr>
      </w:pPr>
    </w:p>
    <w:p w:rsidR="002D4D66" w:rsidRPr="00874119" w:rsidDel="00796818" w:rsidRDefault="002D4D66" w:rsidP="00790545">
      <w:pPr>
        <w:jc w:val="both"/>
        <w:rPr>
          <w:del w:id="401" w:author="TAHAR IBRI (X137026)" w:date="2017-05-11T15:07:00Z"/>
          <w:rPrChange w:id="402" w:author="TAHAR IBRI (X137026)" w:date="2017-05-11T14:48:00Z">
            <w:rPr>
              <w:del w:id="403" w:author="TAHAR IBRI (X137026)" w:date="2017-05-11T15:07:00Z"/>
            </w:rPr>
          </w:rPrChange>
        </w:rPr>
      </w:pPr>
    </w:p>
    <w:p w:rsidR="002D4D66" w:rsidRPr="00874119" w:rsidDel="00796818" w:rsidRDefault="002D4D66" w:rsidP="00790545">
      <w:pPr>
        <w:jc w:val="both"/>
        <w:rPr>
          <w:del w:id="404" w:author="TAHAR IBRI (X137026)" w:date="2017-05-11T15:07:00Z"/>
          <w:rPrChange w:id="405" w:author="TAHAR IBRI (X137026)" w:date="2017-05-11T14:48:00Z">
            <w:rPr>
              <w:del w:id="406" w:author="TAHAR IBRI (X137026)" w:date="2017-05-11T15:07:00Z"/>
            </w:rPr>
          </w:rPrChange>
        </w:rPr>
      </w:pPr>
    </w:p>
    <w:p w:rsidR="002D4D66" w:rsidRPr="00874119" w:rsidDel="00796818" w:rsidRDefault="002D4D66" w:rsidP="00790545">
      <w:pPr>
        <w:jc w:val="both"/>
        <w:rPr>
          <w:del w:id="407" w:author="TAHAR IBRI (X137026)" w:date="2017-05-11T15:07:00Z"/>
          <w:rPrChange w:id="408" w:author="TAHAR IBRI (X137026)" w:date="2017-05-11T14:48:00Z">
            <w:rPr>
              <w:del w:id="409" w:author="TAHAR IBRI (X137026)" w:date="2017-05-11T15:07:00Z"/>
            </w:rPr>
          </w:rPrChange>
        </w:rPr>
      </w:pPr>
    </w:p>
    <w:p w:rsidR="002D4D66" w:rsidRPr="00874119" w:rsidDel="00796818" w:rsidRDefault="002D4D66" w:rsidP="00790545">
      <w:pPr>
        <w:jc w:val="both"/>
        <w:rPr>
          <w:del w:id="410" w:author="TAHAR IBRI (X137026)" w:date="2017-05-11T15:07:00Z"/>
          <w:rPrChange w:id="411" w:author="TAHAR IBRI (X137026)" w:date="2017-05-11T14:48:00Z">
            <w:rPr>
              <w:del w:id="412" w:author="TAHAR IBRI (X137026)" w:date="2017-05-11T15:07:00Z"/>
            </w:rPr>
          </w:rPrChange>
        </w:rPr>
      </w:pPr>
    </w:p>
    <w:p w:rsidR="00C7014B" w:rsidRPr="00874119" w:rsidRDefault="00C7014B" w:rsidP="00C7014B">
      <w:pPr>
        <w:pStyle w:val="Style16ptGrasBlancCentrMotifTransparenteBleu-vert"/>
        <w:pageBreakBefore/>
        <w:rPr>
          <w:lang w:val="fr-FR"/>
          <w:rPrChange w:id="413" w:author="TAHAR IBRI (X137026)" w:date="2017-05-11T14:48:00Z">
            <w:rPr>
              <w:lang w:val="fr-FR"/>
            </w:rPr>
          </w:rPrChange>
        </w:rPr>
      </w:pPr>
      <w:r w:rsidRPr="00874119">
        <w:rPr>
          <w:lang w:val="fr-FR"/>
          <w:rPrChange w:id="414" w:author="TAHAR IBRI (X137026)" w:date="2017-05-11T14:48:00Z">
            <w:rPr>
              <w:lang w:val="fr-FR"/>
            </w:rPr>
          </w:rPrChange>
        </w:rPr>
        <w:lastRenderedPageBreak/>
        <w:t>Sommaire</w:t>
      </w:r>
    </w:p>
    <w:p w:rsidR="00057C39" w:rsidRDefault="006C43C0">
      <w:pPr>
        <w:pStyle w:val="TM1"/>
        <w:tabs>
          <w:tab w:val="left" w:pos="400"/>
          <w:tab w:val="right" w:leader="dot" w:pos="9060"/>
        </w:tabs>
        <w:rPr>
          <w:ins w:id="415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r w:rsidRPr="00874119">
        <w:rPr>
          <w:rPrChange w:id="416" w:author="TAHAR IBRI (X137026)" w:date="2017-05-11T14:48:00Z">
            <w:rPr/>
          </w:rPrChange>
        </w:rPr>
        <w:fldChar w:fldCharType="begin"/>
      </w:r>
      <w:r w:rsidR="000338C0" w:rsidRPr="00874119">
        <w:rPr>
          <w:rPrChange w:id="417" w:author="TAHAR IBRI (X137026)" w:date="2017-05-11T14:48:00Z">
            <w:rPr/>
          </w:rPrChange>
        </w:rPr>
        <w:instrText xml:space="preserve"> TOC \o "1-3" \h \z \u </w:instrText>
      </w:r>
      <w:r w:rsidRPr="00874119">
        <w:rPr>
          <w:rPrChange w:id="418" w:author="TAHAR IBRI (X137026)" w:date="2017-05-11T14:48:00Z">
            <w:rPr/>
          </w:rPrChange>
        </w:rPr>
        <w:fldChar w:fldCharType="separate"/>
      </w:r>
      <w:ins w:id="419" w:author="TAHAR IBRI (X137026)" w:date="2017-05-11T15:08:00Z">
        <w:r w:rsidR="00057C39" w:rsidRPr="000F4C6D">
          <w:rPr>
            <w:rStyle w:val="Lienhypertexte"/>
            <w:noProof/>
          </w:rPr>
          <w:fldChar w:fldCharType="begin"/>
        </w:r>
        <w:r w:rsidR="00057C39" w:rsidRPr="000F4C6D">
          <w:rPr>
            <w:rStyle w:val="Lienhypertexte"/>
            <w:noProof/>
          </w:rPr>
          <w:instrText xml:space="preserve"> </w:instrText>
        </w:r>
        <w:r w:rsidR="00057C39">
          <w:rPr>
            <w:noProof/>
          </w:rPr>
          <w:instrText>HYPERLINK \l "_Toc482278682"</w:instrText>
        </w:r>
        <w:r w:rsidR="00057C39" w:rsidRPr="000F4C6D">
          <w:rPr>
            <w:rStyle w:val="Lienhypertexte"/>
            <w:noProof/>
          </w:rPr>
          <w:instrText xml:space="preserve"> </w:instrText>
        </w:r>
        <w:r w:rsidR="00057C39" w:rsidRPr="000F4C6D">
          <w:rPr>
            <w:rStyle w:val="Lienhypertexte"/>
            <w:noProof/>
          </w:rPr>
        </w:r>
        <w:r w:rsidR="00057C39" w:rsidRPr="000F4C6D">
          <w:rPr>
            <w:rStyle w:val="Lienhypertexte"/>
            <w:noProof/>
          </w:rPr>
          <w:fldChar w:fldCharType="separate"/>
        </w:r>
        <w:r w:rsidR="00057C39" w:rsidRPr="000F4C6D">
          <w:rPr>
            <w:rStyle w:val="Lienhypertexte"/>
            <w:noProof/>
          </w:rPr>
          <w:t>1</w:t>
        </w:r>
        <w:r w:rsidR="00057C39"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057C39" w:rsidRPr="000F4C6D">
          <w:rPr>
            <w:rStyle w:val="Lienhypertexte"/>
            <w:noProof/>
          </w:rPr>
          <w:t>Introduction</w:t>
        </w:r>
        <w:r w:rsidR="00057C39">
          <w:rPr>
            <w:noProof/>
            <w:webHidden/>
          </w:rPr>
          <w:tab/>
        </w:r>
        <w:r w:rsidR="00057C39">
          <w:rPr>
            <w:noProof/>
            <w:webHidden/>
          </w:rPr>
          <w:fldChar w:fldCharType="begin"/>
        </w:r>
        <w:r w:rsidR="00057C39">
          <w:rPr>
            <w:noProof/>
            <w:webHidden/>
          </w:rPr>
          <w:instrText xml:space="preserve"> PAGEREF _Toc482278682 \h </w:instrText>
        </w:r>
        <w:r w:rsidR="00057C39">
          <w:rPr>
            <w:noProof/>
            <w:webHidden/>
          </w:rPr>
        </w:r>
      </w:ins>
      <w:r w:rsidR="00057C39">
        <w:rPr>
          <w:noProof/>
          <w:webHidden/>
        </w:rPr>
        <w:fldChar w:fldCharType="separate"/>
      </w:r>
      <w:ins w:id="420" w:author="TAHAR IBRI (X137026)" w:date="2017-05-11T15:08:00Z">
        <w:r w:rsidR="00057C39">
          <w:rPr>
            <w:noProof/>
            <w:webHidden/>
          </w:rPr>
          <w:t>5</w:t>
        </w:r>
        <w:r w:rsidR="00057C39">
          <w:rPr>
            <w:noProof/>
            <w:webHidden/>
          </w:rPr>
          <w:fldChar w:fldCharType="end"/>
        </w:r>
        <w:r w:rsidR="00057C39"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21" w:author="TAHAR IBRI (X137026)" w:date="2017-05-11T15:08:00Z"/>
          <w:smallCaps w:val="0"/>
          <w:noProof/>
          <w:sz w:val="22"/>
          <w:szCs w:val="22"/>
          <w:lang w:eastAsia="fr-FR"/>
        </w:rPr>
      </w:pPr>
      <w:ins w:id="42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"_Toc482278683"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1.1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Objectif du Plan de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3" w:author="TAHAR IBRI (X137026)" w:date="2017-05-11T15:0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24" w:author="TAHAR IBRI (X137026)" w:date="2017-05-11T15:08:00Z"/>
          <w:smallCaps w:val="0"/>
          <w:noProof/>
          <w:sz w:val="22"/>
          <w:szCs w:val="22"/>
          <w:lang w:eastAsia="fr-FR"/>
        </w:rPr>
      </w:pPr>
      <w:ins w:id="42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"_Toc482278684"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1.2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Diffusion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6" w:author="TAHAR IBRI (X137026)" w:date="2017-05-11T15:0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427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42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"_Toc482278685"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2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Présentation du processus de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9" w:author="TAHAR IBRI (X137026)" w:date="2017-05-11T15:0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30" w:author="TAHAR IBRI (X137026)" w:date="2017-05-11T15:08:00Z"/>
          <w:smallCaps w:val="0"/>
          <w:noProof/>
          <w:sz w:val="22"/>
          <w:szCs w:val="22"/>
          <w:lang w:eastAsia="fr-FR"/>
        </w:rPr>
      </w:pPr>
      <w:ins w:id="43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"_Toc482278686"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2.1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Processus de mise à niveau et migration de ITIM v5 vers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2" w:author="TAHAR IBRI (X137026)" w:date="2017-05-11T15:0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433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43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"_Toc482278687"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 l’environnement de développement DEV1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5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36" w:author="TAHAR IBRI (X137026)" w:date="2017-05-11T15:08:00Z"/>
          <w:smallCaps w:val="0"/>
          <w:noProof/>
          <w:sz w:val="22"/>
          <w:szCs w:val="22"/>
          <w:lang w:eastAsia="fr-FR"/>
        </w:rPr>
      </w:pPr>
      <w:ins w:id="43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"_Toc482278688"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Architecture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8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39" w:author="TAHAR IBRI (X137026)" w:date="2017-05-11T15:08:00Z"/>
          <w:smallCaps w:val="0"/>
          <w:noProof/>
          <w:sz w:val="22"/>
          <w:szCs w:val="22"/>
          <w:lang w:eastAsia="fr-FR"/>
        </w:rPr>
      </w:pPr>
      <w:ins w:id="44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"_Toc482278689"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Création et installation des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1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42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4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3.2.1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4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45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4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3.2.2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7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48" w:author="TAHAR IBRI (X137026)" w:date="2017-05-11T15:08:00Z"/>
          <w:smallCaps w:val="0"/>
          <w:noProof/>
          <w:sz w:val="22"/>
          <w:szCs w:val="22"/>
          <w:lang w:eastAsia="fr-FR"/>
        </w:rPr>
      </w:pPr>
      <w:ins w:id="44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3.3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Récupération des données et de la configuration ITIM v5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0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51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5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3.3.1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3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54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5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3.3.2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6" w:author="TAHAR IBRI (X137026)" w:date="2017-05-11T15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57" w:author="TAHAR IBRI (X137026)" w:date="2017-05-11T15:08:00Z"/>
          <w:smallCaps w:val="0"/>
          <w:noProof/>
          <w:sz w:val="22"/>
          <w:szCs w:val="22"/>
          <w:lang w:eastAsia="fr-FR"/>
        </w:rPr>
      </w:pPr>
      <w:ins w:id="45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3.4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Installation du socle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9" w:author="TAHAR IBRI (X137026)" w:date="2017-05-11T15:0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60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6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3.4.1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2" w:author="TAHAR IBRI (X137026)" w:date="2017-05-11T15:0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63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6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3.4.2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5" w:author="TAHAR IBRI (X137026)" w:date="2017-05-11T15:0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66" w:author="TAHAR IBRI (X137026)" w:date="2017-05-11T15:08:00Z"/>
          <w:smallCaps w:val="0"/>
          <w:noProof/>
          <w:sz w:val="22"/>
          <w:szCs w:val="22"/>
          <w:lang w:eastAsia="fr-FR"/>
        </w:rPr>
      </w:pPr>
      <w:ins w:id="46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3.5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des données et Mise à niveau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8" w:author="TAHAR IBRI (X137026)" w:date="2017-05-11T15:0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69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7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"_Toc482278699"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3.5.1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_Toc482278699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1" w:author="TAHAR IBRI (X137026)" w:date="2017-05-11T15:0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72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7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3.5.2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4" w:author="TAHAR IBRI (X137026)" w:date="2017-05-11T15:0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75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7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3.5.3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du serveur annuaire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7" w:author="TAHAR IBRI (X137026)" w:date="2017-05-11T15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78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7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3.5.4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Mise à niveau vers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0" w:author="TAHAR IBRI (X137026)" w:date="2017-05-11T15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81" w:author="TAHAR IBRI (X137026)" w:date="2017-05-11T15:08:00Z"/>
          <w:smallCaps w:val="0"/>
          <w:noProof/>
          <w:sz w:val="22"/>
          <w:szCs w:val="22"/>
          <w:lang w:eastAsia="fr-FR"/>
        </w:rPr>
      </w:pPr>
      <w:ins w:id="48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3.6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Reconfiguration des paramètres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3" w:author="TAHAR IBRI (X137026)" w:date="2017-05-11T15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84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8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3.6.1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profil d’adaptateur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6" w:author="TAHAR IBRI (X137026)" w:date="2017-05-11T15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87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8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3.6.2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services d’alimentation d’identité.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9" w:author="TAHAR IBRI (X137026)" w:date="2017-05-11T15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490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49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3.6.3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serveur de messagerie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2" w:author="TAHAR IBRI (X137026)" w:date="2017-05-11T15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493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49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 l’environnement de développement DEV2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5" w:author="TAHAR IBRI (X137026)" w:date="2017-05-11T15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96" w:author="TAHAR IBRI (X137026)" w:date="2017-05-11T15:08:00Z"/>
          <w:smallCaps w:val="0"/>
          <w:noProof/>
          <w:sz w:val="22"/>
          <w:szCs w:val="22"/>
          <w:lang w:eastAsia="fr-FR"/>
        </w:rPr>
      </w:pPr>
      <w:ins w:id="49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Architecture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8" w:author="TAHAR IBRI (X137026)" w:date="2017-05-11T15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499" w:author="TAHAR IBRI (X137026)" w:date="2017-05-11T15:08:00Z"/>
          <w:smallCaps w:val="0"/>
          <w:noProof/>
          <w:sz w:val="22"/>
          <w:szCs w:val="22"/>
          <w:lang w:eastAsia="fr-FR"/>
        </w:rPr>
      </w:pPr>
      <w:ins w:id="50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"_Toc482278709"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Création et installation des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1" w:author="TAHAR IBRI (X137026)" w:date="2017-05-11T15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02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0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4.2.1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4" w:author="TAHAR IBRI (X137026)" w:date="2017-05-11T15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05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0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4.2.2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7" w:author="TAHAR IBRI (X137026)" w:date="2017-05-11T15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08" w:author="TAHAR IBRI (X137026)" w:date="2017-05-11T15:08:00Z"/>
          <w:smallCaps w:val="0"/>
          <w:noProof/>
          <w:sz w:val="22"/>
          <w:szCs w:val="22"/>
          <w:lang w:eastAsia="fr-FR"/>
        </w:rPr>
      </w:pPr>
      <w:ins w:id="50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4.3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Installation du socle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0" w:author="TAHAR IBRI (X137026)" w:date="2017-05-11T15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11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1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4.3.1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3" w:author="TAHAR IBRI (X137026)" w:date="2017-05-11T15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14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1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4.3.2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6" w:author="TAHAR IBRI (X137026)" w:date="2017-05-11T15:0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17" w:author="TAHAR IBRI (X137026)" w:date="2017-05-11T15:08:00Z"/>
          <w:smallCaps w:val="0"/>
          <w:noProof/>
          <w:sz w:val="22"/>
          <w:szCs w:val="22"/>
          <w:lang w:eastAsia="fr-FR"/>
        </w:rPr>
      </w:pPr>
      <w:ins w:id="51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4.4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 la configuration ISIM v6 développement DEV1 vers développement DEV2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9" w:author="TAHAR IBRI (X137026)" w:date="2017-05-11T15:0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20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2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4.4.1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Export de la configuration à partir de l’environnement de développement DEV1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2" w:author="TAHAR IBRI (X137026)" w:date="2017-05-11T15:0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23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2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4.4.2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Import de la configuration vers l’environnement de développement DEV2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5" w:author="TAHAR IBRI (X137026)" w:date="2017-05-11T15:0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526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52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 l’environnement d’intégration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8" w:author="TAHAR IBRI (X137026)" w:date="2017-05-11T15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29" w:author="TAHAR IBRI (X137026)" w:date="2017-05-11T15:08:00Z"/>
          <w:smallCaps w:val="0"/>
          <w:noProof/>
          <w:sz w:val="22"/>
          <w:szCs w:val="22"/>
          <w:lang w:eastAsia="fr-FR"/>
        </w:rPr>
      </w:pPr>
      <w:ins w:id="53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"_Toc482278719"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Architecture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1" w:author="TAHAR IBRI (X137026)" w:date="2017-05-11T15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32" w:author="TAHAR IBRI (X137026)" w:date="2017-05-11T15:08:00Z"/>
          <w:smallCaps w:val="0"/>
          <w:noProof/>
          <w:sz w:val="22"/>
          <w:szCs w:val="22"/>
          <w:lang w:eastAsia="fr-FR"/>
        </w:rPr>
      </w:pPr>
      <w:ins w:id="53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Création et installation des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4" w:author="TAHAR IBRI (X137026)" w:date="2017-05-11T15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35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3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5.2.1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7" w:author="TAHAR IBRI (X137026)" w:date="2017-05-11T15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38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3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5.2.2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0" w:author="TAHAR IBRI (X137026)" w:date="2017-05-11T15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41" w:author="TAHAR IBRI (X137026)" w:date="2017-05-11T15:08:00Z"/>
          <w:smallCaps w:val="0"/>
          <w:noProof/>
          <w:sz w:val="22"/>
          <w:szCs w:val="22"/>
          <w:lang w:eastAsia="fr-FR"/>
        </w:rPr>
      </w:pPr>
      <w:ins w:id="54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5.3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Installation du socle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3" w:author="TAHAR IBRI (X137026)" w:date="2017-05-11T15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44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4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5.3.1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6" w:author="TAHAR IBRI (X137026)" w:date="2017-05-11T15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47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4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5.3.2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9" w:author="TAHAR IBRI (X137026)" w:date="2017-05-11T15:08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50" w:author="TAHAR IBRI (X137026)" w:date="2017-05-11T15:08:00Z"/>
          <w:smallCaps w:val="0"/>
          <w:noProof/>
          <w:sz w:val="22"/>
          <w:szCs w:val="22"/>
          <w:lang w:eastAsia="fr-FR"/>
        </w:rPr>
      </w:pPr>
      <w:ins w:id="55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5.4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des données ISIM v6 DEV2 vers 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2" w:author="TAHAR IBRI (X137026)" w:date="2017-05-11T15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53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54" w:author="TAHAR IBRI (X137026)" w:date="2017-05-11T15:08:00Z">
        <w:r w:rsidRPr="000F4C6D">
          <w:rPr>
            <w:rStyle w:val="Lienhypertexte"/>
            <w:noProof/>
          </w:rPr>
          <w:lastRenderedPageBreak/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5.4.1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Export des données à partir de l’environnement de développement DEV2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5" w:author="TAHAR IBRI (X137026)" w:date="2017-05-11T15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56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5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5.4.2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Import de données vers l’environnement d’intégration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8" w:author="TAHAR IBRI (X137026)" w:date="2017-05-11T15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59" w:author="TAHAR IBRI (X137026)" w:date="2017-05-11T15:08:00Z"/>
          <w:smallCaps w:val="0"/>
          <w:noProof/>
          <w:sz w:val="22"/>
          <w:szCs w:val="22"/>
          <w:lang w:eastAsia="fr-FR"/>
        </w:rPr>
      </w:pPr>
      <w:ins w:id="56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"_Toc482278729"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5.5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Reconfiguration des paramètres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1" w:author="TAHAR IBRI (X137026)" w:date="2017-05-11T15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62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6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5.5.1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profil d’adaptateur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4" w:author="TAHAR IBRI (X137026)" w:date="2017-05-11T15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65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6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5.5.2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services d’alimentation d’identité.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7" w:author="TAHAR IBRI (X137026)" w:date="2017-05-11T15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68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6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5.5.3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serveur de messagerie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0" w:author="TAHAR IBRI (X137026)" w:date="2017-05-11T15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571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57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 l’environnement de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3" w:author="TAHAR IBRI (X137026)" w:date="2017-05-11T15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74" w:author="TAHAR IBRI (X137026)" w:date="2017-05-11T15:08:00Z"/>
          <w:smallCaps w:val="0"/>
          <w:noProof/>
          <w:sz w:val="22"/>
          <w:szCs w:val="22"/>
          <w:lang w:eastAsia="fr-FR"/>
        </w:rPr>
      </w:pPr>
      <w:ins w:id="57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Architecture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6" w:author="TAHAR IBRI (X137026)" w:date="2017-05-11T15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77" w:author="TAHAR IBRI (X137026)" w:date="2017-05-11T15:08:00Z"/>
          <w:smallCaps w:val="0"/>
          <w:noProof/>
          <w:sz w:val="22"/>
          <w:szCs w:val="22"/>
          <w:lang w:eastAsia="fr-FR"/>
        </w:rPr>
      </w:pPr>
      <w:ins w:id="57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Création et installation des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9" w:author="TAHAR IBRI (X137026)" w:date="2017-05-11T15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80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8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6.2.1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2" w:author="TAHAR IBRI (X137026)" w:date="2017-05-11T15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83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8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6.2.2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5" w:author="TAHAR IBRI (X137026)" w:date="2017-05-11T15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86" w:author="TAHAR IBRI (X137026)" w:date="2017-05-11T15:08:00Z"/>
          <w:smallCaps w:val="0"/>
          <w:noProof/>
          <w:sz w:val="22"/>
          <w:szCs w:val="22"/>
          <w:lang w:eastAsia="fr-FR"/>
        </w:rPr>
      </w:pPr>
      <w:ins w:id="58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6.3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Installation du socle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8" w:author="TAHAR IBRI (X137026)" w:date="2017-05-11T15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89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9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"_Toc482278739"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6.3.1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1" w:author="TAHAR IBRI (X137026)" w:date="2017-05-11T15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92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9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6.3.2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4" w:author="TAHAR IBRI (X137026)" w:date="2017-05-11T15:08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595" w:author="TAHAR IBRI (X137026)" w:date="2017-05-11T15:08:00Z"/>
          <w:smallCaps w:val="0"/>
          <w:noProof/>
          <w:sz w:val="22"/>
          <w:szCs w:val="22"/>
          <w:lang w:eastAsia="fr-FR"/>
        </w:rPr>
      </w:pPr>
      <w:ins w:id="59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6.4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des données ISIM v6 intégration vers la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7" w:author="TAHAR IBRI (X137026)" w:date="2017-05-11T15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598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59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6.4.1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Export des données à partir de l’environnement d’intégration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0" w:author="TAHAR IBRI (X137026)" w:date="2017-05-11T15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01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0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6.4.2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Import de données vers l’environnement de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3" w:author="TAHAR IBRI (X137026)" w:date="2017-05-11T15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04" w:author="TAHAR IBRI (X137026)" w:date="2017-05-11T15:08:00Z"/>
          <w:smallCaps w:val="0"/>
          <w:noProof/>
          <w:sz w:val="22"/>
          <w:szCs w:val="22"/>
          <w:lang w:eastAsia="fr-FR"/>
        </w:rPr>
      </w:pPr>
      <w:ins w:id="60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6.5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Reconfiguration des paramètres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6" w:author="TAHAR IBRI (X137026)" w:date="2017-05-11T15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07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0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6.5.1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profil d’adaptateur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9" w:author="TAHAR IBRI (X137026)" w:date="2017-05-11T15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10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1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6.5.2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services d’alimentation d’identité.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2" w:author="TAHAR IBRI (X137026)" w:date="2017-05-11T15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13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1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6.5.3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Paramètre de serveur de messagerie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5" w:author="TAHAR IBRI (X137026)" w:date="2017-05-11T15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616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61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 l’environnement de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8" w:author="TAHAR IBRI (X137026)" w:date="2017-05-11T15:0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19" w:author="TAHAR IBRI (X137026)" w:date="2017-05-11T15:08:00Z"/>
          <w:smallCaps w:val="0"/>
          <w:noProof/>
          <w:sz w:val="22"/>
          <w:szCs w:val="22"/>
          <w:lang w:eastAsia="fr-FR"/>
        </w:rPr>
      </w:pPr>
      <w:ins w:id="62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"_Toc482278749"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Architecture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1" w:author="TAHAR IBRI (X137026)" w:date="2017-05-11T15:0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22" w:author="TAHAR IBRI (X137026)" w:date="2017-05-11T15:08:00Z"/>
          <w:smallCaps w:val="0"/>
          <w:noProof/>
          <w:sz w:val="22"/>
          <w:szCs w:val="22"/>
          <w:lang w:eastAsia="fr-FR"/>
        </w:rPr>
      </w:pPr>
      <w:ins w:id="62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Création et installation des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4" w:author="TAHAR IBRI (X137026)" w:date="2017-05-11T15:0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25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2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7.2.1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7" w:author="TAHAR IBRI (X137026)" w:date="2017-05-11T15:0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28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2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7.2.2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0" w:author="TAHAR IBRI (X137026)" w:date="2017-05-11T15:0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31" w:author="TAHAR IBRI (X137026)" w:date="2017-05-11T15:08:00Z"/>
          <w:smallCaps w:val="0"/>
          <w:noProof/>
          <w:sz w:val="22"/>
          <w:szCs w:val="22"/>
          <w:lang w:eastAsia="fr-FR"/>
        </w:rPr>
      </w:pPr>
      <w:ins w:id="63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7.3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Installation du socle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3" w:author="TAHAR IBRI (X137026)" w:date="2017-05-11T15:0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34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3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"_Toc482278754"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7.3.1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6" w:author="TAHAR IBRI (X137026)" w:date="2017-05-11T15:0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37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3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"_Toc482278755"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7.3.2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9" w:author="TAHAR IBRI (X137026)" w:date="2017-05-11T15:08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40" w:author="TAHAR IBRI (X137026)" w:date="2017-05-11T15:08:00Z"/>
          <w:smallCaps w:val="0"/>
          <w:noProof/>
          <w:sz w:val="22"/>
          <w:szCs w:val="22"/>
          <w:lang w:eastAsia="fr-FR"/>
        </w:rPr>
      </w:pPr>
      <w:ins w:id="64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"_Toc482278756"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7.4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Migration des données ISIM v6 recette vers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2" w:author="TAHAR IBRI (X137026)" w:date="2017-05-11T15:0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43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4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7.4.1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Export des données à partir de l’environnement de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5" w:author="TAHAR IBRI (X137026)" w:date="2017-05-11T15:0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46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47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7.4.2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Import de données vers l’environnement de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8" w:author="TAHAR IBRI (X137026)" w:date="2017-05-11T15:0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49" w:author="TAHAR IBRI (X137026)" w:date="2017-05-11T15:08:00Z"/>
          <w:smallCaps w:val="0"/>
          <w:noProof/>
          <w:sz w:val="22"/>
          <w:szCs w:val="22"/>
          <w:lang w:eastAsia="fr-FR"/>
        </w:rPr>
      </w:pPr>
      <w:ins w:id="650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"_Toc482278759"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7.5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Capture des changements ITIM v5 et Mise à jour de production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1" w:author="TAHAR IBRI (X137026)" w:date="2017-05-11T15:0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652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653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"_Toc482278760"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8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Mise en production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4" w:author="TAHAR IBRI (X137026)" w:date="2017-05-11T15:08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55" w:author="TAHAR IBRI (X137026)" w:date="2017-05-11T15:08:00Z"/>
          <w:smallCaps w:val="0"/>
          <w:noProof/>
          <w:sz w:val="22"/>
          <w:szCs w:val="22"/>
          <w:lang w:eastAsia="fr-FR"/>
        </w:rPr>
      </w:pPr>
      <w:ins w:id="656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"_Toc482278761"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8.1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Livraison Phase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7" w:author="TAHAR IBRI (X137026)" w:date="2017-05-11T15:08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3"/>
        <w:tabs>
          <w:tab w:val="left" w:pos="1200"/>
          <w:tab w:val="right" w:leader="dot" w:pos="9060"/>
        </w:tabs>
        <w:rPr>
          <w:ins w:id="658" w:author="TAHAR IBRI (X137026)" w:date="2017-05-11T15:08:00Z"/>
          <w:i w:val="0"/>
          <w:iCs w:val="0"/>
          <w:noProof/>
          <w:sz w:val="22"/>
          <w:szCs w:val="22"/>
          <w:lang w:eastAsia="fr-FR"/>
        </w:rPr>
      </w:pPr>
      <w:ins w:id="659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"_Toc482278762"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8.1.1</w:t>
        </w:r>
        <w:r>
          <w:rPr>
            <w:i w:val="0"/>
            <w:iC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Capture des changements ITIM v5 et Mise à jour de production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0" w:author="TAHAR IBRI (X137026)" w:date="2017-05-11T15:08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61" w:author="TAHAR IBRI (X137026)" w:date="2017-05-11T15:08:00Z"/>
          <w:smallCaps w:val="0"/>
          <w:noProof/>
          <w:sz w:val="22"/>
          <w:szCs w:val="22"/>
          <w:lang w:eastAsia="fr-FR"/>
        </w:rPr>
      </w:pPr>
      <w:ins w:id="662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"_Toc482278763"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8.2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Livraison Phase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3" w:author="TAHAR IBRI (X137026)" w:date="2017-05-11T15:08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1"/>
        <w:tabs>
          <w:tab w:val="left" w:pos="400"/>
          <w:tab w:val="right" w:leader="dot" w:pos="9060"/>
        </w:tabs>
        <w:rPr>
          <w:ins w:id="664" w:author="TAHAR IBRI (X137026)" w:date="2017-05-11T15:08:00Z"/>
          <w:b w:val="0"/>
          <w:bCs w:val="0"/>
          <w:caps w:val="0"/>
          <w:noProof/>
          <w:sz w:val="22"/>
          <w:szCs w:val="22"/>
          <w:lang w:eastAsia="fr-FR"/>
        </w:rPr>
      </w:pPr>
      <w:ins w:id="665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"_Toc482278777"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9</w:t>
        </w:r>
        <w:r>
          <w:rPr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Cas du retour arrière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6" w:author="TAHAR IBRI (X137026)" w:date="2017-05-11T15:0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67" w:author="TAHAR IBRI (X137026)" w:date="2017-05-11T15:08:00Z"/>
          <w:smallCaps w:val="0"/>
          <w:noProof/>
          <w:sz w:val="22"/>
          <w:szCs w:val="22"/>
          <w:lang w:eastAsia="fr-FR"/>
        </w:rPr>
      </w:pPr>
      <w:ins w:id="668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"_Toc482278778"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9.1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Arrêt des serveurs de production ISIM 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9" w:author="TAHAR IBRI (X137026)" w:date="2017-05-11T15:0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70" w:author="TAHAR IBRI (X137026)" w:date="2017-05-11T15:08:00Z"/>
          <w:smallCaps w:val="0"/>
          <w:noProof/>
          <w:sz w:val="22"/>
          <w:szCs w:val="22"/>
          <w:lang w:eastAsia="fr-FR"/>
        </w:rPr>
      </w:pPr>
      <w:ins w:id="671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"_Toc482278779"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9.2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Démarrages des serveurs de production ITIM v5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2" w:author="TAHAR IBRI (X137026)" w:date="2017-05-11T15:0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057C39" w:rsidRDefault="00057C39">
      <w:pPr>
        <w:pStyle w:val="TM2"/>
        <w:tabs>
          <w:tab w:val="left" w:pos="800"/>
          <w:tab w:val="right" w:leader="dot" w:pos="9060"/>
        </w:tabs>
        <w:rPr>
          <w:ins w:id="673" w:author="TAHAR IBRI (X137026)" w:date="2017-05-11T15:08:00Z"/>
          <w:smallCaps w:val="0"/>
          <w:noProof/>
          <w:sz w:val="22"/>
          <w:szCs w:val="22"/>
          <w:lang w:eastAsia="fr-FR"/>
        </w:rPr>
      </w:pPr>
      <w:ins w:id="674" w:author="TAHAR IBRI (X137026)" w:date="2017-05-11T15:08:00Z">
        <w:r w:rsidRPr="000F4C6D">
          <w:rPr>
            <w:rStyle w:val="Lienhypertexte"/>
            <w:noProof/>
          </w:rPr>
          <w:fldChar w:fldCharType="begin"/>
        </w:r>
        <w:r w:rsidRPr="000F4C6D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"_Toc482278780"</w:instrText>
        </w:r>
        <w:r w:rsidRPr="000F4C6D">
          <w:rPr>
            <w:rStyle w:val="Lienhypertexte"/>
            <w:noProof/>
          </w:rPr>
          <w:instrText xml:space="preserve"> </w:instrText>
        </w:r>
        <w:r w:rsidRPr="000F4C6D">
          <w:rPr>
            <w:rStyle w:val="Lienhypertexte"/>
            <w:noProof/>
          </w:rPr>
        </w:r>
        <w:r w:rsidRPr="000F4C6D">
          <w:rPr>
            <w:rStyle w:val="Lienhypertexte"/>
            <w:noProof/>
          </w:rPr>
          <w:fldChar w:fldCharType="separate"/>
        </w:r>
        <w:r w:rsidRPr="000F4C6D">
          <w:rPr>
            <w:rStyle w:val="Lienhypertexte"/>
            <w:noProof/>
          </w:rPr>
          <w:t>9.3</w:t>
        </w:r>
        <w:r>
          <w:rPr>
            <w:smallCaps w:val="0"/>
            <w:noProof/>
            <w:sz w:val="22"/>
            <w:szCs w:val="22"/>
            <w:lang w:eastAsia="fr-FR"/>
          </w:rPr>
          <w:tab/>
        </w:r>
        <w:r w:rsidRPr="000F4C6D">
          <w:rPr>
            <w:rStyle w:val="Lienhypertexte"/>
            <w:noProof/>
          </w:rPr>
          <w:t>Vérification de la disponibilité de l’application ITIM v5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_Toc482278780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5" w:author="TAHAR IBRI (X137026)" w:date="2017-05-11T15:0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F4C6D">
          <w:rPr>
            <w:rStyle w:val="Lienhypertexte"/>
            <w:noProof/>
          </w:rPr>
          <w:fldChar w:fldCharType="end"/>
        </w:r>
      </w:ins>
    </w:p>
    <w:p w:rsidR="0022469F" w:rsidRPr="00874119" w:rsidDel="0089716F" w:rsidRDefault="0022469F">
      <w:pPr>
        <w:pStyle w:val="TM1"/>
        <w:tabs>
          <w:tab w:val="left" w:pos="400"/>
          <w:tab w:val="right" w:leader="dot" w:pos="9060"/>
        </w:tabs>
        <w:rPr>
          <w:del w:id="676" w:author="TAHAR IBRI (X137026)" w:date="2017-05-11T15:03:00Z"/>
          <w:b w:val="0"/>
          <w:bCs w:val="0"/>
          <w:caps w:val="0"/>
          <w:noProof/>
          <w:sz w:val="22"/>
          <w:szCs w:val="22"/>
          <w:lang w:eastAsia="fr-FR"/>
          <w:rPrChange w:id="677" w:author="TAHAR IBRI (X137026)" w:date="2017-05-11T14:48:00Z">
            <w:rPr>
              <w:del w:id="678" w:author="TAHAR IBRI (X137026)" w:date="2017-05-11T15:03:00Z"/>
              <w:b w:val="0"/>
              <w:bCs w:val="0"/>
              <w:caps w:val="0"/>
              <w:noProof/>
              <w:sz w:val="22"/>
              <w:szCs w:val="22"/>
              <w:lang w:eastAsia="fr-FR"/>
            </w:rPr>
          </w:rPrChange>
        </w:rPr>
      </w:pPr>
      <w:del w:id="679" w:author="TAHAR IBRI (X137026)" w:date="2017-05-11T15:03:00Z">
        <w:r w:rsidRPr="0089716F" w:rsidDel="0089716F">
          <w:rPr>
            <w:rFonts w:cs="Times New Roman"/>
            <w:noProof/>
            <w:rPrChange w:id="680" w:author="TAHAR IBRI (X137026)" w:date="2017-05-11T15:03:00Z">
              <w:rPr>
                <w:rStyle w:val="Lienhypertexte"/>
                <w:noProof/>
              </w:rPr>
            </w:rPrChange>
          </w:rPr>
          <w:delText>1</w:delText>
        </w:r>
        <w:r w:rsidRPr="00874119" w:rsidDel="0089716F">
          <w:rPr>
            <w:b w:val="0"/>
            <w:bCs w:val="0"/>
            <w:caps w:val="0"/>
            <w:noProof/>
            <w:sz w:val="22"/>
            <w:szCs w:val="22"/>
            <w:lang w:eastAsia="fr-FR"/>
            <w:rPrChange w:id="681" w:author="TAHAR IBRI (X137026)" w:date="2017-05-11T14:48:00Z">
              <w:rPr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682" w:author="TAHAR IBRI (X137026)" w:date="2017-05-11T15:03:00Z">
              <w:rPr>
                <w:rStyle w:val="Lienhypertexte"/>
                <w:noProof/>
              </w:rPr>
            </w:rPrChange>
          </w:rPr>
          <w:delText>Introduction</w:delText>
        </w:r>
        <w:r w:rsidRPr="00874119" w:rsidDel="0089716F">
          <w:rPr>
            <w:noProof/>
            <w:webHidden/>
            <w:rPrChange w:id="683" w:author="TAHAR IBRI (X137026)" w:date="2017-05-11T14:48:00Z">
              <w:rPr>
                <w:noProof/>
                <w:webHidden/>
              </w:rPr>
            </w:rPrChange>
          </w:rPr>
          <w:tab/>
          <w:delText>6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684" w:author="TAHAR IBRI (X137026)" w:date="2017-05-11T15:03:00Z"/>
          <w:smallCaps w:val="0"/>
          <w:noProof/>
          <w:sz w:val="22"/>
          <w:szCs w:val="22"/>
          <w:lang w:eastAsia="fr-FR"/>
          <w:rPrChange w:id="685" w:author="TAHAR IBRI (X137026)" w:date="2017-05-11T14:48:00Z">
            <w:rPr>
              <w:del w:id="68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687" w:author="TAHAR IBRI (X137026)" w:date="2017-05-11T15:03:00Z">
        <w:r w:rsidRPr="0089716F" w:rsidDel="0089716F">
          <w:rPr>
            <w:rFonts w:cs="Times New Roman"/>
            <w:noProof/>
            <w:rPrChange w:id="688" w:author="TAHAR IBRI (X137026)" w:date="2017-05-11T15:03:00Z">
              <w:rPr>
                <w:rStyle w:val="Lienhypertexte"/>
                <w:noProof/>
              </w:rPr>
            </w:rPrChange>
          </w:rPr>
          <w:delText>1.1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68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690" w:author="TAHAR IBRI (X137026)" w:date="2017-05-11T15:03:00Z">
              <w:rPr>
                <w:rStyle w:val="Lienhypertexte"/>
                <w:noProof/>
              </w:rPr>
            </w:rPrChange>
          </w:rPr>
          <w:delText>Objectif du Plan de Migration</w:delText>
        </w:r>
        <w:r w:rsidRPr="00874119" w:rsidDel="0089716F">
          <w:rPr>
            <w:noProof/>
            <w:webHidden/>
            <w:rPrChange w:id="691" w:author="TAHAR IBRI (X137026)" w:date="2017-05-11T14:48:00Z">
              <w:rPr>
                <w:noProof/>
                <w:webHidden/>
              </w:rPr>
            </w:rPrChange>
          </w:rPr>
          <w:tab/>
          <w:delText>6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692" w:author="TAHAR IBRI (X137026)" w:date="2017-05-11T15:03:00Z"/>
          <w:smallCaps w:val="0"/>
          <w:noProof/>
          <w:sz w:val="22"/>
          <w:szCs w:val="22"/>
          <w:lang w:eastAsia="fr-FR"/>
          <w:rPrChange w:id="693" w:author="TAHAR IBRI (X137026)" w:date="2017-05-11T14:48:00Z">
            <w:rPr>
              <w:del w:id="69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695" w:author="TAHAR IBRI (X137026)" w:date="2017-05-11T15:03:00Z">
        <w:r w:rsidRPr="0089716F" w:rsidDel="0089716F">
          <w:rPr>
            <w:rFonts w:cs="Times New Roman"/>
            <w:noProof/>
            <w:rPrChange w:id="696" w:author="TAHAR IBRI (X137026)" w:date="2017-05-11T15:03:00Z">
              <w:rPr>
                <w:rStyle w:val="Lienhypertexte"/>
                <w:noProof/>
              </w:rPr>
            </w:rPrChange>
          </w:rPr>
          <w:delText>1.2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69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698" w:author="TAHAR IBRI (X137026)" w:date="2017-05-11T15:03:00Z">
              <w:rPr>
                <w:rStyle w:val="Lienhypertexte"/>
                <w:noProof/>
              </w:rPr>
            </w:rPrChange>
          </w:rPr>
          <w:delText>Diffusion</w:delText>
        </w:r>
        <w:r w:rsidRPr="00874119" w:rsidDel="0089716F">
          <w:rPr>
            <w:noProof/>
            <w:webHidden/>
            <w:rPrChange w:id="699" w:author="TAHAR IBRI (X137026)" w:date="2017-05-11T14:48:00Z">
              <w:rPr>
                <w:noProof/>
                <w:webHidden/>
              </w:rPr>
            </w:rPrChange>
          </w:rPr>
          <w:tab/>
          <w:delText>6</w:delText>
        </w:r>
      </w:del>
    </w:p>
    <w:p w:rsidR="0022469F" w:rsidRPr="00874119" w:rsidDel="0089716F" w:rsidRDefault="0022469F">
      <w:pPr>
        <w:pStyle w:val="TM1"/>
        <w:tabs>
          <w:tab w:val="left" w:pos="400"/>
          <w:tab w:val="right" w:leader="dot" w:pos="9060"/>
        </w:tabs>
        <w:rPr>
          <w:del w:id="700" w:author="TAHAR IBRI (X137026)" w:date="2017-05-11T15:03:00Z"/>
          <w:b w:val="0"/>
          <w:bCs w:val="0"/>
          <w:caps w:val="0"/>
          <w:noProof/>
          <w:sz w:val="22"/>
          <w:szCs w:val="22"/>
          <w:lang w:eastAsia="fr-FR"/>
          <w:rPrChange w:id="701" w:author="TAHAR IBRI (X137026)" w:date="2017-05-11T14:48:00Z">
            <w:rPr>
              <w:del w:id="702" w:author="TAHAR IBRI (X137026)" w:date="2017-05-11T15:03:00Z"/>
              <w:b w:val="0"/>
              <w:bCs w:val="0"/>
              <w:caps w:val="0"/>
              <w:noProof/>
              <w:sz w:val="22"/>
              <w:szCs w:val="22"/>
              <w:lang w:eastAsia="fr-FR"/>
            </w:rPr>
          </w:rPrChange>
        </w:rPr>
      </w:pPr>
      <w:del w:id="703" w:author="TAHAR IBRI (X137026)" w:date="2017-05-11T15:03:00Z">
        <w:r w:rsidRPr="0089716F" w:rsidDel="0089716F">
          <w:rPr>
            <w:rFonts w:cs="Times New Roman"/>
            <w:noProof/>
            <w:rPrChange w:id="704" w:author="TAHAR IBRI (X137026)" w:date="2017-05-11T15:03:00Z">
              <w:rPr>
                <w:rStyle w:val="Lienhypertexte"/>
                <w:noProof/>
              </w:rPr>
            </w:rPrChange>
          </w:rPr>
          <w:delText>2</w:delText>
        </w:r>
        <w:r w:rsidRPr="00874119" w:rsidDel="0089716F">
          <w:rPr>
            <w:b w:val="0"/>
            <w:bCs w:val="0"/>
            <w:caps w:val="0"/>
            <w:noProof/>
            <w:sz w:val="22"/>
            <w:szCs w:val="22"/>
            <w:lang w:eastAsia="fr-FR"/>
            <w:rPrChange w:id="705" w:author="TAHAR IBRI (X137026)" w:date="2017-05-11T14:48:00Z">
              <w:rPr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06" w:author="TAHAR IBRI (X137026)" w:date="2017-05-11T15:03:00Z">
              <w:rPr>
                <w:rStyle w:val="Lienhypertexte"/>
                <w:noProof/>
              </w:rPr>
            </w:rPrChange>
          </w:rPr>
          <w:delText>Présentation du processus de migration</w:delText>
        </w:r>
        <w:r w:rsidRPr="00874119" w:rsidDel="0089716F">
          <w:rPr>
            <w:noProof/>
            <w:webHidden/>
            <w:rPrChange w:id="707" w:author="TAHAR IBRI (X137026)" w:date="2017-05-11T14:48:00Z">
              <w:rPr>
                <w:noProof/>
                <w:webHidden/>
              </w:rPr>
            </w:rPrChange>
          </w:rPr>
          <w:tab/>
          <w:delText>7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708" w:author="TAHAR IBRI (X137026)" w:date="2017-05-11T15:03:00Z"/>
          <w:smallCaps w:val="0"/>
          <w:noProof/>
          <w:sz w:val="22"/>
          <w:szCs w:val="22"/>
          <w:lang w:eastAsia="fr-FR"/>
          <w:rPrChange w:id="709" w:author="TAHAR IBRI (X137026)" w:date="2017-05-11T14:48:00Z">
            <w:rPr>
              <w:del w:id="710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711" w:author="TAHAR IBRI (X137026)" w:date="2017-05-11T15:03:00Z">
        <w:r w:rsidRPr="0089716F" w:rsidDel="0089716F">
          <w:rPr>
            <w:rFonts w:cs="Times New Roman"/>
            <w:noProof/>
            <w:rPrChange w:id="712" w:author="TAHAR IBRI (X137026)" w:date="2017-05-11T15:03:00Z">
              <w:rPr>
                <w:rStyle w:val="Lienhypertexte"/>
                <w:noProof/>
              </w:rPr>
            </w:rPrChange>
          </w:rPr>
          <w:delText>2.1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713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14" w:author="TAHAR IBRI (X137026)" w:date="2017-05-11T15:03:00Z">
              <w:rPr>
                <w:rStyle w:val="Lienhypertexte"/>
                <w:noProof/>
              </w:rPr>
            </w:rPrChange>
          </w:rPr>
          <w:delText>Processus de mise à niveau et migration de ITIM v5 vers ISIM v6</w:delText>
        </w:r>
        <w:r w:rsidRPr="00874119" w:rsidDel="0089716F">
          <w:rPr>
            <w:noProof/>
            <w:webHidden/>
            <w:rPrChange w:id="715" w:author="TAHAR IBRI (X137026)" w:date="2017-05-11T14:48:00Z">
              <w:rPr>
                <w:noProof/>
                <w:webHidden/>
              </w:rPr>
            </w:rPrChange>
          </w:rPr>
          <w:tab/>
          <w:delText>7</w:delText>
        </w:r>
      </w:del>
    </w:p>
    <w:p w:rsidR="0022469F" w:rsidRPr="00874119" w:rsidDel="0089716F" w:rsidRDefault="0022469F">
      <w:pPr>
        <w:pStyle w:val="TM1"/>
        <w:tabs>
          <w:tab w:val="left" w:pos="400"/>
          <w:tab w:val="right" w:leader="dot" w:pos="9060"/>
        </w:tabs>
        <w:rPr>
          <w:del w:id="716" w:author="TAHAR IBRI (X137026)" w:date="2017-05-11T15:03:00Z"/>
          <w:b w:val="0"/>
          <w:bCs w:val="0"/>
          <w:caps w:val="0"/>
          <w:noProof/>
          <w:sz w:val="22"/>
          <w:szCs w:val="22"/>
          <w:lang w:eastAsia="fr-FR"/>
          <w:rPrChange w:id="717" w:author="TAHAR IBRI (X137026)" w:date="2017-05-11T14:48:00Z">
            <w:rPr>
              <w:del w:id="718" w:author="TAHAR IBRI (X137026)" w:date="2017-05-11T15:03:00Z"/>
              <w:b w:val="0"/>
              <w:bCs w:val="0"/>
              <w:caps w:val="0"/>
              <w:noProof/>
              <w:sz w:val="22"/>
              <w:szCs w:val="22"/>
              <w:lang w:eastAsia="fr-FR"/>
            </w:rPr>
          </w:rPrChange>
        </w:rPr>
      </w:pPr>
      <w:del w:id="719" w:author="TAHAR IBRI (X137026)" w:date="2017-05-11T15:03:00Z">
        <w:r w:rsidRPr="0089716F" w:rsidDel="0089716F">
          <w:rPr>
            <w:rFonts w:cs="Times New Roman"/>
            <w:noProof/>
            <w:rPrChange w:id="720" w:author="TAHAR IBRI (X137026)" w:date="2017-05-11T15:03:00Z">
              <w:rPr>
                <w:rStyle w:val="Lienhypertexte"/>
                <w:noProof/>
              </w:rPr>
            </w:rPrChange>
          </w:rPr>
          <w:delText>3</w:delText>
        </w:r>
        <w:r w:rsidRPr="00874119" w:rsidDel="0089716F">
          <w:rPr>
            <w:b w:val="0"/>
            <w:bCs w:val="0"/>
            <w:caps w:val="0"/>
            <w:noProof/>
            <w:sz w:val="22"/>
            <w:szCs w:val="22"/>
            <w:lang w:eastAsia="fr-FR"/>
            <w:rPrChange w:id="721" w:author="TAHAR IBRI (X137026)" w:date="2017-05-11T14:48:00Z">
              <w:rPr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22" w:author="TAHAR IBRI (X137026)" w:date="2017-05-11T15:03:00Z">
              <w:rPr>
                <w:rStyle w:val="Lienhypertexte"/>
                <w:noProof/>
              </w:rPr>
            </w:rPrChange>
          </w:rPr>
          <w:delText>Migration de l’environnement de développement DEV1</w:delText>
        </w:r>
        <w:r w:rsidRPr="00874119" w:rsidDel="0089716F">
          <w:rPr>
            <w:noProof/>
            <w:webHidden/>
            <w:rPrChange w:id="723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724" w:author="TAHAR IBRI (X137026)" w:date="2017-05-11T15:03:00Z"/>
          <w:smallCaps w:val="0"/>
          <w:noProof/>
          <w:sz w:val="22"/>
          <w:szCs w:val="22"/>
          <w:lang w:eastAsia="fr-FR"/>
          <w:rPrChange w:id="725" w:author="TAHAR IBRI (X137026)" w:date="2017-05-11T14:48:00Z">
            <w:rPr>
              <w:del w:id="72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727" w:author="TAHAR IBRI (X137026)" w:date="2017-05-11T15:03:00Z">
        <w:r w:rsidRPr="0089716F" w:rsidDel="0089716F">
          <w:rPr>
            <w:rFonts w:cs="Times New Roman"/>
            <w:noProof/>
            <w:rPrChange w:id="728" w:author="TAHAR IBRI (X137026)" w:date="2017-05-11T15:03:00Z">
              <w:rPr>
                <w:rStyle w:val="Lienhypertexte"/>
                <w:noProof/>
              </w:rPr>
            </w:rPrChange>
          </w:rPr>
          <w:delText>3.1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72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30" w:author="TAHAR IBRI (X137026)" w:date="2017-05-11T15:03:00Z">
              <w:rPr>
                <w:rStyle w:val="Lienhypertexte"/>
                <w:noProof/>
              </w:rPr>
            </w:rPrChange>
          </w:rPr>
          <w:delText>Architecture technique</w:delText>
        </w:r>
        <w:r w:rsidRPr="00874119" w:rsidDel="0089716F">
          <w:rPr>
            <w:noProof/>
            <w:webHidden/>
            <w:rPrChange w:id="731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732" w:author="TAHAR IBRI (X137026)" w:date="2017-05-11T15:03:00Z"/>
          <w:smallCaps w:val="0"/>
          <w:noProof/>
          <w:sz w:val="22"/>
          <w:szCs w:val="22"/>
          <w:lang w:eastAsia="fr-FR"/>
          <w:rPrChange w:id="733" w:author="TAHAR IBRI (X137026)" w:date="2017-05-11T14:48:00Z">
            <w:rPr>
              <w:del w:id="73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735" w:author="TAHAR IBRI (X137026)" w:date="2017-05-11T15:03:00Z">
        <w:r w:rsidRPr="0089716F" w:rsidDel="0089716F">
          <w:rPr>
            <w:rFonts w:cs="Times New Roman"/>
            <w:noProof/>
            <w:rPrChange w:id="736" w:author="TAHAR IBRI (X137026)" w:date="2017-05-11T15:03:00Z">
              <w:rPr>
                <w:rStyle w:val="Lienhypertexte"/>
                <w:noProof/>
              </w:rPr>
            </w:rPrChange>
          </w:rPr>
          <w:delText>3.2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73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38" w:author="TAHAR IBRI (X137026)" w:date="2017-05-11T15:03:00Z">
              <w:rPr>
                <w:rStyle w:val="Lienhypertexte"/>
                <w:noProof/>
              </w:rPr>
            </w:rPrChange>
          </w:rPr>
          <w:delText>Création et installation des serveurs</w:delText>
        </w:r>
        <w:r w:rsidRPr="00874119" w:rsidDel="0089716F">
          <w:rPr>
            <w:noProof/>
            <w:webHidden/>
            <w:rPrChange w:id="739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740" w:author="TAHAR IBRI (X137026)" w:date="2017-05-11T15:03:00Z"/>
          <w:i w:val="0"/>
          <w:iCs w:val="0"/>
          <w:noProof/>
          <w:sz w:val="22"/>
          <w:szCs w:val="22"/>
          <w:lang w:eastAsia="fr-FR"/>
          <w:rPrChange w:id="741" w:author="TAHAR IBRI (X137026)" w:date="2017-05-11T14:48:00Z">
            <w:rPr>
              <w:del w:id="74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743" w:author="TAHAR IBRI (X137026)" w:date="2017-05-11T15:03:00Z">
        <w:r w:rsidRPr="0089716F" w:rsidDel="0089716F">
          <w:rPr>
            <w:rFonts w:cs="Times New Roman"/>
            <w:noProof/>
            <w:rPrChange w:id="744" w:author="TAHAR IBRI (X137026)" w:date="2017-05-11T15:03:00Z">
              <w:rPr>
                <w:rStyle w:val="Lienhypertexte"/>
                <w:noProof/>
              </w:rPr>
            </w:rPrChange>
          </w:rPr>
          <w:delText>3.2.1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74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46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747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748" w:author="TAHAR IBRI (X137026)" w:date="2017-05-11T15:03:00Z"/>
          <w:i w:val="0"/>
          <w:iCs w:val="0"/>
          <w:noProof/>
          <w:sz w:val="22"/>
          <w:szCs w:val="22"/>
          <w:lang w:eastAsia="fr-FR"/>
          <w:rPrChange w:id="749" w:author="TAHAR IBRI (X137026)" w:date="2017-05-11T14:48:00Z">
            <w:rPr>
              <w:del w:id="75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751" w:author="TAHAR IBRI (X137026)" w:date="2017-05-11T15:03:00Z">
        <w:r w:rsidRPr="0089716F" w:rsidDel="0089716F">
          <w:rPr>
            <w:rFonts w:cs="Times New Roman"/>
            <w:noProof/>
            <w:rPrChange w:id="752" w:author="TAHAR IBRI (X137026)" w:date="2017-05-11T15:03:00Z">
              <w:rPr>
                <w:rStyle w:val="Lienhypertexte"/>
                <w:noProof/>
              </w:rPr>
            </w:rPrChange>
          </w:rPr>
          <w:delText>3.2.2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75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54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755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756" w:author="TAHAR IBRI (X137026)" w:date="2017-05-11T15:03:00Z"/>
          <w:smallCaps w:val="0"/>
          <w:noProof/>
          <w:sz w:val="22"/>
          <w:szCs w:val="22"/>
          <w:lang w:eastAsia="fr-FR"/>
          <w:rPrChange w:id="757" w:author="TAHAR IBRI (X137026)" w:date="2017-05-11T14:48:00Z">
            <w:rPr>
              <w:del w:id="758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759" w:author="TAHAR IBRI (X137026)" w:date="2017-05-11T15:03:00Z">
        <w:r w:rsidRPr="0089716F" w:rsidDel="0089716F">
          <w:rPr>
            <w:rFonts w:cs="Times New Roman"/>
            <w:noProof/>
            <w:rPrChange w:id="760" w:author="TAHAR IBRI (X137026)" w:date="2017-05-11T15:03:00Z">
              <w:rPr>
                <w:rStyle w:val="Lienhypertexte"/>
                <w:noProof/>
              </w:rPr>
            </w:rPrChange>
          </w:rPr>
          <w:delText>3.3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761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62" w:author="TAHAR IBRI (X137026)" w:date="2017-05-11T15:03:00Z">
              <w:rPr>
                <w:rStyle w:val="Lienhypertexte"/>
                <w:noProof/>
              </w:rPr>
            </w:rPrChange>
          </w:rPr>
          <w:delText>Récupération des données et de la configuration ITIM v5 Production</w:delText>
        </w:r>
        <w:r w:rsidRPr="00874119" w:rsidDel="0089716F">
          <w:rPr>
            <w:noProof/>
            <w:webHidden/>
            <w:rPrChange w:id="763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764" w:author="TAHAR IBRI (X137026)" w:date="2017-05-11T15:03:00Z"/>
          <w:i w:val="0"/>
          <w:iCs w:val="0"/>
          <w:noProof/>
          <w:sz w:val="22"/>
          <w:szCs w:val="22"/>
          <w:lang w:eastAsia="fr-FR"/>
          <w:rPrChange w:id="765" w:author="TAHAR IBRI (X137026)" w:date="2017-05-11T14:48:00Z">
            <w:rPr>
              <w:del w:id="766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767" w:author="TAHAR IBRI (X137026)" w:date="2017-05-11T15:03:00Z">
        <w:r w:rsidRPr="0089716F" w:rsidDel="0089716F">
          <w:rPr>
            <w:rFonts w:cs="Times New Roman"/>
            <w:noProof/>
            <w:rPrChange w:id="768" w:author="TAHAR IBRI (X137026)" w:date="2017-05-11T15:03:00Z">
              <w:rPr>
                <w:rStyle w:val="Lienhypertexte"/>
                <w:noProof/>
              </w:rPr>
            </w:rPrChange>
          </w:rPr>
          <w:delText>3.3.1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769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70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771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772" w:author="TAHAR IBRI (X137026)" w:date="2017-05-11T15:03:00Z"/>
          <w:i w:val="0"/>
          <w:iCs w:val="0"/>
          <w:noProof/>
          <w:sz w:val="22"/>
          <w:szCs w:val="22"/>
          <w:lang w:eastAsia="fr-FR"/>
          <w:rPrChange w:id="773" w:author="TAHAR IBRI (X137026)" w:date="2017-05-11T14:48:00Z">
            <w:rPr>
              <w:del w:id="774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775" w:author="TAHAR IBRI (X137026)" w:date="2017-05-11T15:03:00Z">
        <w:r w:rsidRPr="0089716F" w:rsidDel="0089716F">
          <w:rPr>
            <w:rFonts w:cs="Times New Roman"/>
            <w:noProof/>
            <w:rPrChange w:id="776" w:author="TAHAR IBRI (X137026)" w:date="2017-05-11T15:03:00Z">
              <w:rPr>
                <w:rStyle w:val="Lienhypertexte"/>
                <w:noProof/>
              </w:rPr>
            </w:rPrChange>
          </w:rPr>
          <w:delText>3.3.2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777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78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779" w:author="TAHAR IBRI (X137026)" w:date="2017-05-11T14:48:00Z">
              <w:rPr>
                <w:noProof/>
                <w:webHidden/>
              </w:rPr>
            </w:rPrChange>
          </w:rPr>
          <w:tab/>
          <w:delText>8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780" w:author="TAHAR IBRI (X137026)" w:date="2017-05-11T15:03:00Z"/>
          <w:smallCaps w:val="0"/>
          <w:noProof/>
          <w:sz w:val="22"/>
          <w:szCs w:val="22"/>
          <w:lang w:eastAsia="fr-FR"/>
          <w:rPrChange w:id="781" w:author="TAHAR IBRI (X137026)" w:date="2017-05-11T14:48:00Z">
            <w:rPr>
              <w:del w:id="782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783" w:author="TAHAR IBRI (X137026)" w:date="2017-05-11T15:03:00Z">
        <w:r w:rsidRPr="0089716F" w:rsidDel="0089716F">
          <w:rPr>
            <w:rFonts w:cs="Times New Roman"/>
            <w:noProof/>
            <w:rPrChange w:id="784" w:author="TAHAR IBRI (X137026)" w:date="2017-05-11T15:03:00Z">
              <w:rPr>
                <w:rStyle w:val="Lienhypertexte"/>
                <w:noProof/>
              </w:rPr>
            </w:rPrChange>
          </w:rPr>
          <w:delText>3.4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785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86" w:author="TAHAR IBRI (X137026)" w:date="2017-05-11T15:03:00Z">
              <w:rPr>
                <w:rStyle w:val="Lienhypertexte"/>
                <w:noProof/>
              </w:rPr>
            </w:rPrChange>
          </w:rPr>
          <w:delText>Installation du socle ISIM v6</w:delText>
        </w:r>
        <w:r w:rsidRPr="00874119" w:rsidDel="0089716F">
          <w:rPr>
            <w:noProof/>
            <w:webHidden/>
            <w:rPrChange w:id="787" w:author="TAHAR IBRI (X137026)" w:date="2017-05-11T14:48:00Z">
              <w:rPr>
                <w:noProof/>
                <w:webHidden/>
              </w:rPr>
            </w:rPrChange>
          </w:rPr>
          <w:tab/>
          <w:delText>9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788" w:author="TAHAR IBRI (X137026)" w:date="2017-05-11T15:03:00Z"/>
          <w:i w:val="0"/>
          <w:iCs w:val="0"/>
          <w:noProof/>
          <w:sz w:val="22"/>
          <w:szCs w:val="22"/>
          <w:lang w:eastAsia="fr-FR"/>
          <w:rPrChange w:id="789" w:author="TAHAR IBRI (X137026)" w:date="2017-05-11T14:48:00Z">
            <w:rPr>
              <w:del w:id="79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791" w:author="TAHAR IBRI (X137026)" w:date="2017-05-11T15:03:00Z">
        <w:r w:rsidRPr="0089716F" w:rsidDel="0089716F">
          <w:rPr>
            <w:rFonts w:cs="Times New Roman"/>
            <w:noProof/>
            <w:rPrChange w:id="792" w:author="TAHAR IBRI (X137026)" w:date="2017-05-11T15:03:00Z">
              <w:rPr>
                <w:rStyle w:val="Lienhypertexte"/>
                <w:noProof/>
              </w:rPr>
            </w:rPrChange>
          </w:rPr>
          <w:delText>3.4.1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79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794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795" w:author="TAHAR IBRI (X137026)" w:date="2017-05-11T14:48:00Z">
              <w:rPr>
                <w:noProof/>
                <w:webHidden/>
              </w:rPr>
            </w:rPrChange>
          </w:rPr>
          <w:tab/>
          <w:delText>9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796" w:author="TAHAR IBRI (X137026)" w:date="2017-05-11T15:03:00Z"/>
          <w:i w:val="0"/>
          <w:iCs w:val="0"/>
          <w:noProof/>
          <w:sz w:val="22"/>
          <w:szCs w:val="22"/>
          <w:lang w:eastAsia="fr-FR"/>
          <w:rPrChange w:id="797" w:author="TAHAR IBRI (X137026)" w:date="2017-05-11T14:48:00Z">
            <w:rPr>
              <w:del w:id="79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799" w:author="TAHAR IBRI (X137026)" w:date="2017-05-11T15:03:00Z">
        <w:r w:rsidRPr="0089716F" w:rsidDel="0089716F">
          <w:rPr>
            <w:rFonts w:cs="Times New Roman"/>
            <w:noProof/>
            <w:rPrChange w:id="800" w:author="TAHAR IBRI (X137026)" w:date="2017-05-11T15:03:00Z">
              <w:rPr>
                <w:rStyle w:val="Lienhypertexte"/>
                <w:noProof/>
              </w:rPr>
            </w:rPrChange>
          </w:rPr>
          <w:delText>3.4.2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0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02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803" w:author="TAHAR IBRI (X137026)" w:date="2017-05-11T14:48:00Z">
              <w:rPr>
                <w:noProof/>
                <w:webHidden/>
              </w:rPr>
            </w:rPrChange>
          </w:rPr>
          <w:tab/>
          <w:delText>10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804" w:author="TAHAR IBRI (X137026)" w:date="2017-05-11T15:03:00Z"/>
          <w:smallCaps w:val="0"/>
          <w:noProof/>
          <w:sz w:val="22"/>
          <w:szCs w:val="22"/>
          <w:lang w:eastAsia="fr-FR"/>
          <w:rPrChange w:id="805" w:author="TAHAR IBRI (X137026)" w:date="2017-05-11T14:48:00Z">
            <w:rPr>
              <w:del w:id="80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807" w:author="TAHAR IBRI (X137026)" w:date="2017-05-11T15:03:00Z">
        <w:r w:rsidRPr="0089716F" w:rsidDel="0089716F">
          <w:rPr>
            <w:rFonts w:cs="Times New Roman"/>
            <w:noProof/>
            <w:rPrChange w:id="808" w:author="TAHAR IBRI (X137026)" w:date="2017-05-11T15:03:00Z">
              <w:rPr>
                <w:rStyle w:val="Lienhypertexte"/>
                <w:noProof/>
              </w:rPr>
            </w:rPrChange>
          </w:rPr>
          <w:delText>3.5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80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10" w:author="TAHAR IBRI (X137026)" w:date="2017-05-11T15:03:00Z">
              <w:rPr>
                <w:rStyle w:val="Lienhypertexte"/>
                <w:noProof/>
              </w:rPr>
            </w:rPrChange>
          </w:rPr>
          <w:delText>Migration des données et Mise à niveau ISIM v6</w:delText>
        </w:r>
        <w:r w:rsidRPr="00874119" w:rsidDel="0089716F">
          <w:rPr>
            <w:noProof/>
            <w:webHidden/>
            <w:rPrChange w:id="811" w:author="TAHAR IBRI (X137026)" w:date="2017-05-11T14:48:00Z">
              <w:rPr>
                <w:noProof/>
                <w:webHidden/>
              </w:rPr>
            </w:rPrChange>
          </w:rPr>
          <w:tab/>
          <w:delText>10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812" w:author="TAHAR IBRI (X137026)" w:date="2017-05-11T15:03:00Z"/>
          <w:i w:val="0"/>
          <w:iCs w:val="0"/>
          <w:noProof/>
          <w:sz w:val="22"/>
          <w:szCs w:val="22"/>
          <w:lang w:eastAsia="fr-FR"/>
          <w:rPrChange w:id="813" w:author="TAHAR IBRI (X137026)" w:date="2017-05-11T14:48:00Z">
            <w:rPr>
              <w:del w:id="814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815" w:author="TAHAR IBRI (X137026)" w:date="2017-05-11T15:03:00Z">
        <w:r w:rsidRPr="0089716F" w:rsidDel="0089716F">
          <w:rPr>
            <w:rFonts w:cs="Times New Roman"/>
            <w:noProof/>
            <w:rPrChange w:id="816" w:author="TAHAR IBRI (X137026)" w:date="2017-05-11T15:03:00Z">
              <w:rPr>
                <w:rStyle w:val="Lienhypertexte"/>
                <w:noProof/>
              </w:rPr>
            </w:rPrChange>
          </w:rPr>
          <w:delText>3.5.1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17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18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819" w:author="TAHAR IBRI (X137026)" w:date="2017-05-11T14:48:00Z">
              <w:rPr>
                <w:noProof/>
                <w:webHidden/>
              </w:rPr>
            </w:rPrChange>
          </w:rPr>
          <w:tab/>
          <w:delText>10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820" w:author="TAHAR IBRI (X137026)" w:date="2017-05-11T15:03:00Z"/>
          <w:i w:val="0"/>
          <w:iCs w:val="0"/>
          <w:noProof/>
          <w:sz w:val="22"/>
          <w:szCs w:val="22"/>
          <w:lang w:eastAsia="fr-FR"/>
          <w:rPrChange w:id="821" w:author="TAHAR IBRI (X137026)" w:date="2017-05-11T14:48:00Z">
            <w:rPr>
              <w:del w:id="82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823" w:author="TAHAR IBRI (X137026)" w:date="2017-05-11T15:03:00Z">
        <w:r w:rsidRPr="0089716F" w:rsidDel="0089716F">
          <w:rPr>
            <w:rFonts w:cs="Times New Roman"/>
            <w:noProof/>
            <w:rPrChange w:id="824" w:author="TAHAR IBRI (X137026)" w:date="2017-05-11T15:03:00Z">
              <w:rPr>
                <w:rStyle w:val="Lienhypertexte"/>
                <w:noProof/>
              </w:rPr>
            </w:rPrChange>
          </w:rPr>
          <w:delText>3.5.2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2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26" w:author="TAHAR IBRI (X137026)" w:date="2017-05-11T15:03:00Z">
              <w:rPr>
                <w:rStyle w:val="Lienhypertexte"/>
                <w:noProof/>
              </w:rPr>
            </w:rPrChange>
          </w:rPr>
          <w:delText>Migration de la base de données</w:delText>
        </w:r>
        <w:r w:rsidRPr="00874119" w:rsidDel="0089716F">
          <w:rPr>
            <w:noProof/>
            <w:webHidden/>
            <w:rPrChange w:id="827" w:author="TAHAR IBRI (X137026)" w:date="2017-05-11T14:48:00Z">
              <w:rPr>
                <w:noProof/>
                <w:webHidden/>
              </w:rPr>
            </w:rPrChange>
          </w:rPr>
          <w:tab/>
          <w:delText>10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828" w:author="TAHAR IBRI (X137026)" w:date="2017-05-11T15:03:00Z"/>
          <w:i w:val="0"/>
          <w:iCs w:val="0"/>
          <w:noProof/>
          <w:sz w:val="22"/>
          <w:szCs w:val="22"/>
          <w:lang w:eastAsia="fr-FR"/>
          <w:rPrChange w:id="829" w:author="TAHAR IBRI (X137026)" w:date="2017-05-11T14:48:00Z">
            <w:rPr>
              <w:del w:id="83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831" w:author="TAHAR IBRI (X137026)" w:date="2017-05-11T15:03:00Z">
        <w:r w:rsidRPr="0089716F" w:rsidDel="0089716F">
          <w:rPr>
            <w:rFonts w:cs="Times New Roman"/>
            <w:noProof/>
            <w:rPrChange w:id="832" w:author="TAHAR IBRI (X137026)" w:date="2017-05-11T15:03:00Z">
              <w:rPr>
                <w:rStyle w:val="Lienhypertexte"/>
                <w:noProof/>
              </w:rPr>
            </w:rPrChange>
          </w:rPr>
          <w:delText>3.5.3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3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34" w:author="TAHAR IBRI (X137026)" w:date="2017-05-11T15:03:00Z">
              <w:rPr>
                <w:rStyle w:val="Lienhypertexte"/>
                <w:noProof/>
              </w:rPr>
            </w:rPrChange>
          </w:rPr>
          <w:delText>Migration du serveur annuaire</w:delText>
        </w:r>
        <w:r w:rsidRPr="00874119" w:rsidDel="0089716F">
          <w:rPr>
            <w:noProof/>
            <w:webHidden/>
            <w:rPrChange w:id="835" w:author="TAHAR IBRI (X137026)" w:date="2017-05-11T14:48:00Z">
              <w:rPr>
                <w:noProof/>
                <w:webHidden/>
              </w:rPr>
            </w:rPrChange>
          </w:rPr>
          <w:tab/>
          <w:delText>11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836" w:author="TAHAR IBRI (X137026)" w:date="2017-05-11T15:03:00Z"/>
          <w:i w:val="0"/>
          <w:iCs w:val="0"/>
          <w:noProof/>
          <w:sz w:val="22"/>
          <w:szCs w:val="22"/>
          <w:lang w:eastAsia="fr-FR"/>
          <w:rPrChange w:id="837" w:author="TAHAR IBRI (X137026)" w:date="2017-05-11T14:48:00Z">
            <w:rPr>
              <w:del w:id="83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839" w:author="TAHAR IBRI (X137026)" w:date="2017-05-11T15:03:00Z">
        <w:r w:rsidRPr="0089716F" w:rsidDel="0089716F">
          <w:rPr>
            <w:rFonts w:cs="Times New Roman"/>
            <w:noProof/>
            <w:rPrChange w:id="840" w:author="TAHAR IBRI (X137026)" w:date="2017-05-11T15:03:00Z">
              <w:rPr>
                <w:rStyle w:val="Lienhypertexte"/>
                <w:noProof/>
              </w:rPr>
            </w:rPrChange>
          </w:rPr>
          <w:delText>3.5.4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4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42" w:author="TAHAR IBRI (X137026)" w:date="2017-05-11T15:03:00Z">
              <w:rPr>
                <w:rStyle w:val="Lienhypertexte"/>
                <w:noProof/>
              </w:rPr>
            </w:rPrChange>
          </w:rPr>
          <w:delText>Mise à niveau vers ISIM v6</w:delText>
        </w:r>
        <w:r w:rsidRPr="00874119" w:rsidDel="0089716F">
          <w:rPr>
            <w:noProof/>
            <w:webHidden/>
            <w:rPrChange w:id="843" w:author="TAHAR IBRI (X137026)" w:date="2017-05-11T14:48:00Z">
              <w:rPr>
                <w:noProof/>
                <w:webHidden/>
              </w:rPr>
            </w:rPrChange>
          </w:rPr>
          <w:tab/>
          <w:delText>11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844" w:author="TAHAR IBRI (X137026)" w:date="2017-05-11T15:03:00Z"/>
          <w:smallCaps w:val="0"/>
          <w:noProof/>
          <w:sz w:val="22"/>
          <w:szCs w:val="22"/>
          <w:lang w:eastAsia="fr-FR"/>
          <w:rPrChange w:id="845" w:author="TAHAR IBRI (X137026)" w:date="2017-05-11T14:48:00Z">
            <w:rPr>
              <w:del w:id="84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847" w:author="TAHAR IBRI (X137026)" w:date="2017-05-11T15:03:00Z">
        <w:r w:rsidRPr="0089716F" w:rsidDel="0089716F">
          <w:rPr>
            <w:rFonts w:cs="Times New Roman"/>
            <w:noProof/>
            <w:rPrChange w:id="848" w:author="TAHAR IBRI (X137026)" w:date="2017-05-11T15:03:00Z">
              <w:rPr>
                <w:rStyle w:val="Lienhypertexte"/>
                <w:noProof/>
              </w:rPr>
            </w:rPrChange>
          </w:rPr>
          <w:delText>3.6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84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50" w:author="TAHAR IBRI (X137026)" w:date="2017-05-11T15:03:00Z">
              <w:rPr>
                <w:rStyle w:val="Lienhypertexte"/>
                <w:noProof/>
              </w:rPr>
            </w:rPrChange>
          </w:rPr>
          <w:delText>Reconfiguration des paramètres ISIM v6</w:delText>
        </w:r>
        <w:r w:rsidRPr="00874119" w:rsidDel="0089716F">
          <w:rPr>
            <w:noProof/>
            <w:webHidden/>
            <w:rPrChange w:id="851" w:author="TAHAR IBRI (X137026)" w:date="2017-05-11T14:48:00Z">
              <w:rPr>
                <w:noProof/>
                <w:webHidden/>
              </w:rPr>
            </w:rPrChange>
          </w:rPr>
          <w:tab/>
          <w:delText>11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852" w:author="TAHAR IBRI (X137026)" w:date="2017-05-11T15:03:00Z"/>
          <w:i w:val="0"/>
          <w:iCs w:val="0"/>
          <w:noProof/>
          <w:sz w:val="22"/>
          <w:szCs w:val="22"/>
          <w:lang w:eastAsia="fr-FR"/>
          <w:rPrChange w:id="853" w:author="TAHAR IBRI (X137026)" w:date="2017-05-11T14:48:00Z">
            <w:rPr>
              <w:del w:id="854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855" w:author="TAHAR IBRI (X137026)" w:date="2017-05-11T15:03:00Z">
        <w:r w:rsidRPr="0089716F" w:rsidDel="0089716F">
          <w:rPr>
            <w:rFonts w:cs="Times New Roman"/>
            <w:noProof/>
            <w:rPrChange w:id="856" w:author="TAHAR IBRI (X137026)" w:date="2017-05-11T15:03:00Z">
              <w:rPr>
                <w:rStyle w:val="Lienhypertexte"/>
                <w:noProof/>
              </w:rPr>
            </w:rPrChange>
          </w:rPr>
          <w:delText>3.6.1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57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58" w:author="TAHAR IBRI (X137026)" w:date="2017-05-11T15:03:00Z">
              <w:rPr>
                <w:rStyle w:val="Lienhypertexte"/>
                <w:noProof/>
              </w:rPr>
            </w:rPrChange>
          </w:rPr>
          <w:delText>Paramètre de profil d’adaptateur</w:delText>
        </w:r>
        <w:r w:rsidRPr="00874119" w:rsidDel="0089716F">
          <w:rPr>
            <w:noProof/>
            <w:webHidden/>
            <w:rPrChange w:id="859" w:author="TAHAR IBRI (X137026)" w:date="2017-05-11T14:48:00Z">
              <w:rPr>
                <w:noProof/>
                <w:webHidden/>
              </w:rPr>
            </w:rPrChange>
          </w:rPr>
          <w:tab/>
          <w:delText>11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860" w:author="TAHAR IBRI (X137026)" w:date="2017-05-11T15:03:00Z"/>
          <w:i w:val="0"/>
          <w:iCs w:val="0"/>
          <w:noProof/>
          <w:sz w:val="22"/>
          <w:szCs w:val="22"/>
          <w:lang w:eastAsia="fr-FR"/>
          <w:rPrChange w:id="861" w:author="TAHAR IBRI (X137026)" w:date="2017-05-11T14:48:00Z">
            <w:rPr>
              <w:del w:id="86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863" w:author="TAHAR IBRI (X137026)" w:date="2017-05-11T15:03:00Z">
        <w:r w:rsidRPr="0089716F" w:rsidDel="0089716F">
          <w:rPr>
            <w:rFonts w:cs="Times New Roman"/>
            <w:noProof/>
            <w:rPrChange w:id="864" w:author="TAHAR IBRI (X137026)" w:date="2017-05-11T15:03:00Z">
              <w:rPr>
                <w:rStyle w:val="Lienhypertexte"/>
                <w:noProof/>
              </w:rPr>
            </w:rPrChange>
          </w:rPr>
          <w:delText>3.6.2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6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66" w:author="TAHAR IBRI (X137026)" w:date="2017-05-11T15:03:00Z">
              <w:rPr>
                <w:rStyle w:val="Lienhypertexte"/>
                <w:noProof/>
              </w:rPr>
            </w:rPrChange>
          </w:rPr>
          <w:delText>Paramètre de services d’alimentation d’identité.</w:delText>
        </w:r>
        <w:r w:rsidRPr="00874119" w:rsidDel="0089716F">
          <w:rPr>
            <w:noProof/>
            <w:webHidden/>
            <w:rPrChange w:id="867" w:author="TAHAR IBRI (X137026)" w:date="2017-05-11T14:48:00Z">
              <w:rPr>
                <w:noProof/>
                <w:webHidden/>
              </w:rPr>
            </w:rPrChange>
          </w:rPr>
          <w:tab/>
          <w:delText>11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868" w:author="TAHAR IBRI (X137026)" w:date="2017-05-11T15:03:00Z"/>
          <w:i w:val="0"/>
          <w:iCs w:val="0"/>
          <w:noProof/>
          <w:sz w:val="22"/>
          <w:szCs w:val="22"/>
          <w:lang w:eastAsia="fr-FR"/>
          <w:rPrChange w:id="869" w:author="TAHAR IBRI (X137026)" w:date="2017-05-11T14:48:00Z">
            <w:rPr>
              <w:del w:id="87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871" w:author="TAHAR IBRI (X137026)" w:date="2017-05-11T15:03:00Z">
        <w:r w:rsidRPr="0089716F" w:rsidDel="0089716F">
          <w:rPr>
            <w:rFonts w:cs="Times New Roman"/>
            <w:noProof/>
            <w:rPrChange w:id="872" w:author="TAHAR IBRI (X137026)" w:date="2017-05-11T15:03:00Z">
              <w:rPr>
                <w:rStyle w:val="Lienhypertexte"/>
                <w:noProof/>
              </w:rPr>
            </w:rPrChange>
          </w:rPr>
          <w:delText>3.6.3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87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74" w:author="TAHAR IBRI (X137026)" w:date="2017-05-11T15:03:00Z">
              <w:rPr>
                <w:rStyle w:val="Lienhypertexte"/>
                <w:noProof/>
              </w:rPr>
            </w:rPrChange>
          </w:rPr>
          <w:delText>Paramètre de serveur de messagerie</w:delText>
        </w:r>
        <w:r w:rsidRPr="00874119" w:rsidDel="0089716F">
          <w:rPr>
            <w:noProof/>
            <w:webHidden/>
            <w:rPrChange w:id="875" w:author="TAHAR IBRI (X137026)" w:date="2017-05-11T14:48:00Z">
              <w:rPr>
                <w:noProof/>
                <w:webHidden/>
              </w:rPr>
            </w:rPrChange>
          </w:rPr>
          <w:tab/>
          <w:delText>11</w:delText>
        </w:r>
      </w:del>
    </w:p>
    <w:p w:rsidR="0022469F" w:rsidRPr="00874119" w:rsidDel="0089716F" w:rsidRDefault="0022469F">
      <w:pPr>
        <w:pStyle w:val="TM1"/>
        <w:tabs>
          <w:tab w:val="left" w:pos="400"/>
          <w:tab w:val="right" w:leader="dot" w:pos="9060"/>
        </w:tabs>
        <w:rPr>
          <w:del w:id="876" w:author="TAHAR IBRI (X137026)" w:date="2017-05-11T15:03:00Z"/>
          <w:b w:val="0"/>
          <w:bCs w:val="0"/>
          <w:caps w:val="0"/>
          <w:noProof/>
          <w:sz w:val="22"/>
          <w:szCs w:val="22"/>
          <w:lang w:eastAsia="fr-FR"/>
          <w:rPrChange w:id="877" w:author="TAHAR IBRI (X137026)" w:date="2017-05-11T14:48:00Z">
            <w:rPr>
              <w:del w:id="878" w:author="TAHAR IBRI (X137026)" w:date="2017-05-11T15:03:00Z"/>
              <w:b w:val="0"/>
              <w:bCs w:val="0"/>
              <w:caps w:val="0"/>
              <w:noProof/>
              <w:sz w:val="22"/>
              <w:szCs w:val="22"/>
              <w:lang w:eastAsia="fr-FR"/>
            </w:rPr>
          </w:rPrChange>
        </w:rPr>
      </w:pPr>
      <w:del w:id="879" w:author="TAHAR IBRI (X137026)" w:date="2017-05-11T15:03:00Z">
        <w:r w:rsidRPr="0089716F" w:rsidDel="0089716F">
          <w:rPr>
            <w:rFonts w:cs="Times New Roman"/>
            <w:noProof/>
            <w:rPrChange w:id="880" w:author="TAHAR IBRI (X137026)" w:date="2017-05-11T15:03:00Z">
              <w:rPr>
                <w:rStyle w:val="Lienhypertexte"/>
                <w:noProof/>
              </w:rPr>
            </w:rPrChange>
          </w:rPr>
          <w:delText>4</w:delText>
        </w:r>
        <w:r w:rsidRPr="00874119" w:rsidDel="0089716F">
          <w:rPr>
            <w:b w:val="0"/>
            <w:bCs w:val="0"/>
            <w:caps w:val="0"/>
            <w:noProof/>
            <w:sz w:val="22"/>
            <w:szCs w:val="22"/>
            <w:lang w:eastAsia="fr-FR"/>
            <w:rPrChange w:id="881" w:author="TAHAR IBRI (X137026)" w:date="2017-05-11T14:48:00Z">
              <w:rPr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82" w:author="TAHAR IBRI (X137026)" w:date="2017-05-11T15:03:00Z">
              <w:rPr>
                <w:rStyle w:val="Lienhypertexte"/>
                <w:noProof/>
              </w:rPr>
            </w:rPrChange>
          </w:rPr>
          <w:delText>Migration de l’environnement de développement DEV2</w:delText>
        </w:r>
        <w:r w:rsidRPr="00874119" w:rsidDel="0089716F">
          <w:rPr>
            <w:noProof/>
            <w:webHidden/>
            <w:rPrChange w:id="883" w:author="TAHAR IBRI (X137026)" w:date="2017-05-11T14:48:00Z">
              <w:rPr>
                <w:noProof/>
                <w:webHidden/>
              </w:rPr>
            </w:rPrChange>
          </w:rPr>
          <w:tab/>
          <w:delText>12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884" w:author="TAHAR IBRI (X137026)" w:date="2017-05-11T15:03:00Z"/>
          <w:smallCaps w:val="0"/>
          <w:noProof/>
          <w:sz w:val="22"/>
          <w:szCs w:val="22"/>
          <w:lang w:eastAsia="fr-FR"/>
          <w:rPrChange w:id="885" w:author="TAHAR IBRI (X137026)" w:date="2017-05-11T14:48:00Z">
            <w:rPr>
              <w:del w:id="88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887" w:author="TAHAR IBRI (X137026)" w:date="2017-05-11T15:03:00Z">
        <w:r w:rsidRPr="0089716F" w:rsidDel="0089716F">
          <w:rPr>
            <w:rFonts w:cs="Times New Roman"/>
            <w:noProof/>
            <w:rPrChange w:id="888" w:author="TAHAR IBRI (X137026)" w:date="2017-05-11T15:03:00Z">
              <w:rPr>
                <w:rStyle w:val="Lienhypertexte"/>
                <w:noProof/>
              </w:rPr>
            </w:rPrChange>
          </w:rPr>
          <w:delText>4.1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88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90" w:author="TAHAR IBRI (X137026)" w:date="2017-05-11T15:03:00Z">
              <w:rPr>
                <w:rStyle w:val="Lienhypertexte"/>
                <w:noProof/>
              </w:rPr>
            </w:rPrChange>
          </w:rPr>
          <w:delText>Architecture technique</w:delText>
        </w:r>
        <w:r w:rsidRPr="00874119" w:rsidDel="0089716F">
          <w:rPr>
            <w:noProof/>
            <w:webHidden/>
            <w:rPrChange w:id="891" w:author="TAHAR IBRI (X137026)" w:date="2017-05-11T14:48:00Z">
              <w:rPr>
                <w:noProof/>
                <w:webHidden/>
              </w:rPr>
            </w:rPrChange>
          </w:rPr>
          <w:tab/>
          <w:delText>12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892" w:author="TAHAR IBRI (X137026)" w:date="2017-05-11T15:03:00Z"/>
          <w:smallCaps w:val="0"/>
          <w:noProof/>
          <w:sz w:val="22"/>
          <w:szCs w:val="22"/>
          <w:lang w:eastAsia="fr-FR"/>
          <w:rPrChange w:id="893" w:author="TAHAR IBRI (X137026)" w:date="2017-05-11T14:48:00Z">
            <w:rPr>
              <w:del w:id="89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895" w:author="TAHAR IBRI (X137026)" w:date="2017-05-11T15:03:00Z">
        <w:r w:rsidRPr="0089716F" w:rsidDel="0089716F">
          <w:rPr>
            <w:rFonts w:cs="Times New Roman"/>
            <w:noProof/>
            <w:rPrChange w:id="896" w:author="TAHAR IBRI (X137026)" w:date="2017-05-11T15:03:00Z">
              <w:rPr>
                <w:rStyle w:val="Lienhypertexte"/>
                <w:noProof/>
              </w:rPr>
            </w:rPrChange>
          </w:rPr>
          <w:delText>4.2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89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898" w:author="TAHAR IBRI (X137026)" w:date="2017-05-11T15:03:00Z">
              <w:rPr>
                <w:rStyle w:val="Lienhypertexte"/>
                <w:noProof/>
              </w:rPr>
            </w:rPrChange>
          </w:rPr>
          <w:delText>Création et installation des serveurs</w:delText>
        </w:r>
        <w:r w:rsidRPr="00874119" w:rsidDel="0089716F">
          <w:rPr>
            <w:noProof/>
            <w:webHidden/>
            <w:rPrChange w:id="899" w:author="TAHAR IBRI (X137026)" w:date="2017-05-11T14:48:00Z">
              <w:rPr>
                <w:noProof/>
                <w:webHidden/>
              </w:rPr>
            </w:rPrChange>
          </w:rPr>
          <w:tab/>
          <w:delText>12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00" w:author="TAHAR IBRI (X137026)" w:date="2017-05-11T15:03:00Z"/>
          <w:i w:val="0"/>
          <w:iCs w:val="0"/>
          <w:noProof/>
          <w:sz w:val="22"/>
          <w:szCs w:val="22"/>
          <w:lang w:eastAsia="fr-FR"/>
          <w:rPrChange w:id="901" w:author="TAHAR IBRI (X137026)" w:date="2017-05-11T14:48:00Z">
            <w:rPr>
              <w:del w:id="90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03" w:author="TAHAR IBRI (X137026)" w:date="2017-05-11T15:03:00Z">
        <w:r w:rsidRPr="0089716F" w:rsidDel="0089716F">
          <w:rPr>
            <w:rFonts w:cs="Times New Roman"/>
            <w:noProof/>
            <w:rPrChange w:id="904" w:author="TAHAR IBRI (X137026)" w:date="2017-05-11T15:03:00Z">
              <w:rPr>
                <w:rStyle w:val="Lienhypertexte"/>
                <w:noProof/>
              </w:rPr>
            </w:rPrChange>
          </w:rPr>
          <w:delText>4.2.1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90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06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907" w:author="TAHAR IBRI (X137026)" w:date="2017-05-11T14:48:00Z">
              <w:rPr>
                <w:noProof/>
                <w:webHidden/>
              </w:rPr>
            </w:rPrChange>
          </w:rPr>
          <w:tab/>
          <w:delText>12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08" w:author="TAHAR IBRI (X137026)" w:date="2017-05-11T15:03:00Z"/>
          <w:i w:val="0"/>
          <w:iCs w:val="0"/>
          <w:noProof/>
          <w:sz w:val="22"/>
          <w:szCs w:val="22"/>
          <w:lang w:eastAsia="fr-FR"/>
          <w:rPrChange w:id="909" w:author="TAHAR IBRI (X137026)" w:date="2017-05-11T14:48:00Z">
            <w:rPr>
              <w:del w:id="91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11" w:author="TAHAR IBRI (X137026)" w:date="2017-05-11T15:03:00Z">
        <w:r w:rsidRPr="0089716F" w:rsidDel="0089716F">
          <w:rPr>
            <w:rFonts w:cs="Times New Roman"/>
            <w:noProof/>
            <w:rPrChange w:id="912" w:author="TAHAR IBRI (X137026)" w:date="2017-05-11T15:03:00Z">
              <w:rPr>
                <w:rStyle w:val="Lienhypertexte"/>
                <w:noProof/>
              </w:rPr>
            </w:rPrChange>
          </w:rPr>
          <w:delText>4.2.2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91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14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915" w:author="TAHAR IBRI (X137026)" w:date="2017-05-11T14:48:00Z">
              <w:rPr>
                <w:noProof/>
                <w:webHidden/>
              </w:rPr>
            </w:rPrChange>
          </w:rPr>
          <w:tab/>
          <w:delText>12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916" w:author="TAHAR IBRI (X137026)" w:date="2017-05-11T15:03:00Z"/>
          <w:smallCaps w:val="0"/>
          <w:noProof/>
          <w:sz w:val="22"/>
          <w:szCs w:val="22"/>
          <w:lang w:eastAsia="fr-FR"/>
          <w:rPrChange w:id="917" w:author="TAHAR IBRI (X137026)" w:date="2017-05-11T14:48:00Z">
            <w:rPr>
              <w:del w:id="918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919" w:author="TAHAR IBRI (X137026)" w:date="2017-05-11T15:03:00Z">
        <w:r w:rsidRPr="0089716F" w:rsidDel="0089716F">
          <w:rPr>
            <w:rFonts w:cs="Times New Roman"/>
            <w:noProof/>
            <w:rPrChange w:id="920" w:author="TAHAR IBRI (X137026)" w:date="2017-05-11T15:03:00Z">
              <w:rPr>
                <w:rStyle w:val="Lienhypertexte"/>
                <w:noProof/>
              </w:rPr>
            </w:rPrChange>
          </w:rPr>
          <w:delText>4.3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921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22" w:author="TAHAR IBRI (X137026)" w:date="2017-05-11T15:03:00Z">
              <w:rPr>
                <w:rStyle w:val="Lienhypertexte"/>
                <w:noProof/>
              </w:rPr>
            </w:rPrChange>
          </w:rPr>
          <w:delText>Installation du socle ISIM v6</w:delText>
        </w:r>
        <w:r w:rsidRPr="00874119" w:rsidDel="0089716F">
          <w:rPr>
            <w:noProof/>
            <w:webHidden/>
            <w:rPrChange w:id="923" w:author="TAHAR IBRI (X137026)" w:date="2017-05-11T14:48:00Z">
              <w:rPr>
                <w:noProof/>
                <w:webHidden/>
              </w:rPr>
            </w:rPrChange>
          </w:rPr>
          <w:tab/>
          <w:delText>12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24" w:author="TAHAR IBRI (X137026)" w:date="2017-05-11T15:03:00Z"/>
          <w:i w:val="0"/>
          <w:iCs w:val="0"/>
          <w:noProof/>
          <w:sz w:val="22"/>
          <w:szCs w:val="22"/>
          <w:lang w:eastAsia="fr-FR"/>
          <w:rPrChange w:id="925" w:author="TAHAR IBRI (X137026)" w:date="2017-05-11T14:48:00Z">
            <w:rPr>
              <w:del w:id="926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27" w:author="TAHAR IBRI (X137026)" w:date="2017-05-11T15:03:00Z">
        <w:r w:rsidRPr="0089716F" w:rsidDel="0089716F">
          <w:rPr>
            <w:rFonts w:cs="Times New Roman"/>
            <w:noProof/>
            <w:rPrChange w:id="928" w:author="TAHAR IBRI (X137026)" w:date="2017-05-11T15:03:00Z">
              <w:rPr>
                <w:rStyle w:val="Lienhypertexte"/>
                <w:noProof/>
              </w:rPr>
            </w:rPrChange>
          </w:rPr>
          <w:delText>4.3.1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929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30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931" w:author="TAHAR IBRI (X137026)" w:date="2017-05-11T14:48:00Z">
              <w:rPr>
                <w:noProof/>
                <w:webHidden/>
              </w:rPr>
            </w:rPrChange>
          </w:rPr>
          <w:tab/>
          <w:delText>12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32" w:author="TAHAR IBRI (X137026)" w:date="2017-05-11T15:03:00Z"/>
          <w:i w:val="0"/>
          <w:iCs w:val="0"/>
          <w:noProof/>
          <w:sz w:val="22"/>
          <w:szCs w:val="22"/>
          <w:lang w:eastAsia="fr-FR"/>
          <w:rPrChange w:id="933" w:author="TAHAR IBRI (X137026)" w:date="2017-05-11T14:48:00Z">
            <w:rPr>
              <w:del w:id="934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35" w:author="TAHAR IBRI (X137026)" w:date="2017-05-11T15:03:00Z">
        <w:r w:rsidRPr="0089716F" w:rsidDel="0089716F">
          <w:rPr>
            <w:rFonts w:cs="Times New Roman"/>
            <w:noProof/>
            <w:rPrChange w:id="936" w:author="TAHAR IBRI (X137026)" w:date="2017-05-11T15:03:00Z">
              <w:rPr>
                <w:rStyle w:val="Lienhypertexte"/>
                <w:noProof/>
              </w:rPr>
            </w:rPrChange>
          </w:rPr>
          <w:delText>4.3.2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937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38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939" w:author="TAHAR IBRI (X137026)" w:date="2017-05-11T14:48:00Z">
              <w:rPr>
                <w:noProof/>
                <w:webHidden/>
              </w:rPr>
            </w:rPrChange>
          </w:rPr>
          <w:tab/>
          <w:delText>13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940" w:author="TAHAR IBRI (X137026)" w:date="2017-05-11T15:03:00Z"/>
          <w:smallCaps w:val="0"/>
          <w:noProof/>
          <w:sz w:val="22"/>
          <w:szCs w:val="22"/>
          <w:lang w:eastAsia="fr-FR"/>
          <w:rPrChange w:id="941" w:author="TAHAR IBRI (X137026)" w:date="2017-05-11T14:48:00Z">
            <w:rPr>
              <w:del w:id="942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943" w:author="TAHAR IBRI (X137026)" w:date="2017-05-11T15:03:00Z">
        <w:r w:rsidRPr="0089716F" w:rsidDel="0089716F">
          <w:rPr>
            <w:rFonts w:cs="Times New Roman"/>
            <w:noProof/>
            <w:rPrChange w:id="944" w:author="TAHAR IBRI (X137026)" w:date="2017-05-11T15:03:00Z">
              <w:rPr>
                <w:rStyle w:val="Lienhypertexte"/>
                <w:noProof/>
              </w:rPr>
            </w:rPrChange>
          </w:rPr>
          <w:delText>4.4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945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46" w:author="TAHAR IBRI (X137026)" w:date="2017-05-11T15:03:00Z">
              <w:rPr>
                <w:rStyle w:val="Lienhypertexte"/>
                <w:noProof/>
              </w:rPr>
            </w:rPrChange>
          </w:rPr>
          <w:delText>Migration de la configuration ISIM v6 développement DEV1 vers développement DEV2</w:delText>
        </w:r>
        <w:r w:rsidRPr="00874119" w:rsidDel="0089716F">
          <w:rPr>
            <w:noProof/>
            <w:webHidden/>
            <w:rPrChange w:id="947" w:author="TAHAR IBRI (X137026)" w:date="2017-05-11T14:48:00Z">
              <w:rPr>
                <w:noProof/>
                <w:webHidden/>
              </w:rPr>
            </w:rPrChange>
          </w:rPr>
          <w:tab/>
          <w:delText>13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48" w:author="TAHAR IBRI (X137026)" w:date="2017-05-11T15:03:00Z"/>
          <w:i w:val="0"/>
          <w:iCs w:val="0"/>
          <w:noProof/>
          <w:sz w:val="22"/>
          <w:szCs w:val="22"/>
          <w:lang w:eastAsia="fr-FR"/>
          <w:rPrChange w:id="949" w:author="TAHAR IBRI (X137026)" w:date="2017-05-11T14:48:00Z">
            <w:rPr>
              <w:del w:id="95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51" w:author="TAHAR IBRI (X137026)" w:date="2017-05-11T15:03:00Z">
        <w:r w:rsidRPr="0089716F" w:rsidDel="0089716F">
          <w:rPr>
            <w:rFonts w:cs="Times New Roman"/>
            <w:noProof/>
            <w:rPrChange w:id="952" w:author="TAHAR IBRI (X137026)" w:date="2017-05-11T15:03:00Z">
              <w:rPr>
                <w:rStyle w:val="Lienhypertexte"/>
                <w:noProof/>
              </w:rPr>
            </w:rPrChange>
          </w:rPr>
          <w:delText>4.4.1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95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54" w:author="TAHAR IBRI (X137026)" w:date="2017-05-11T15:03:00Z">
              <w:rPr>
                <w:rStyle w:val="Lienhypertexte"/>
                <w:noProof/>
              </w:rPr>
            </w:rPrChange>
          </w:rPr>
          <w:delText>Export de la configuration à partir de l’environnement de développement DEV1</w:delText>
        </w:r>
        <w:r w:rsidRPr="00874119" w:rsidDel="0089716F">
          <w:rPr>
            <w:noProof/>
            <w:webHidden/>
            <w:rPrChange w:id="955" w:author="TAHAR IBRI (X137026)" w:date="2017-05-11T14:48:00Z">
              <w:rPr>
                <w:noProof/>
                <w:webHidden/>
              </w:rPr>
            </w:rPrChange>
          </w:rPr>
          <w:tab/>
          <w:delText>13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56" w:author="TAHAR IBRI (X137026)" w:date="2017-05-11T15:03:00Z"/>
          <w:i w:val="0"/>
          <w:iCs w:val="0"/>
          <w:noProof/>
          <w:sz w:val="22"/>
          <w:szCs w:val="22"/>
          <w:lang w:eastAsia="fr-FR"/>
          <w:rPrChange w:id="957" w:author="TAHAR IBRI (X137026)" w:date="2017-05-11T14:48:00Z">
            <w:rPr>
              <w:del w:id="95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59" w:author="TAHAR IBRI (X137026)" w:date="2017-05-11T15:03:00Z">
        <w:r w:rsidRPr="0089716F" w:rsidDel="0089716F">
          <w:rPr>
            <w:rFonts w:cs="Times New Roman"/>
            <w:noProof/>
            <w:rPrChange w:id="960" w:author="TAHAR IBRI (X137026)" w:date="2017-05-11T15:03:00Z">
              <w:rPr>
                <w:rStyle w:val="Lienhypertexte"/>
                <w:noProof/>
              </w:rPr>
            </w:rPrChange>
          </w:rPr>
          <w:delText>4.4.2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96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62" w:author="TAHAR IBRI (X137026)" w:date="2017-05-11T15:03:00Z">
              <w:rPr>
                <w:rStyle w:val="Lienhypertexte"/>
                <w:noProof/>
              </w:rPr>
            </w:rPrChange>
          </w:rPr>
          <w:delText>Import de la configuration vers l’environnement de développement DEV2</w:delText>
        </w:r>
        <w:r w:rsidRPr="00874119" w:rsidDel="0089716F">
          <w:rPr>
            <w:noProof/>
            <w:webHidden/>
            <w:rPrChange w:id="963" w:author="TAHAR IBRI (X137026)" w:date="2017-05-11T14:48:00Z">
              <w:rPr>
                <w:noProof/>
                <w:webHidden/>
              </w:rPr>
            </w:rPrChange>
          </w:rPr>
          <w:tab/>
          <w:delText>13</w:delText>
        </w:r>
      </w:del>
    </w:p>
    <w:p w:rsidR="0022469F" w:rsidRPr="00874119" w:rsidDel="0089716F" w:rsidRDefault="0022469F">
      <w:pPr>
        <w:pStyle w:val="TM1"/>
        <w:tabs>
          <w:tab w:val="left" w:pos="400"/>
          <w:tab w:val="right" w:leader="dot" w:pos="9060"/>
        </w:tabs>
        <w:rPr>
          <w:del w:id="964" w:author="TAHAR IBRI (X137026)" w:date="2017-05-11T15:03:00Z"/>
          <w:b w:val="0"/>
          <w:bCs w:val="0"/>
          <w:caps w:val="0"/>
          <w:noProof/>
          <w:sz w:val="22"/>
          <w:szCs w:val="22"/>
          <w:lang w:eastAsia="fr-FR"/>
          <w:rPrChange w:id="965" w:author="TAHAR IBRI (X137026)" w:date="2017-05-11T14:48:00Z">
            <w:rPr>
              <w:del w:id="966" w:author="TAHAR IBRI (X137026)" w:date="2017-05-11T15:03:00Z"/>
              <w:b w:val="0"/>
              <w:bCs w:val="0"/>
              <w:caps w:val="0"/>
              <w:noProof/>
              <w:sz w:val="22"/>
              <w:szCs w:val="22"/>
              <w:lang w:eastAsia="fr-FR"/>
            </w:rPr>
          </w:rPrChange>
        </w:rPr>
      </w:pPr>
      <w:del w:id="967" w:author="TAHAR IBRI (X137026)" w:date="2017-05-11T15:03:00Z">
        <w:r w:rsidRPr="0089716F" w:rsidDel="0089716F">
          <w:rPr>
            <w:rFonts w:cs="Times New Roman"/>
            <w:noProof/>
            <w:rPrChange w:id="968" w:author="TAHAR IBRI (X137026)" w:date="2017-05-11T15:03:00Z">
              <w:rPr>
                <w:rStyle w:val="Lienhypertexte"/>
                <w:noProof/>
              </w:rPr>
            </w:rPrChange>
          </w:rPr>
          <w:delText>5</w:delText>
        </w:r>
        <w:r w:rsidRPr="00874119" w:rsidDel="0089716F">
          <w:rPr>
            <w:b w:val="0"/>
            <w:bCs w:val="0"/>
            <w:caps w:val="0"/>
            <w:noProof/>
            <w:sz w:val="22"/>
            <w:szCs w:val="22"/>
            <w:lang w:eastAsia="fr-FR"/>
            <w:rPrChange w:id="969" w:author="TAHAR IBRI (X137026)" w:date="2017-05-11T14:48:00Z">
              <w:rPr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70" w:author="TAHAR IBRI (X137026)" w:date="2017-05-11T15:03:00Z">
              <w:rPr>
                <w:rStyle w:val="Lienhypertexte"/>
                <w:noProof/>
              </w:rPr>
            </w:rPrChange>
          </w:rPr>
          <w:delText>Migration de l’environnement d’intégration</w:delText>
        </w:r>
        <w:r w:rsidRPr="00874119" w:rsidDel="0089716F">
          <w:rPr>
            <w:noProof/>
            <w:webHidden/>
            <w:rPrChange w:id="971" w:author="TAHAR IBRI (X137026)" w:date="2017-05-11T14:48:00Z">
              <w:rPr>
                <w:noProof/>
                <w:webHidden/>
              </w:rPr>
            </w:rPrChange>
          </w:rPr>
          <w:tab/>
          <w:delText>15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972" w:author="TAHAR IBRI (X137026)" w:date="2017-05-11T15:03:00Z"/>
          <w:smallCaps w:val="0"/>
          <w:noProof/>
          <w:sz w:val="22"/>
          <w:szCs w:val="22"/>
          <w:lang w:eastAsia="fr-FR"/>
          <w:rPrChange w:id="973" w:author="TAHAR IBRI (X137026)" w:date="2017-05-11T14:48:00Z">
            <w:rPr>
              <w:del w:id="97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975" w:author="TAHAR IBRI (X137026)" w:date="2017-05-11T15:03:00Z">
        <w:r w:rsidRPr="0089716F" w:rsidDel="0089716F">
          <w:rPr>
            <w:rFonts w:cs="Times New Roman"/>
            <w:noProof/>
            <w:rPrChange w:id="976" w:author="TAHAR IBRI (X137026)" w:date="2017-05-11T15:03:00Z">
              <w:rPr>
                <w:rStyle w:val="Lienhypertexte"/>
                <w:noProof/>
              </w:rPr>
            </w:rPrChange>
          </w:rPr>
          <w:delText>5.1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97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78" w:author="TAHAR IBRI (X137026)" w:date="2017-05-11T15:03:00Z">
              <w:rPr>
                <w:rStyle w:val="Lienhypertexte"/>
                <w:noProof/>
              </w:rPr>
            </w:rPrChange>
          </w:rPr>
          <w:delText>Architecture technique</w:delText>
        </w:r>
        <w:r w:rsidRPr="00874119" w:rsidDel="0089716F">
          <w:rPr>
            <w:noProof/>
            <w:webHidden/>
            <w:rPrChange w:id="979" w:author="TAHAR IBRI (X137026)" w:date="2017-05-11T14:48:00Z">
              <w:rPr>
                <w:noProof/>
                <w:webHidden/>
              </w:rPr>
            </w:rPrChange>
          </w:rPr>
          <w:tab/>
          <w:delText>15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980" w:author="TAHAR IBRI (X137026)" w:date="2017-05-11T15:03:00Z"/>
          <w:smallCaps w:val="0"/>
          <w:noProof/>
          <w:sz w:val="22"/>
          <w:szCs w:val="22"/>
          <w:lang w:eastAsia="fr-FR"/>
          <w:rPrChange w:id="981" w:author="TAHAR IBRI (X137026)" w:date="2017-05-11T14:48:00Z">
            <w:rPr>
              <w:del w:id="982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983" w:author="TAHAR IBRI (X137026)" w:date="2017-05-11T15:03:00Z">
        <w:r w:rsidRPr="0089716F" w:rsidDel="0089716F">
          <w:rPr>
            <w:rFonts w:cs="Times New Roman"/>
            <w:noProof/>
            <w:rPrChange w:id="984" w:author="TAHAR IBRI (X137026)" w:date="2017-05-11T15:03:00Z">
              <w:rPr>
                <w:rStyle w:val="Lienhypertexte"/>
                <w:noProof/>
              </w:rPr>
            </w:rPrChange>
          </w:rPr>
          <w:delText>5.2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985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86" w:author="TAHAR IBRI (X137026)" w:date="2017-05-11T15:03:00Z">
              <w:rPr>
                <w:rStyle w:val="Lienhypertexte"/>
                <w:noProof/>
              </w:rPr>
            </w:rPrChange>
          </w:rPr>
          <w:delText>Création et installation des serveurs</w:delText>
        </w:r>
        <w:r w:rsidRPr="00874119" w:rsidDel="0089716F">
          <w:rPr>
            <w:noProof/>
            <w:webHidden/>
            <w:rPrChange w:id="987" w:author="TAHAR IBRI (X137026)" w:date="2017-05-11T14:48:00Z">
              <w:rPr>
                <w:noProof/>
                <w:webHidden/>
              </w:rPr>
            </w:rPrChange>
          </w:rPr>
          <w:tab/>
          <w:delText>15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88" w:author="TAHAR IBRI (X137026)" w:date="2017-05-11T15:03:00Z"/>
          <w:i w:val="0"/>
          <w:iCs w:val="0"/>
          <w:noProof/>
          <w:sz w:val="22"/>
          <w:szCs w:val="22"/>
          <w:lang w:eastAsia="fr-FR"/>
          <w:rPrChange w:id="989" w:author="TAHAR IBRI (X137026)" w:date="2017-05-11T14:48:00Z">
            <w:rPr>
              <w:del w:id="99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91" w:author="TAHAR IBRI (X137026)" w:date="2017-05-11T15:03:00Z">
        <w:r w:rsidRPr="0089716F" w:rsidDel="0089716F">
          <w:rPr>
            <w:rFonts w:cs="Times New Roman"/>
            <w:noProof/>
            <w:rPrChange w:id="992" w:author="TAHAR IBRI (X137026)" w:date="2017-05-11T15:03:00Z">
              <w:rPr>
                <w:rStyle w:val="Lienhypertexte"/>
                <w:noProof/>
              </w:rPr>
            </w:rPrChange>
          </w:rPr>
          <w:delText>5.2.1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99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994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995" w:author="TAHAR IBRI (X137026)" w:date="2017-05-11T14:48:00Z">
              <w:rPr>
                <w:noProof/>
                <w:webHidden/>
              </w:rPr>
            </w:rPrChange>
          </w:rPr>
          <w:tab/>
          <w:delText>15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996" w:author="TAHAR IBRI (X137026)" w:date="2017-05-11T15:03:00Z"/>
          <w:i w:val="0"/>
          <w:iCs w:val="0"/>
          <w:noProof/>
          <w:sz w:val="22"/>
          <w:szCs w:val="22"/>
          <w:lang w:eastAsia="fr-FR"/>
          <w:rPrChange w:id="997" w:author="TAHAR IBRI (X137026)" w:date="2017-05-11T14:48:00Z">
            <w:rPr>
              <w:del w:id="99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999" w:author="TAHAR IBRI (X137026)" w:date="2017-05-11T15:03:00Z">
        <w:r w:rsidRPr="0089716F" w:rsidDel="0089716F">
          <w:rPr>
            <w:rFonts w:cs="Times New Roman"/>
            <w:noProof/>
            <w:rPrChange w:id="1000" w:author="TAHAR IBRI (X137026)" w:date="2017-05-11T15:03:00Z">
              <w:rPr>
                <w:rStyle w:val="Lienhypertexte"/>
                <w:noProof/>
              </w:rPr>
            </w:rPrChange>
          </w:rPr>
          <w:delText>5.2.2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0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02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1003" w:author="TAHAR IBRI (X137026)" w:date="2017-05-11T14:48:00Z">
              <w:rPr>
                <w:noProof/>
                <w:webHidden/>
              </w:rPr>
            </w:rPrChange>
          </w:rPr>
          <w:tab/>
          <w:delText>15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004" w:author="TAHAR IBRI (X137026)" w:date="2017-05-11T15:03:00Z"/>
          <w:smallCaps w:val="0"/>
          <w:noProof/>
          <w:sz w:val="22"/>
          <w:szCs w:val="22"/>
          <w:lang w:eastAsia="fr-FR"/>
          <w:rPrChange w:id="1005" w:author="TAHAR IBRI (X137026)" w:date="2017-05-11T14:48:00Z">
            <w:rPr>
              <w:del w:id="100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007" w:author="TAHAR IBRI (X137026)" w:date="2017-05-11T15:03:00Z">
        <w:r w:rsidRPr="0089716F" w:rsidDel="0089716F">
          <w:rPr>
            <w:rFonts w:cs="Times New Roman"/>
            <w:noProof/>
            <w:rPrChange w:id="1008" w:author="TAHAR IBRI (X137026)" w:date="2017-05-11T15:03:00Z">
              <w:rPr>
                <w:rStyle w:val="Lienhypertexte"/>
                <w:noProof/>
              </w:rPr>
            </w:rPrChange>
          </w:rPr>
          <w:delText>5.3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00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10" w:author="TAHAR IBRI (X137026)" w:date="2017-05-11T15:03:00Z">
              <w:rPr>
                <w:rStyle w:val="Lienhypertexte"/>
                <w:noProof/>
              </w:rPr>
            </w:rPrChange>
          </w:rPr>
          <w:delText>Installation du socle ISIM v6</w:delText>
        </w:r>
        <w:r w:rsidRPr="00874119" w:rsidDel="0089716F">
          <w:rPr>
            <w:noProof/>
            <w:webHidden/>
            <w:rPrChange w:id="1011" w:author="TAHAR IBRI (X137026)" w:date="2017-05-11T14:48:00Z">
              <w:rPr>
                <w:noProof/>
                <w:webHidden/>
              </w:rPr>
            </w:rPrChange>
          </w:rPr>
          <w:tab/>
          <w:delText>15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012" w:author="TAHAR IBRI (X137026)" w:date="2017-05-11T15:03:00Z"/>
          <w:i w:val="0"/>
          <w:iCs w:val="0"/>
          <w:noProof/>
          <w:sz w:val="22"/>
          <w:szCs w:val="22"/>
          <w:lang w:eastAsia="fr-FR"/>
          <w:rPrChange w:id="1013" w:author="TAHAR IBRI (X137026)" w:date="2017-05-11T14:48:00Z">
            <w:rPr>
              <w:del w:id="1014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015" w:author="TAHAR IBRI (X137026)" w:date="2017-05-11T15:03:00Z">
        <w:r w:rsidRPr="0089716F" w:rsidDel="0089716F">
          <w:rPr>
            <w:rFonts w:cs="Times New Roman"/>
            <w:noProof/>
            <w:rPrChange w:id="1016" w:author="TAHAR IBRI (X137026)" w:date="2017-05-11T15:03:00Z">
              <w:rPr>
                <w:rStyle w:val="Lienhypertexte"/>
                <w:noProof/>
              </w:rPr>
            </w:rPrChange>
          </w:rPr>
          <w:delText>5.3.1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17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18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1019" w:author="TAHAR IBRI (X137026)" w:date="2017-05-11T14:48:00Z">
              <w:rPr>
                <w:noProof/>
                <w:webHidden/>
              </w:rPr>
            </w:rPrChange>
          </w:rPr>
          <w:tab/>
          <w:delText>15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020" w:author="TAHAR IBRI (X137026)" w:date="2017-05-11T15:03:00Z"/>
          <w:i w:val="0"/>
          <w:iCs w:val="0"/>
          <w:noProof/>
          <w:sz w:val="22"/>
          <w:szCs w:val="22"/>
          <w:lang w:eastAsia="fr-FR"/>
          <w:rPrChange w:id="1021" w:author="TAHAR IBRI (X137026)" w:date="2017-05-11T14:48:00Z">
            <w:rPr>
              <w:del w:id="102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023" w:author="TAHAR IBRI (X137026)" w:date="2017-05-11T15:03:00Z">
        <w:r w:rsidRPr="0089716F" w:rsidDel="0089716F">
          <w:rPr>
            <w:rFonts w:cs="Times New Roman"/>
            <w:noProof/>
            <w:rPrChange w:id="1024" w:author="TAHAR IBRI (X137026)" w:date="2017-05-11T15:03:00Z">
              <w:rPr>
                <w:rStyle w:val="Lienhypertexte"/>
                <w:noProof/>
              </w:rPr>
            </w:rPrChange>
          </w:rPr>
          <w:delText>5.3.2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2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26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1027" w:author="TAHAR IBRI (X137026)" w:date="2017-05-11T14:48:00Z">
              <w:rPr>
                <w:noProof/>
                <w:webHidden/>
              </w:rPr>
            </w:rPrChange>
          </w:rPr>
          <w:tab/>
          <w:delText>16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028" w:author="TAHAR IBRI (X137026)" w:date="2017-05-11T15:03:00Z"/>
          <w:smallCaps w:val="0"/>
          <w:noProof/>
          <w:sz w:val="22"/>
          <w:szCs w:val="22"/>
          <w:lang w:eastAsia="fr-FR"/>
          <w:rPrChange w:id="1029" w:author="TAHAR IBRI (X137026)" w:date="2017-05-11T14:48:00Z">
            <w:rPr>
              <w:del w:id="1030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031" w:author="TAHAR IBRI (X137026)" w:date="2017-05-11T15:03:00Z">
        <w:r w:rsidRPr="0089716F" w:rsidDel="0089716F">
          <w:rPr>
            <w:rFonts w:cs="Times New Roman"/>
            <w:noProof/>
            <w:rPrChange w:id="1032" w:author="TAHAR IBRI (X137026)" w:date="2017-05-11T15:03:00Z">
              <w:rPr>
                <w:rStyle w:val="Lienhypertexte"/>
                <w:noProof/>
              </w:rPr>
            </w:rPrChange>
          </w:rPr>
          <w:delText>5.4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033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34" w:author="TAHAR IBRI (X137026)" w:date="2017-05-11T15:03:00Z">
              <w:rPr>
                <w:rStyle w:val="Lienhypertexte"/>
                <w:noProof/>
              </w:rPr>
            </w:rPrChange>
          </w:rPr>
          <w:delText>Migration des données ISIM v6 DEV2 vers Intégration</w:delText>
        </w:r>
        <w:r w:rsidRPr="00874119" w:rsidDel="0089716F">
          <w:rPr>
            <w:noProof/>
            <w:webHidden/>
            <w:rPrChange w:id="1035" w:author="TAHAR IBRI (X137026)" w:date="2017-05-11T14:48:00Z">
              <w:rPr>
                <w:noProof/>
                <w:webHidden/>
              </w:rPr>
            </w:rPrChange>
          </w:rPr>
          <w:tab/>
          <w:delText>16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036" w:author="TAHAR IBRI (X137026)" w:date="2017-05-11T15:03:00Z"/>
          <w:i w:val="0"/>
          <w:iCs w:val="0"/>
          <w:noProof/>
          <w:sz w:val="22"/>
          <w:szCs w:val="22"/>
          <w:lang w:eastAsia="fr-FR"/>
          <w:rPrChange w:id="1037" w:author="TAHAR IBRI (X137026)" w:date="2017-05-11T14:48:00Z">
            <w:rPr>
              <w:del w:id="103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039" w:author="TAHAR IBRI (X137026)" w:date="2017-05-11T15:03:00Z">
        <w:r w:rsidRPr="0089716F" w:rsidDel="0089716F">
          <w:rPr>
            <w:rFonts w:cs="Times New Roman"/>
            <w:noProof/>
            <w:rPrChange w:id="1040" w:author="TAHAR IBRI (X137026)" w:date="2017-05-11T15:03:00Z">
              <w:rPr>
                <w:rStyle w:val="Lienhypertexte"/>
                <w:noProof/>
              </w:rPr>
            </w:rPrChange>
          </w:rPr>
          <w:delText>5.4.1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4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42" w:author="TAHAR IBRI (X137026)" w:date="2017-05-11T15:03:00Z">
              <w:rPr>
                <w:rStyle w:val="Lienhypertexte"/>
                <w:noProof/>
              </w:rPr>
            </w:rPrChange>
          </w:rPr>
          <w:delText>Export des données à partir de l’environnement de développement DEV2</w:delText>
        </w:r>
        <w:r w:rsidRPr="00874119" w:rsidDel="0089716F">
          <w:rPr>
            <w:noProof/>
            <w:webHidden/>
            <w:rPrChange w:id="1043" w:author="TAHAR IBRI (X137026)" w:date="2017-05-11T14:48:00Z">
              <w:rPr>
                <w:noProof/>
                <w:webHidden/>
              </w:rPr>
            </w:rPrChange>
          </w:rPr>
          <w:tab/>
          <w:delText>16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044" w:author="TAHAR IBRI (X137026)" w:date="2017-05-11T15:03:00Z"/>
          <w:i w:val="0"/>
          <w:iCs w:val="0"/>
          <w:noProof/>
          <w:sz w:val="22"/>
          <w:szCs w:val="22"/>
          <w:lang w:eastAsia="fr-FR"/>
          <w:rPrChange w:id="1045" w:author="TAHAR IBRI (X137026)" w:date="2017-05-11T14:48:00Z">
            <w:rPr>
              <w:del w:id="1046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047" w:author="TAHAR IBRI (X137026)" w:date="2017-05-11T15:03:00Z">
        <w:r w:rsidRPr="0089716F" w:rsidDel="0089716F">
          <w:rPr>
            <w:rFonts w:cs="Times New Roman"/>
            <w:noProof/>
            <w:rPrChange w:id="1048" w:author="TAHAR IBRI (X137026)" w:date="2017-05-11T15:03:00Z">
              <w:rPr>
                <w:rStyle w:val="Lienhypertexte"/>
                <w:noProof/>
              </w:rPr>
            </w:rPrChange>
          </w:rPr>
          <w:delText>5.4.2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49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50" w:author="TAHAR IBRI (X137026)" w:date="2017-05-11T15:03:00Z">
              <w:rPr>
                <w:rStyle w:val="Lienhypertexte"/>
                <w:noProof/>
              </w:rPr>
            </w:rPrChange>
          </w:rPr>
          <w:delText>Import de données vers l’environnement d’intégration</w:delText>
        </w:r>
        <w:r w:rsidRPr="00874119" w:rsidDel="0089716F">
          <w:rPr>
            <w:noProof/>
            <w:webHidden/>
            <w:rPrChange w:id="1051" w:author="TAHAR IBRI (X137026)" w:date="2017-05-11T14:48:00Z">
              <w:rPr>
                <w:noProof/>
                <w:webHidden/>
              </w:rPr>
            </w:rPrChange>
          </w:rPr>
          <w:tab/>
          <w:delText>17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052" w:author="TAHAR IBRI (X137026)" w:date="2017-05-11T15:03:00Z"/>
          <w:smallCaps w:val="0"/>
          <w:noProof/>
          <w:sz w:val="22"/>
          <w:szCs w:val="22"/>
          <w:lang w:eastAsia="fr-FR"/>
          <w:rPrChange w:id="1053" w:author="TAHAR IBRI (X137026)" w:date="2017-05-11T14:48:00Z">
            <w:rPr>
              <w:del w:id="105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055" w:author="TAHAR IBRI (X137026)" w:date="2017-05-11T15:03:00Z">
        <w:r w:rsidRPr="0089716F" w:rsidDel="0089716F">
          <w:rPr>
            <w:rFonts w:cs="Times New Roman"/>
            <w:noProof/>
            <w:rPrChange w:id="1056" w:author="TAHAR IBRI (X137026)" w:date="2017-05-11T15:03:00Z">
              <w:rPr>
                <w:rStyle w:val="Lienhypertexte"/>
                <w:noProof/>
              </w:rPr>
            </w:rPrChange>
          </w:rPr>
          <w:delText>5.5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05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58" w:author="TAHAR IBRI (X137026)" w:date="2017-05-11T15:03:00Z">
              <w:rPr>
                <w:rStyle w:val="Lienhypertexte"/>
                <w:noProof/>
              </w:rPr>
            </w:rPrChange>
          </w:rPr>
          <w:delText>Reconfiguration des paramètres ISIM v6</w:delText>
        </w:r>
        <w:r w:rsidRPr="00874119" w:rsidDel="0089716F">
          <w:rPr>
            <w:noProof/>
            <w:webHidden/>
            <w:rPrChange w:id="1059" w:author="TAHAR IBRI (X137026)" w:date="2017-05-11T14:48:00Z">
              <w:rPr>
                <w:noProof/>
                <w:webHidden/>
              </w:rPr>
            </w:rPrChange>
          </w:rPr>
          <w:tab/>
          <w:delText>17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060" w:author="TAHAR IBRI (X137026)" w:date="2017-05-11T15:03:00Z"/>
          <w:i w:val="0"/>
          <w:iCs w:val="0"/>
          <w:noProof/>
          <w:sz w:val="22"/>
          <w:szCs w:val="22"/>
          <w:lang w:eastAsia="fr-FR"/>
          <w:rPrChange w:id="1061" w:author="TAHAR IBRI (X137026)" w:date="2017-05-11T14:48:00Z">
            <w:rPr>
              <w:del w:id="106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063" w:author="TAHAR IBRI (X137026)" w:date="2017-05-11T15:03:00Z">
        <w:r w:rsidRPr="0089716F" w:rsidDel="0089716F">
          <w:rPr>
            <w:rFonts w:cs="Times New Roman"/>
            <w:noProof/>
            <w:rPrChange w:id="1064" w:author="TAHAR IBRI (X137026)" w:date="2017-05-11T15:03:00Z">
              <w:rPr>
                <w:rStyle w:val="Lienhypertexte"/>
                <w:noProof/>
              </w:rPr>
            </w:rPrChange>
          </w:rPr>
          <w:delText>5.5.1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6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66" w:author="TAHAR IBRI (X137026)" w:date="2017-05-11T15:03:00Z">
              <w:rPr>
                <w:rStyle w:val="Lienhypertexte"/>
                <w:noProof/>
              </w:rPr>
            </w:rPrChange>
          </w:rPr>
          <w:delText>Paramètre de profil d’adaptateur</w:delText>
        </w:r>
        <w:r w:rsidRPr="00874119" w:rsidDel="0089716F">
          <w:rPr>
            <w:noProof/>
            <w:webHidden/>
            <w:rPrChange w:id="1067" w:author="TAHAR IBRI (X137026)" w:date="2017-05-11T14:48:00Z">
              <w:rPr>
                <w:noProof/>
                <w:webHidden/>
              </w:rPr>
            </w:rPrChange>
          </w:rPr>
          <w:tab/>
          <w:delText>17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068" w:author="TAHAR IBRI (X137026)" w:date="2017-05-11T15:03:00Z"/>
          <w:i w:val="0"/>
          <w:iCs w:val="0"/>
          <w:noProof/>
          <w:sz w:val="22"/>
          <w:szCs w:val="22"/>
          <w:lang w:eastAsia="fr-FR"/>
          <w:rPrChange w:id="1069" w:author="TAHAR IBRI (X137026)" w:date="2017-05-11T14:48:00Z">
            <w:rPr>
              <w:del w:id="107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071" w:author="TAHAR IBRI (X137026)" w:date="2017-05-11T15:03:00Z">
        <w:r w:rsidRPr="0089716F" w:rsidDel="0089716F">
          <w:rPr>
            <w:rFonts w:cs="Times New Roman"/>
            <w:noProof/>
            <w:rPrChange w:id="1072" w:author="TAHAR IBRI (X137026)" w:date="2017-05-11T15:03:00Z">
              <w:rPr>
                <w:rStyle w:val="Lienhypertexte"/>
                <w:noProof/>
              </w:rPr>
            </w:rPrChange>
          </w:rPr>
          <w:delText>5.5.2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7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74" w:author="TAHAR IBRI (X137026)" w:date="2017-05-11T15:03:00Z">
              <w:rPr>
                <w:rStyle w:val="Lienhypertexte"/>
                <w:noProof/>
              </w:rPr>
            </w:rPrChange>
          </w:rPr>
          <w:delText>Paramètre de services d’alimentation d’identité.</w:delText>
        </w:r>
        <w:r w:rsidRPr="00874119" w:rsidDel="0089716F">
          <w:rPr>
            <w:noProof/>
            <w:webHidden/>
            <w:rPrChange w:id="1075" w:author="TAHAR IBRI (X137026)" w:date="2017-05-11T14:48:00Z">
              <w:rPr>
                <w:noProof/>
                <w:webHidden/>
              </w:rPr>
            </w:rPrChange>
          </w:rPr>
          <w:tab/>
          <w:delText>17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076" w:author="TAHAR IBRI (X137026)" w:date="2017-05-11T15:03:00Z"/>
          <w:i w:val="0"/>
          <w:iCs w:val="0"/>
          <w:noProof/>
          <w:sz w:val="22"/>
          <w:szCs w:val="22"/>
          <w:lang w:eastAsia="fr-FR"/>
          <w:rPrChange w:id="1077" w:author="TAHAR IBRI (X137026)" w:date="2017-05-11T14:48:00Z">
            <w:rPr>
              <w:del w:id="107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079" w:author="TAHAR IBRI (X137026)" w:date="2017-05-11T15:03:00Z">
        <w:r w:rsidRPr="0089716F" w:rsidDel="0089716F">
          <w:rPr>
            <w:rFonts w:cs="Times New Roman"/>
            <w:noProof/>
            <w:rPrChange w:id="1080" w:author="TAHAR IBRI (X137026)" w:date="2017-05-11T15:03:00Z">
              <w:rPr>
                <w:rStyle w:val="Lienhypertexte"/>
                <w:noProof/>
              </w:rPr>
            </w:rPrChange>
          </w:rPr>
          <w:delText>5.5.3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08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82" w:author="TAHAR IBRI (X137026)" w:date="2017-05-11T15:03:00Z">
              <w:rPr>
                <w:rStyle w:val="Lienhypertexte"/>
                <w:noProof/>
              </w:rPr>
            </w:rPrChange>
          </w:rPr>
          <w:delText>Paramètre de serveur de messagerie</w:delText>
        </w:r>
        <w:r w:rsidRPr="00874119" w:rsidDel="0089716F">
          <w:rPr>
            <w:noProof/>
            <w:webHidden/>
            <w:rPrChange w:id="1083" w:author="TAHAR IBRI (X137026)" w:date="2017-05-11T14:48:00Z">
              <w:rPr>
                <w:noProof/>
                <w:webHidden/>
              </w:rPr>
            </w:rPrChange>
          </w:rPr>
          <w:tab/>
          <w:delText>17</w:delText>
        </w:r>
      </w:del>
    </w:p>
    <w:p w:rsidR="0022469F" w:rsidRPr="00874119" w:rsidDel="0089716F" w:rsidRDefault="0022469F">
      <w:pPr>
        <w:pStyle w:val="TM1"/>
        <w:tabs>
          <w:tab w:val="left" w:pos="400"/>
          <w:tab w:val="right" w:leader="dot" w:pos="9060"/>
        </w:tabs>
        <w:rPr>
          <w:del w:id="1084" w:author="TAHAR IBRI (X137026)" w:date="2017-05-11T15:03:00Z"/>
          <w:b w:val="0"/>
          <w:bCs w:val="0"/>
          <w:caps w:val="0"/>
          <w:noProof/>
          <w:sz w:val="22"/>
          <w:szCs w:val="22"/>
          <w:lang w:eastAsia="fr-FR"/>
          <w:rPrChange w:id="1085" w:author="TAHAR IBRI (X137026)" w:date="2017-05-11T14:48:00Z">
            <w:rPr>
              <w:del w:id="1086" w:author="TAHAR IBRI (X137026)" w:date="2017-05-11T15:03:00Z"/>
              <w:b w:val="0"/>
              <w:bCs w:val="0"/>
              <w:caps w:val="0"/>
              <w:noProof/>
              <w:sz w:val="22"/>
              <w:szCs w:val="22"/>
              <w:lang w:eastAsia="fr-FR"/>
            </w:rPr>
          </w:rPrChange>
        </w:rPr>
      </w:pPr>
      <w:del w:id="1087" w:author="TAHAR IBRI (X137026)" w:date="2017-05-11T15:03:00Z">
        <w:r w:rsidRPr="0089716F" w:rsidDel="0089716F">
          <w:rPr>
            <w:rFonts w:cs="Times New Roman"/>
            <w:noProof/>
            <w:rPrChange w:id="1088" w:author="TAHAR IBRI (X137026)" w:date="2017-05-11T15:03:00Z">
              <w:rPr>
                <w:rStyle w:val="Lienhypertexte"/>
                <w:noProof/>
              </w:rPr>
            </w:rPrChange>
          </w:rPr>
          <w:delText>6</w:delText>
        </w:r>
        <w:r w:rsidRPr="00874119" w:rsidDel="0089716F">
          <w:rPr>
            <w:b w:val="0"/>
            <w:bCs w:val="0"/>
            <w:caps w:val="0"/>
            <w:noProof/>
            <w:sz w:val="22"/>
            <w:szCs w:val="22"/>
            <w:lang w:eastAsia="fr-FR"/>
            <w:rPrChange w:id="1089" w:author="TAHAR IBRI (X137026)" w:date="2017-05-11T14:48:00Z">
              <w:rPr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90" w:author="TAHAR IBRI (X137026)" w:date="2017-05-11T15:03:00Z">
              <w:rPr>
                <w:rStyle w:val="Lienhypertexte"/>
                <w:noProof/>
              </w:rPr>
            </w:rPrChange>
          </w:rPr>
          <w:delText>Migration de l’environnement de recette</w:delText>
        </w:r>
        <w:r w:rsidRPr="00874119" w:rsidDel="0089716F">
          <w:rPr>
            <w:noProof/>
            <w:webHidden/>
            <w:rPrChange w:id="1091" w:author="TAHAR IBRI (X137026)" w:date="2017-05-11T14:48:00Z">
              <w:rPr>
                <w:noProof/>
                <w:webHidden/>
              </w:rPr>
            </w:rPrChange>
          </w:rPr>
          <w:tab/>
          <w:delText>18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092" w:author="TAHAR IBRI (X137026)" w:date="2017-05-11T15:03:00Z"/>
          <w:smallCaps w:val="0"/>
          <w:noProof/>
          <w:sz w:val="22"/>
          <w:szCs w:val="22"/>
          <w:lang w:eastAsia="fr-FR"/>
          <w:rPrChange w:id="1093" w:author="TAHAR IBRI (X137026)" w:date="2017-05-11T14:48:00Z">
            <w:rPr>
              <w:del w:id="109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095" w:author="TAHAR IBRI (X137026)" w:date="2017-05-11T15:03:00Z">
        <w:r w:rsidRPr="0089716F" w:rsidDel="0089716F">
          <w:rPr>
            <w:rFonts w:cs="Times New Roman"/>
            <w:noProof/>
            <w:rPrChange w:id="1096" w:author="TAHAR IBRI (X137026)" w:date="2017-05-11T15:03:00Z">
              <w:rPr>
                <w:rStyle w:val="Lienhypertexte"/>
                <w:noProof/>
              </w:rPr>
            </w:rPrChange>
          </w:rPr>
          <w:delText>6.1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09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098" w:author="TAHAR IBRI (X137026)" w:date="2017-05-11T15:03:00Z">
              <w:rPr>
                <w:rStyle w:val="Lienhypertexte"/>
                <w:noProof/>
              </w:rPr>
            </w:rPrChange>
          </w:rPr>
          <w:delText>Architecture technique</w:delText>
        </w:r>
        <w:r w:rsidRPr="00874119" w:rsidDel="0089716F">
          <w:rPr>
            <w:noProof/>
            <w:webHidden/>
            <w:rPrChange w:id="1099" w:author="TAHAR IBRI (X137026)" w:date="2017-05-11T14:48:00Z">
              <w:rPr>
                <w:noProof/>
                <w:webHidden/>
              </w:rPr>
            </w:rPrChange>
          </w:rPr>
          <w:tab/>
          <w:delText>18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100" w:author="TAHAR IBRI (X137026)" w:date="2017-05-11T15:03:00Z"/>
          <w:smallCaps w:val="0"/>
          <w:noProof/>
          <w:sz w:val="22"/>
          <w:szCs w:val="22"/>
          <w:lang w:eastAsia="fr-FR"/>
          <w:rPrChange w:id="1101" w:author="TAHAR IBRI (X137026)" w:date="2017-05-11T14:48:00Z">
            <w:rPr>
              <w:del w:id="1102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103" w:author="TAHAR IBRI (X137026)" w:date="2017-05-11T15:03:00Z">
        <w:r w:rsidRPr="0089716F" w:rsidDel="0089716F">
          <w:rPr>
            <w:rFonts w:cs="Times New Roman"/>
            <w:noProof/>
            <w:rPrChange w:id="1104" w:author="TAHAR IBRI (X137026)" w:date="2017-05-11T15:03:00Z">
              <w:rPr>
                <w:rStyle w:val="Lienhypertexte"/>
                <w:noProof/>
              </w:rPr>
            </w:rPrChange>
          </w:rPr>
          <w:delText>6.2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105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06" w:author="TAHAR IBRI (X137026)" w:date="2017-05-11T15:03:00Z">
              <w:rPr>
                <w:rStyle w:val="Lienhypertexte"/>
                <w:noProof/>
              </w:rPr>
            </w:rPrChange>
          </w:rPr>
          <w:delText>Création et installation des serveurs</w:delText>
        </w:r>
        <w:r w:rsidRPr="00874119" w:rsidDel="0089716F">
          <w:rPr>
            <w:noProof/>
            <w:webHidden/>
            <w:rPrChange w:id="1107" w:author="TAHAR IBRI (X137026)" w:date="2017-05-11T14:48:00Z">
              <w:rPr>
                <w:noProof/>
                <w:webHidden/>
              </w:rPr>
            </w:rPrChange>
          </w:rPr>
          <w:tab/>
          <w:delText>18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08" w:author="TAHAR IBRI (X137026)" w:date="2017-05-11T15:03:00Z"/>
          <w:i w:val="0"/>
          <w:iCs w:val="0"/>
          <w:noProof/>
          <w:sz w:val="22"/>
          <w:szCs w:val="22"/>
          <w:lang w:eastAsia="fr-FR"/>
          <w:rPrChange w:id="1109" w:author="TAHAR IBRI (X137026)" w:date="2017-05-11T14:48:00Z">
            <w:rPr>
              <w:del w:id="111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11" w:author="TAHAR IBRI (X137026)" w:date="2017-05-11T15:03:00Z">
        <w:r w:rsidRPr="0089716F" w:rsidDel="0089716F">
          <w:rPr>
            <w:rFonts w:cs="Times New Roman"/>
            <w:noProof/>
            <w:rPrChange w:id="1112" w:author="TAHAR IBRI (X137026)" w:date="2017-05-11T15:03:00Z">
              <w:rPr>
                <w:rStyle w:val="Lienhypertexte"/>
                <w:noProof/>
              </w:rPr>
            </w:rPrChange>
          </w:rPr>
          <w:delText>6.2.1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1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14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1115" w:author="TAHAR IBRI (X137026)" w:date="2017-05-11T14:48:00Z">
              <w:rPr>
                <w:noProof/>
                <w:webHidden/>
              </w:rPr>
            </w:rPrChange>
          </w:rPr>
          <w:tab/>
          <w:delText>18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16" w:author="TAHAR IBRI (X137026)" w:date="2017-05-11T15:03:00Z"/>
          <w:i w:val="0"/>
          <w:iCs w:val="0"/>
          <w:noProof/>
          <w:sz w:val="22"/>
          <w:szCs w:val="22"/>
          <w:lang w:eastAsia="fr-FR"/>
          <w:rPrChange w:id="1117" w:author="TAHAR IBRI (X137026)" w:date="2017-05-11T14:48:00Z">
            <w:rPr>
              <w:del w:id="111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19" w:author="TAHAR IBRI (X137026)" w:date="2017-05-11T15:03:00Z">
        <w:r w:rsidRPr="0089716F" w:rsidDel="0089716F">
          <w:rPr>
            <w:rFonts w:cs="Times New Roman"/>
            <w:noProof/>
            <w:rPrChange w:id="1120" w:author="TAHAR IBRI (X137026)" w:date="2017-05-11T15:03:00Z">
              <w:rPr>
                <w:rStyle w:val="Lienhypertexte"/>
                <w:noProof/>
              </w:rPr>
            </w:rPrChange>
          </w:rPr>
          <w:delText>6.2.2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2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22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1123" w:author="TAHAR IBRI (X137026)" w:date="2017-05-11T14:48:00Z">
              <w:rPr>
                <w:noProof/>
                <w:webHidden/>
              </w:rPr>
            </w:rPrChange>
          </w:rPr>
          <w:tab/>
          <w:delText>18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124" w:author="TAHAR IBRI (X137026)" w:date="2017-05-11T15:03:00Z"/>
          <w:smallCaps w:val="0"/>
          <w:noProof/>
          <w:sz w:val="22"/>
          <w:szCs w:val="22"/>
          <w:lang w:eastAsia="fr-FR"/>
          <w:rPrChange w:id="1125" w:author="TAHAR IBRI (X137026)" w:date="2017-05-11T14:48:00Z">
            <w:rPr>
              <w:del w:id="112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127" w:author="TAHAR IBRI (X137026)" w:date="2017-05-11T15:03:00Z">
        <w:r w:rsidRPr="0089716F" w:rsidDel="0089716F">
          <w:rPr>
            <w:rFonts w:cs="Times New Roman"/>
            <w:noProof/>
            <w:rPrChange w:id="1128" w:author="TAHAR IBRI (X137026)" w:date="2017-05-11T15:03:00Z">
              <w:rPr>
                <w:rStyle w:val="Lienhypertexte"/>
                <w:noProof/>
              </w:rPr>
            </w:rPrChange>
          </w:rPr>
          <w:delText>6.3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12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30" w:author="TAHAR IBRI (X137026)" w:date="2017-05-11T15:03:00Z">
              <w:rPr>
                <w:rStyle w:val="Lienhypertexte"/>
                <w:noProof/>
              </w:rPr>
            </w:rPrChange>
          </w:rPr>
          <w:delText>Installation du socle ISIM v6</w:delText>
        </w:r>
        <w:r w:rsidRPr="00874119" w:rsidDel="0089716F">
          <w:rPr>
            <w:noProof/>
            <w:webHidden/>
            <w:rPrChange w:id="1131" w:author="TAHAR IBRI (X137026)" w:date="2017-05-11T14:48:00Z">
              <w:rPr>
                <w:noProof/>
                <w:webHidden/>
              </w:rPr>
            </w:rPrChange>
          </w:rPr>
          <w:tab/>
          <w:delText>18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32" w:author="TAHAR IBRI (X137026)" w:date="2017-05-11T15:03:00Z"/>
          <w:i w:val="0"/>
          <w:iCs w:val="0"/>
          <w:noProof/>
          <w:sz w:val="22"/>
          <w:szCs w:val="22"/>
          <w:lang w:eastAsia="fr-FR"/>
          <w:rPrChange w:id="1133" w:author="TAHAR IBRI (X137026)" w:date="2017-05-11T14:48:00Z">
            <w:rPr>
              <w:del w:id="1134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35" w:author="TAHAR IBRI (X137026)" w:date="2017-05-11T15:03:00Z">
        <w:r w:rsidRPr="0089716F" w:rsidDel="0089716F">
          <w:rPr>
            <w:rFonts w:cs="Times New Roman"/>
            <w:noProof/>
            <w:rPrChange w:id="1136" w:author="TAHAR IBRI (X137026)" w:date="2017-05-11T15:03:00Z">
              <w:rPr>
                <w:rStyle w:val="Lienhypertexte"/>
                <w:noProof/>
              </w:rPr>
            </w:rPrChange>
          </w:rPr>
          <w:delText>6.3.1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37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38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1139" w:author="TAHAR IBRI (X137026)" w:date="2017-05-11T14:48:00Z">
              <w:rPr>
                <w:noProof/>
                <w:webHidden/>
              </w:rPr>
            </w:rPrChange>
          </w:rPr>
          <w:tab/>
          <w:delText>18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40" w:author="TAHAR IBRI (X137026)" w:date="2017-05-11T15:03:00Z"/>
          <w:i w:val="0"/>
          <w:iCs w:val="0"/>
          <w:noProof/>
          <w:sz w:val="22"/>
          <w:szCs w:val="22"/>
          <w:lang w:eastAsia="fr-FR"/>
          <w:rPrChange w:id="1141" w:author="TAHAR IBRI (X137026)" w:date="2017-05-11T14:48:00Z">
            <w:rPr>
              <w:del w:id="114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43" w:author="TAHAR IBRI (X137026)" w:date="2017-05-11T15:03:00Z">
        <w:r w:rsidRPr="0089716F" w:rsidDel="0089716F">
          <w:rPr>
            <w:rFonts w:cs="Times New Roman"/>
            <w:noProof/>
            <w:rPrChange w:id="1144" w:author="TAHAR IBRI (X137026)" w:date="2017-05-11T15:03:00Z">
              <w:rPr>
                <w:rStyle w:val="Lienhypertexte"/>
                <w:noProof/>
              </w:rPr>
            </w:rPrChange>
          </w:rPr>
          <w:delText>6.3.2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4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46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1147" w:author="TAHAR IBRI (X137026)" w:date="2017-05-11T14:48:00Z">
              <w:rPr>
                <w:noProof/>
                <w:webHidden/>
              </w:rPr>
            </w:rPrChange>
          </w:rPr>
          <w:tab/>
          <w:delText>19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148" w:author="TAHAR IBRI (X137026)" w:date="2017-05-11T15:03:00Z"/>
          <w:smallCaps w:val="0"/>
          <w:noProof/>
          <w:sz w:val="22"/>
          <w:szCs w:val="22"/>
          <w:lang w:eastAsia="fr-FR"/>
          <w:rPrChange w:id="1149" w:author="TAHAR IBRI (X137026)" w:date="2017-05-11T14:48:00Z">
            <w:rPr>
              <w:del w:id="1150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151" w:author="TAHAR IBRI (X137026)" w:date="2017-05-11T15:03:00Z">
        <w:r w:rsidRPr="0089716F" w:rsidDel="0089716F">
          <w:rPr>
            <w:rFonts w:cs="Times New Roman"/>
            <w:noProof/>
            <w:rPrChange w:id="1152" w:author="TAHAR IBRI (X137026)" w:date="2017-05-11T15:03:00Z">
              <w:rPr>
                <w:rStyle w:val="Lienhypertexte"/>
                <w:noProof/>
              </w:rPr>
            </w:rPrChange>
          </w:rPr>
          <w:delText>6.4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153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54" w:author="TAHAR IBRI (X137026)" w:date="2017-05-11T15:03:00Z">
              <w:rPr>
                <w:rStyle w:val="Lienhypertexte"/>
                <w:noProof/>
              </w:rPr>
            </w:rPrChange>
          </w:rPr>
          <w:delText>Migration des données ISIM v6 intégration vers la recette</w:delText>
        </w:r>
        <w:r w:rsidRPr="00874119" w:rsidDel="0089716F">
          <w:rPr>
            <w:noProof/>
            <w:webHidden/>
            <w:rPrChange w:id="1155" w:author="TAHAR IBRI (X137026)" w:date="2017-05-11T14:48:00Z">
              <w:rPr>
                <w:noProof/>
                <w:webHidden/>
              </w:rPr>
            </w:rPrChange>
          </w:rPr>
          <w:tab/>
          <w:delText>20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56" w:author="TAHAR IBRI (X137026)" w:date="2017-05-11T15:03:00Z"/>
          <w:i w:val="0"/>
          <w:iCs w:val="0"/>
          <w:noProof/>
          <w:sz w:val="22"/>
          <w:szCs w:val="22"/>
          <w:lang w:eastAsia="fr-FR"/>
          <w:rPrChange w:id="1157" w:author="TAHAR IBRI (X137026)" w:date="2017-05-11T14:48:00Z">
            <w:rPr>
              <w:del w:id="115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59" w:author="TAHAR IBRI (X137026)" w:date="2017-05-11T15:03:00Z">
        <w:r w:rsidRPr="0089716F" w:rsidDel="0089716F">
          <w:rPr>
            <w:rFonts w:cs="Times New Roman"/>
            <w:noProof/>
            <w:rPrChange w:id="1160" w:author="TAHAR IBRI (X137026)" w:date="2017-05-11T15:03:00Z">
              <w:rPr>
                <w:rStyle w:val="Lienhypertexte"/>
                <w:noProof/>
              </w:rPr>
            </w:rPrChange>
          </w:rPr>
          <w:delText>6.4.1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6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62" w:author="TAHAR IBRI (X137026)" w:date="2017-05-11T15:03:00Z">
              <w:rPr>
                <w:rStyle w:val="Lienhypertexte"/>
                <w:noProof/>
              </w:rPr>
            </w:rPrChange>
          </w:rPr>
          <w:delText>Export des données à partir de l’environnement d’intégration</w:delText>
        </w:r>
        <w:r w:rsidRPr="00874119" w:rsidDel="0089716F">
          <w:rPr>
            <w:noProof/>
            <w:webHidden/>
            <w:rPrChange w:id="1163" w:author="TAHAR IBRI (X137026)" w:date="2017-05-11T14:48:00Z">
              <w:rPr>
                <w:noProof/>
                <w:webHidden/>
              </w:rPr>
            </w:rPrChange>
          </w:rPr>
          <w:tab/>
          <w:delText>20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64" w:author="TAHAR IBRI (X137026)" w:date="2017-05-11T15:03:00Z"/>
          <w:i w:val="0"/>
          <w:iCs w:val="0"/>
          <w:noProof/>
          <w:sz w:val="22"/>
          <w:szCs w:val="22"/>
          <w:lang w:eastAsia="fr-FR"/>
          <w:rPrChange w:id="1165" w:author="TAHAR IBRI (X137026)" w:date="2017-05-11T14:48:00Z">
            <w:rPr>
              <w:del w:id="1166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67" w:author="TAHAR IBRI (X137026)" w:date="2017-05-11T15:03:00Z">
        <w:r w:rsidRPr="0089716F" w:rsidDel="0089716F">
          <w:rPr>
            <w:rFonts w:cs="Times New Roman"/>
            <w:noProof/>
            <w:rPrChange w:id="1168" w:author="TAHAR IBRI (X137026)" w:date="2017-05-11T15:03:00Z">
              <w:rPr>
                <w:rStyle w:val="Lienhypertexte"/>
                <w:noProof/>
              </w:rPr>
            </w:rPrChange>
          </w:rPr>
          <w:delText>6.4.2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69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70" w:author="TAHAR IBRI (X137026)" w:date="2017-05-11T15:03:00Z">
              <w:rPr>
                <w:rStyle w:val="Lienhypertexte"/>
                <w:noProof/>
              </w:rPr>
            </w:rPrChange>
          </w:rPr>
          <w:delText>Import de données vers l’environnement de recette</w:delText>
        </w:r>
        <w:r w:rsidRPr="00874119" w:rsidDel="0089716F">
          <w:rPr>
            <w:noProof/>
            <w:webHidden/>
            <w:rPrChange w:id="1171" w:author="TAHAR IBRI (X137026)" w:date="2017-05-11T14:48:00Z">
              <w:rPr>
                <w:noProof/>
                <w:webHidden/>
              </w:rPr>
            </w:rPrChange>
          </w:rPr>
          <w:tab/>
          <w:delText>20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172" w:author="TAHAR IBRI (X137026)" w:date="2017-05-11T15:03:00Z"/>
          <w:smallCaps w:val="0"/>
          <w:noProof/>
          <w:sz w:val="22"/>
          <w:szCs w:val="22"/>
          <w:lang w:eastAsia="fr-FR"/>
          <w:rPrChange w:id="1173" w:author="TAHAR IBRI (X137026)" w:date="2017-05-11T14:48:00Z">
            <w:rPr>
              <w:del w:id="117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175" w:author="TAHAR IBRI (X137026)" w:date="2017-05-11T15:03:00Z">
        <w:r w:rsidRPr="0089716F" w:rsidDel="0089716F">
          <w:rPr>
            <w:rFonts w:cs="Times New Roman"/>
            <w:noProof/>
            <w:rPrChange w:id="1176" w:author="TAHAR IBRI (X137026)" w:date="2017-05-11T15:03:00Z">
              <w:rPr>
                <w:rStyle w:val="Lienhypertexte"/>
                <w:noProof/>
              </w:rPr>
            </w:rPrChange>
          </w:rPr>
          <w:delText>6.5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17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78" w:author="TAHAR IBRI (X137026)" w:date="2017-05-11T15:03:00Z">
              <w:rPr>
                <w:rStyle w:val="Lienhypertexte"/>
                <w:noProof/>
              </w:rPr>
            </w:rPrChange>
          </w:rPr>
          <w:delText>Reconfiguration des paramètres ISIM v6</w:delText>
        </w:r>
        <w:r w:rsidRPr="00874119" w:rsidDel="0089716F">
          <w:rPr>
            <w:noProof/>
            <w:webHidden/>
            <w:rPrChange w:id="1179" w:author="TAHAR IBRI (X137026)" w:date="2017-05-11T14:48:00Z">
              <w:rPr>
                <w:noProof/>
                <w:webHidden/>
              </w:rPr>
            </w:rPrChange>
          </w:rPr>
          <w:tab/>
          <w:delText>20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80" w:author="TAHAR IBRI (X137026)" w:date="2017-05-11T15:03:00Z"/>
          <w:i w:val="0"/>
          <w:iCs w:val="0"/>
          <w:noProof/>
          <w:sz w:val="22"/>
          <w:szCs w:val="22"/>
          <w:lang w:eastAsia="fr-FR"/>
          <w:rPrChange w:id="1181" w:author="TAHAR IBRI (X137026)" w:date="2017-05-11T14:48:00Z">
            <w:rPr>
              <w:del w:id="118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83" w:author="TAHAR IBRI (X137026)" w:date="2017-05-11T15:03:00Z">
        <w:r w:rsidRPr="0089716F" w:rsidDel="0089716F">
          <w:rPr>
            <w:rFonts w:cs="Times New Roman"/>
            <w:noProof/>
            <w:rPrChange w:id="1184" w:author="TAHAR IBRI (X137026)" w:date="2017-05-11T15:03:00Z">
              <w:rPr>
                <w:rStyle w:val="Lienhypertexte"/>
                <w:noProof/>
              </w:rPr>
            </w:rPrChange>
          </w:rPr>
          <w:delText>6.5.1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8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86" w:author="TAHAR IBRI (X137026)" w:date="2017-05-11T15:03:00Z">
              <w:rPr>
                <w:rStyle w:val="Lienhypertexte"/>
                <w:noProof/>
              </w:rPr>
            </w:rPrChange>
          </w:rPr>
          <w:delText>Paramètre de profil d’adaptateur</w:delText>
        </w:r>
        <w:r w:rsidRPr="00874119" w:rsidDel="0089716F">
          <w:rPr>
            <w:noProof/>
            <w:webHidden/>
            <w:rPrChange w:id="1187" w:author="TAHAR IBRI (X137026)" w:date="2017-05-11T14:48:00Z">
              <w:rPr>
                <w:noProof/>
                <w:webHidden/>
              </w:rPr>
            </w:rPrChange>
          </w:rPr>
          <w:tab/>
          <w:delText>20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88" w:author="TAHAR IBRI (X137026)" w:date="2017-05-11T15:03:00Z"/>
          <w:i w:val="0"/>
          <w:iCs w:val="0"/>
          <w:noProof/>
          <w:sz w:val="22"/>
          <w:szCs w:val="22"/>
          <w:lang w:eastAsia="fr-FR"/>
          <w:rPrChange w:id="1189" w:author="TAHAR IBRI (X137026)" w:date="2017-05-11T14:48:00Z">
            <w:rPr>
              <w:del w:id="119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91" w:author="TAHAR IBRI (X137026)" w:date="2017-05-11T15:03:00Z">
        <w:r w:rsidRPr="0089716F" w:rsidDel="0089716F">
          <w:rPr>
            <w:rFonts w:cs="Times New Roman"/>
            <w:noProof/>
            <w:rPrChange w:id="1192" w:author="TAHAR IBRI (X137026)" w:date="2017-05-11T15:03:00Z">
              <w:rPr>
                <w:rStyle w:val="Lienhypertexte"/>
                <w:noProof/>
              </w:rPr>
            </w:rPrChange>
          </w:rPr>
          <w:delText>6.5.2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19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194" w:author="TAHAR IBRI (X137026)" w:date="2017-05-11T15:03:00Z">
              <w:rPr>
                <w:rStyle w:val="Lienhypertexte"/>
                <w:noProof/>
              </w:rPr>
            </w:rPrChange>
          </w:rPr>
          <w:delText>Paramètre de services d’alimentation d’identité.</w:delText>
        </w:r>
        <w:r w:rsidRPr="00874119" w:rsidDel="0089716F">
          <w:rPr>
            <w:noProof/>
            <w:webHidden/>
            <w:rPrChange w:id="1195" w:author="TAHAR IBRI (X137026)" w:date="2017-05-11T14:48:00Z">
              <w:rPr>
                <w:noProof/>
                <w:webHidden/>
              </w:rPr>
            </w:rPrChange>
          </w:rPr>
          <w:tab/>
          <w:delText>20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196" w:author="TAHAR IBRI (X137026)" w:date="2017-05-11T15:03:00Z"/>
          <w:i w:val="0"/>
          <w:iCs w:val="0"/>
          <w:noProof/>
          <w:sz w:val="22"/>
          <w:szCs w:val="22"/>
          <w:lang w:eastAsia="fr-FR"/>
          <w:rPrChange w:id="1197" w:author="TAHAR IBRI (X137026)" w:date="2017-05-11T14:48:00Z">
            <w:rPr>
              <w:del w:id="119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199" w:author="TAHAR IBRI (X137026)" w:date="2017-05-11T15:03:00Z">
        <w:r w:rsidRPr="0089716F" w:rsidDel="0089716F">
          <w:rPr>
            <w:rFonts w:cs="Times New Roman"/>
            <w:noProof/>
            <w:rPrChange w:id="1200" w:author="TAHAR IBRI (X137026)" w:date="2017-05-11T15:03:00Z">
              <w:rPr>
                <w:rStyle w:val="Lienhypertexte"/>
                <w:noProof/>
              </w:rPr>
            </w:rPrChange>
          </w:rPr>
          <w:delText>6.5.3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20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02" w:author="TAHAR IBRI (X137026)" w:date="2017-05-11T15:03:00Z">
              <w:rPr>
                <w:rStyle w:val="Lienhypertexte"/>
                <w:noProof/>
              </w:rPr>
            </w:rPrChange>
          </w:rPr>
          <w:delText>Paramètre de serveur de messagerie</w:delText>
        </w:r>
        <w:r w:rsidRPr="00874119" w:rsidDel="0089716F">
          <w:rPr>
            <w:noProof/>
            <w:webHidden/>
            <w:rPrChange w:id="1203" w:author="TAHAR IBRI (X137026)" w:date="2017-05-11T14:48:00Z">
              <w:rPr>
                <w:noProof/>
                <w:webHidden/>
              </w:rPr>
            </w:rPrChange>
          </w:rPr>
          <w:tab/>
          <w:delText>20</w:delText>
        </w:r>
      </w:del>
    </w:p>
    <w:p w:rsidR="0022469F" w:rsidRPr="00874119" w:rsidDel="0089716F" w:rsidRDefault="0022469F">
      <w:pPr>
        <w:pStyle w:val="TM1"/>
        <w:tabs>
          <w:tab w:val="left" w:pos="400"/>
          <w:tab w:val="right" w:leader="dot" w:pos="9060"/>
        </w:tabs>
        <w:rPr>
          <w:del w:id="1204" w:author="TAHAR IBRI (X137026)" w:date="2017-05-11T15:03:00Z"/>
          <w:b w:val="0"/>
          <w:bCs w:val="0"/>
          <w:caps w:val="0"/>
          <w:noProof/>
          <w:sz w:val="22"/>
          <w:szCs w:val="22"/>
          <w:lang w:eastAsia="fr-FR"/>
          <w:rPrChange w:id="1205" w:author="TAHAR IBRI (X137026)" w:date="2017-05-11T14:48:00Z">
            <w:rPr>
              <w:del w:id="1206" w:author="TAHAR IBRI (X137026)" w:date="2017-05-11T15:03:00Z"/>
              <w:b w:val="0"/>
              <w:bCs w:val="0"/>
              <w:caps w:val="0"/>
              <w:noProof/>
              <w:sz w:val="22"/>
              <w:szCs w:val="22"/>
              <w:lang w:eastAsia="fr-FR"/>
            </w:rPr>
          </w:rPrChange>
        </w:rPr>
      </w:pPr>
      <w:del w:id="1207" w:author="TAHAR IBRI (X137026)" w:date="2017-05-11T15:03:00Z">
        <w:r w:rsidRPr="0089716F" w:rsidDel="0089716F">
          <w:rPr>
            <w:rFonts w:cs="Times New Roman"/>
            <w:noProof/>
            <w:rPrChange w:id="1208" w:author="TAHAR IBRI (X137026)" w:date="2017-05-11T15:03:00Z">
              <w:rPr>
                <w:rStyle w:val="Lienhypertexte"/>
                <w:noProof/>
              </w:rPr>
            </w:rPrChange>
          </w:rPr>
          <w:delText>7</w:delText>
        </w:r>
        <w:r w:rsidRPr="00874119" w:rsidDel="0089716F">
          <w:rPr>
            <w:b w:val="0"/>
            <w:bCs w:val="0"/>
            <w:caps w:val="0"/>
            <w:noProof/>
            <w:sz w:val="22"/>
            <w:szCs w:val="22"/>
            <w:lang w:eastAsia="fr-FR"/>
            <w:rPrChange w:id="1209" w:author="TAHAR IBRI (X137026)" w:date="2017-05-11T14:48:00Z">
              <w:rPr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10" w:author="TAHAR IBRI (X137026)" w:date="2017-05-11T15:03:00Z">
              <w:rPr>
                <w:rStyle w:val="Lienhypertexte"/>
                <w:noProof/>
              </w:rPr>
            </w:rPrChange>
          </w:rPr>
          <w:delText>Migration de l’environnement de produ</w:delText>
        </w:r>
        <w:r w:rsidRPr="0089716F" w:rsidDel="0089716F">
          <w:rPr>
            <w:rFonts w:cs="Times New Roman"/>
            <w:noProof/>
            <w:rPrChange w:id="1211" w:author="TAHAR IBRI (X137026)" w:date="2017-05-11T15:03:00Z">
              <w:rPr>
                <w:rStyle w:val="Lienhypertexte"/>
                <w:noProof/>
              </w:rPr>
            </w:rPrChange>
          </w:rPr>
          <w:delText>c</w:delText>
        </w:r>
        <w:r w:rsidRPr="0089716F" w:rsidDel="0089716F">
          <w:rPr>
            <w:rFonts w:cs="Times New Roman"/>
            <w:noProof/>
            <w:rPrChange w:id="1212" w:author="TAHAR IBRI (X137026)" w:date="2017-05-11T15:03:00Z">
              <w:rPr>
                <w:rStyle w:val="Lienhypertexte"/>
                <w:noProof/>
              </w:rPr>
            </w:rPrChange>
          </w:rPr>
          <w:delText>tion</w:delText>
        </w:r>
        <w:r w:rsidRPr="00874119" w:rsidDel="0089716F">
          <w:rPr>
            <w:noProof/>
            <w:webHidden/>
            <w:rPrChange w:id="1213" w:author="TAHAR IBRI (X137026)" w:date="2017-05-11T14:48:00Z">
              <w:rPr>
                <w:noProof/>
                <w:webHidden/>
              </w:rPr>
            </w:rPrChange>
          </w:rPr>
          <w:tab/>
          <w:delText>21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214" w:author="TAHAR IBRI (X137026)" w:date="2017-05-11T15:03:00Z"/>
          <w:smallCaps w:val="0"/>
          <w:noProof/>
          <w:sz w:val="22"/>
          <w:szCs w:val="22"/>
          <w:lang w:eastAsia="fr-FR"/>
          <w:rPrChange w:id="1215" w:author="TAHAR IBRI (X137026)" w:date="2017-05-11T14:48:00Z">
            <w:rPr>
              <w:del w:id="121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217" w:author="TAHAR IBRI (X137026)" w:date="2017-05-11T15:03:00Z">
        <w:r w:rsidRPr="0089716F" w:rsidDel="0089716F">
          <w:rPr>
            <w:rFonts w:cs="Times New Roman"/>
            <w:noProof/>
            <w:rPrChange w:id="1218" w:author="TAHAR IBRI (X137026)" w:date="2017-05-11T15:03:00Z">
              <w:rPr>
                <w:rStyle w:val="Lienhypertexte"/>
                <w:noProof/>
              </w:rPr>
            </w:rPrChange>
          </w:rPr>
          <w:delText>7.1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21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20" w:author="TAHAR IBRI (X137026)" w:date="2017-05-11T15:03:00Z">
              <w:rPr>
                <w:rStyle w:val="Lienhypertexte"/>
                <w:noProof/>
              </w:rPr>
            </w:rPrChange>
          </w:rPr>
          <w:delText>Architecture technique</w:delText>
        </w:r>
        <w:r w:rsidRPr="00874119" w:rsidDel="0089716F">
          <w:rPr>
            <w:noProof/>
            <w:webHidden/>
            <w:rPrChange w:id="1221" w:author="TAHAR IBRI (X137026)" w:date="2017-05-11T14:48:00Z">
              <w:rPr>
                <w:noProof/>
                <w:webHidden/>
              </w:rPr>
            </w:rPrChange>
          </w:rPr>
          <w:tab/>
          <w:delText>21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222" w:author="TAHAR IBRI (X137026)" w:date="2017-05-11T15:03:00Z"/>
          <w:smallCaps w:val="0"/>
          <w:noProof/>
          <w:sz w:val="22"/>
          <w:szCs w:val="22"/>
          <w:lang w:eastAsia="fr-FR"/>
          <w:rPrChange w:id="1223" w:author="TAHAR IBRI (X137026)" w:date="2017-05-11T14:48:00Z">
            <w:rPr>
              <w:del w:id="122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225" w:author="TAHAR IBRI (X137026)" w:date="2017-05-11T15:03:00Z">
        <w:r w:rsidRPr="0089716F" w:rsidDel="0089716F">
          <w:rPr>
            <w:rFonts w:cs="Times New Roman"/>
            <w:noProof/>
            <w:rPrChange w:id="1226" w:author="TAHAR IBRI (X137026)" w:date="2017-05-11T15:03:00Z">
              <w:rPr>
                <w:rStyle w:val="Lienhypertexte"/>
                <w:noProof/>
              </w:rPr>
            </w:rPrChange>
          </w:rPr>
          <w:delText>7.2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22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28" w:author="TAHAR IBRI (X137026)" w:date="2017-05-11T15:03:00Z">
              <w:rPr>
                <w:rStyle w:val="Lienhypertexte"/>
                <w:noProof/>
              </w:rPr>
            </w:rPrChange>
          </w:rPr>
          <w:delText>Création et installation des serveurs</w:delText>
        </w:r>
        <w:r w:rsidRPr="00874119" w:rsidDel="0089716F">
          <w:rPr>
            <w:noProof/>
            <w:webHidden/>
            <w:rPrChange w:id="1229" w:author="TAHAR IBRI (X137026)" w:date="2017-05-11T14:48:00Z">
              <w:rPr>
                <w:noProof/>
                <w:webHidden/>
              </w:rPr>
            </w:rPrChange>
          </w:rPr>
          <w:tab/>
          <w:delText>21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230" w:author="TAHAR IBRI (X137026)" w:date="2017-05-11T15:03:00Z"/>
          <w:i w:val="0"/>
          <w:iCs w:val="0"/>
          <w:noProof/>
          <w:sz w:val="22"/>
          <w:szCs w:val="22"/>
          <w:lang w:eastAsia="fr-FR"/>
          <w:rPrChange w:id="1231" w:author="TAHAR IBRI (X137026)" w:date="2017-05-11T14:48:00Z">
            <w:rPr>
              <w:del w:id="1232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233" w:author="TAHAR IBRI (X137026)" w:date="2017-05-11T15:03:00Z">
        <w:r w:rsidRPr="0089716F" w:rsidDel="0089716F">
          <w:rPr>
            <w:rFonts w:cs="Times New Roman"/>
            <w:noProof/>
            <w:rPrChange w:id="1234" w:author="TAHAR IBRI (X137026)" w:date="2017-05-11T15:03:00Z">
              <w:rPr>
                <w:rStyle w:val="Lienhypertexte"/>
                <w:noProof/>
              </w:rPr>
            </w:rPrChange>
          </w:rPr>
          <w:delText>7.2.1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235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36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1237" w:author="TAHAR IBRI (X137026)" w:date="2017-05-11T14:48:00Z">
              <w:rPr>
                <w:noProof/>
                <w:webHidden/>
              </w:rPr>
            </w:rPrChange>
          </w:rPr>
          <w:tab/>
          <w:delText>21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238" w:author="TAHAR IBRI (X137026)" w:date="2017-05-11T15:03:00Z"/>
          <w:i w:val="0"/>
          <w:iCs w:val="0"/>
          <w:noProof/>
          <w:sz w:val="22"/>
          <w:szCs w:val="22"/>
          <w:lang w:eastAsia="fr-FR"/>
          <w:rPrChange w:id="1239" w:author="TAHAR IBRI (X137026)" w:date="2017-05-11T14:48:00Z">
            <w:rPr>
              <w:del w:id="124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241" w:author="TAHAR IBRI (X137026)" w:date="2017-05-11T15:03:00Z">
        <w:r w:rsidRPr="0089716F" w:rsidDel="0089716F">
          <w:rPr>
            <w:rFonts w:cs="Times New Roman"/>
            <w:noProof/>
            <w:rPrChange w:id="1242" w:author="TAHAR IBRI (X137026)" w:date="2017-05-11T15:03:00Z">
              <w:rPr>
                <w:rStyle w:val="Lienhypertexte"/>
                <w:noProof/>
              </w:rPr>
            </w:rPrChange>
          </w:rPr>
          <w:delText>7.2.2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24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44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1245" w:author="TAHAR IBRI (X137026)" w:date="2017-05-11T14:48:00Z">
              <w:rPr>
                <w:noProof/>
                <w:webHidden/>
              </w:rPr>
            </w:rPrChange>
          </w:rPr>
          <w:tab/>
          <w:delText>21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246" w:author="TAHAR IBRI (X137026)" w:date="2017-05-11T15:03:00Z"/>
          <w:smallCaps w:val="0"/>
          <w:noProof/>
          <w:sz w:val="22"/>
          <w:szCs w:val="22"/>
          <w:lang w:eastAsia="fr-FR"/>
          <w:rPrChange w:id="1247" w:author="TAHAR IBRI (X137026)" w:date="2017-05-11T14:48:00Z">
            <w:rPr>
              <w:del w:id="1248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249" w:author="TAHAR IBRI (X137026)" w:date="2017-05-11T15:03:00Z">
        <w:r w:rsidRPr="0089716F" w:rsidDel="0089716F">
          <w:rPr>
            <w:rFonts w:cs="Times New Roman"/>
            <w:noProof/>
            <w:rPrChange w:id="1250" w:author="TAHAR IBRI (X137026)" w:date="2017-05-11T15:03:00Z">
              <w:rPr>
                <w:rStyle w:val="Lienhypertexte"/>
                <w:noProof/>
              </w:rPr>
            </w:rPrChange>
          </w:rPr>
          <w:delText>7.3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251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52" w:author="TAHAR IBRI (X137026)" w:date="2017-05-11T15:03:00Z">
              <w:rPr>
                <w:rStyle w:val="Lienhypertexte"/>
                <w:noProof/>
              </w:rPr>
            </w:rPrChange>
          </w:rPr>
          <w:delText>Installation du socle ISIM v6</w:delText>
        </w:r>
        <w:r w:rsidRPr="00874119" w:rsidDel="0089716F">
          <w:rPr>
            <w:noProof/>
            <w:webHidden/>
            <w:rPrChange w:id="1253" w:author="TAHAR IBRI (X137026)" w:date="2017-05-11T14:48:00Z">
              <w:rPr>
                <w:noProof/>
                <w:webHidden/>
              </w:rPr>
            </w:rPrChange>
          </w:rPr>
          <w:tab/>
          <w:delText>21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254" w:author="TAHAR IBRI (X137026)" w:date="2017-05-11T15:03:00Z"/>
          <w:i w:val="0"/>
          <w:iCs w:val="0"/>
          <w:noProof/>
          <w:sz w:val="22"/>
          <w:szCs w:val="22"/>
          <w:lang w:eastAsia="fr-FR"/>
          <w:rPrChange w:id="1255" w:author="TAHAR IBRI (X137026)" w:date="2017-05-11T14:48:00Z">
            <w:rPr>
              <w:del w:id="1256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257" w:author="TAHAR IBRI (X137026)" w:date="2017-05-11T15:03:00Z">
        <w:r w:rsidRPr="0089716F" w:rsidDel="0089716F">
          <w:rPr>
            <w:rFonts w:cs="Times New Roman"/>
            <w:noProof/>
            <w:rPrChange w:id="1258" w:author="TAHAR IBRI (X137026)" w:date="2017-05-11T15:03:00Z">
              <w:rPr>
                <w:rStyle w:val="Lienhypertexte"/>
                <w:noProof/>
              </w:rPr>
            </w:rPrChange>
          </w:rPr>
          <w:delText>7.3.1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259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60" w:author="TAHAR IBRI (X137026)" w:date="2017-05-11T15:03:00Z">
              <w:rPr>
                <w:rStyle w:val="Lienhypertexte"/>
                <w:noProof/>
              </w:rPr>
            </w:rPrChange>
          </w:rPr>
          <w:delText>Prérequis</w:delText>
        </w:r>
        <w:r w:rsidRPr="00874119" w:rsidDel="0089716F">
          <w:rPr>
            <w:noProof/>
            <w:webHidden/>
            <w:rPrChange w:id="1261" w:author="TAHAR IBRI (X137026)" w:date="2017-05-11T14:48:00Z">
              <w:rPr>
                <w:noProof/>
                <w:webHidden/>
              </w:rPr>
            </w:rPrChange>
          </w:rPr>
          <w:tab/>
          <w:delText>21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262" w:author="TAHAR IBRI (X137026)" w:date="2017-05-11T15:03:00Z"/>
          <w:i w:val="0"/>
          <w:iCs w:val="0"/>
          <w:noProof/>
          <w:sz w:val="22"/>
          <w:szCs w:val="22"/>
          <w:lang w:eastAsia="fr-FR"/>
          <w:rPrChange w:id="1263" w:author="TAHAR IBRI (X137026)" w:date="2017-05-11T14:48:00Z">
            <w:rPr>
              <w:del w:id="1264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265" w:author="TAHAR IBRI (X137026)" w:date="2017-05-11T15:03:00Z">
        <w:r w:rsidRPr="0089716F" w:rsidDel="0089716F">
          <w:rPr>
            <w:rFonts w:cs="Times New Roman"/>
            <w:noProof/>
            <w:rPrChange w:id="1266" w:author="TAHAR IBRI (X137026)" w:date="2017-05-11T15:03:00Z">
              <w:rPr>
                <w:rStyle w:val="Lienhypertexte"/>
                <w:noProof/>
              </w:rPr>
            </w:rPrChange>
          </w:rPr>
          <w:delText>7.3.2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267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68" w:author="TAHAR IBRI (X137026)" w:date="2017-05-11T15:03:00Z">
              <w:rPr>
                <w:rStyle w:val="Lienhypertexte"/>
                <w:noProof/>
              </w:rPr>
            </w:rPrChange>
          </w:rPr>
          <w:delText>Etapes</w:delText>
        </w:r>
        <w:r w:rsidRPr="00874119" w:rsidDel="0089716F">
          <w:rPr>
            <w:noProof/>
            <w:webHidden/>
            <w:rPrChange w:id="1269" w:author="TAHAR IBRI (X137026)" w:date="2017-05-11T14:48:00Z">
              <w:rPr>
                <w:noProof/>
                <w:webHidden/>
              </w:rPr>
            </w:rPrChange>
          </w:rPr>
          <w:tab/>
          <w:delText>22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270" w:author="TAHAR IBRI (X137026)" w:date="2017-05-11T15:03:00Z"/>
          <w:smallCaps w:val="0"/>
          <w:noProof/>
          <w:sz w:val="22"/>
          <w:szCs w:val="22"/>
          <w:lang w:eastAsia="fr-FR"/>
          <w:rPrChange w:id="1271" w:author="TAHAR IBRI (X137026)" w:date="2017-05-11T14:48:00Z">
            <w:rPr>
              <w:del w:id="1272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273" w:author="TAHAR IBRI (X137026)" w:date="2017-05-11T15:03:00Z">
        <w:r w:rsidRPr="0089716F" w:rsidDel="0089716F">
          <w:rPr>
            <w:rFonts w:cs="Times New Roman"/>
            <w:noProof/>
            <w:rPrChange w:id="1274" w:author="TAHAR IBRI (X137026)" w:date="2017-05-11T15:03:00Z">
              <w:rPr>
                <w:rStyle w:val="Lienhypertexte"/>
                <w:noProof/>
              </w:rPr>
            </w:rPrChange>
          </w:rPr>
          <w:delText>7.4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275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76" w:author="TAHAR IBRI (X137026)" w:date="2017-05-11T15:03:00Z">
              <w:rPr>
                <w:rStyle w:val="Lienhypertexte"/>
                <w:noProof/>
              </w:rPr>
            </w:rPrChange>
          </w:rPr>
          <w:delText>Migration des données ISIM v6 recette vers production</w:delText>
        </w:r>
        <w:r w:rsidRPr="00874119" w:rsidDel="0089716F">
          <w:rPr>
            <w:noProof/>
            <w:webHidden/>
            <w:rPrChange w:id="1277" w:author="TAHAR IBRI (X137026)" w:date="2017-05-11T14:48:00Z">
              <w:rPr>
                <w:noProof/>
                <w:webHidden/>
              </w:rPr>
            </w:rPrChange>
          </w:rPr>
          <w:tab/>
          <w:delText>23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278" w:author="TAHAR IBRI (X137026)" w:date="2017-05-11T15:03:00Z"/>
          <w:i w:val="0"/>
          <w:iCs w:val="0"/>
          <w:noProof/>
          <w:sz w:val="22"/>
          <w:szCs w:val="22"/>
          <w:lang w:eastAsia="fr-FR"/>
          <w:rPrChange w:id="1279" w:author="TAHAR IBRI (X137026)" w:date="2017-05-11T14:48:00Z">
            <w:rPr>
              <w:del w:id="1280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281" w:author="TAHAR IBRI (X137026)" w:date="2017-05-11T15:03:00Z">
        <w:r w:rsidRPr="0089716F" w:rsidDel="0089716F">
          <w:rPr>
            <w:rFonts w:cs="Times New Roman"/>
            <w:noProof/>
            <w:rPrChange w:id="1282" w:author="TAHAR IBRI (X137026)" w:date="2017-05-11T15:03:00Z">
              <w:rPr>
                <w:rStyle w:val="Lienhypertexte"/>
                <w:noProof/>
              </w:rPr>
            </w:rPrChange>
          </w:rPr>
          <w:delText>7.4.1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283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84" w:author="TAHAR IBRI (X137026)" w:date="2017-05-11T15:03:00Z">
              <w:rPr>
                <w:rStyle w:val="Lienhypertexte"/>
                <w:noProof/>
              </w:rPr>
            </w:rPrChange>
          </w:rPr>
          <w:delText>Export des données à partir de l’environnement de recette</w:delText>
        </w:r>
        <w:r w:rsidRPr="00874119" w:rsidDel="0089716F">
          <w:rPr>
            <w:noProof/>
            <w:webHidden/>
            <w:rPrChange w:id="1285" w:author="TAHAR IBRI (X137026)" w:date="2017-05-11T14:48:00Z">
              <w:rPr>
                <w:noProof/>
                <w:webHidden/>
              </w:rPr>
            </w:rPrChange>
          </w:rPr>
          <w:tab/>
          <w:delText>23</w:delText>
        </w:r>
      </w:del>
    </w:p>
    <w:p w:rsidR="0022469F" w:rsidRPr="00874119" w:rsidDel="0089716F" w:rsidRDefault="0022469F">
      <w:pPr>
        <w:pStyle w:val="TM3"/>
        <w:tabs>
          <w:tab w:val="left" w:pos="1200"/>
          <w:tab w:val="right" w:leader="dot" w:pos="9060"/>
        </w:tabs>
        <w:rPr>
          <w:del w:id="1286" w:author="TAHAR IBRI (X137026)" w:date="2017-05-11T15:03:00Z"/>
          <w:i w:val="0"/>
          <w:iCs w:val="0"/>
          <w:noProof/>
          <w:sz w:val="22"/>
          <w:szCs w:val="22"/>
          <w:lang w:eastAsia="fr-FR"/>
          <w:rPrChange w:id="1287" w:author="TAHAR IBRI (X137026)" w:date="2017-05-11T14:48:00Z">
            <w:rPr>
              <w:del w:id="1288" w:author="TAHAR IBRI (X137026)" w:date="2017-05-11T15:03:00Z"/>
              <w:i w:val="0"/>
              <w:iCs w:val="0"/>
              <w:noProof/>
              <w:sz w:val="22"/>
              <w:szCs w:val="22"/>
              <w:lang w:eastAsia="fr-FR"/>
            </w:rPr>
          </w:rPrChange>
        </w:rPr>
      </w:pPr>
      <w:del w:id="1289" w:author="TAHAR IBRI (X137026)" w:date="2017-05-11T15:03:00Z">
        <w:r w:rsidRPr="0089716F" w:rsidDel="0089716F">
          <w:rPr>
            <w:rFonts w:cs="Times New Roman"/>
            <w:noProof/>
            <w:rPrChange w:id="1290" w:author="TAHAR IBRI (X137026)" w:date="2017-05-11T15:03:00Z">
              <w:rPr>
                <w:rStyle w:val="Lienhypertexte"/>
                <w:noProof/>
              </w:rPr>
            </w:rPrChange>
          </w:rPr>
          <w:delText>7.4.2</w:delText>
        </w:r>
        <w:r w:rsidRPr="00874119" w:rsidDel="0089716F">
          <w:rPr>
            <w:i w:val="0"/>
            <w:iCs w:val="0"/>
            <w:noProof/>
            <w:sz w:val="22"/>
            <w:szCs w:val="22"/>
            <w:lang w:eastAsia="fr-FR"/>
            <w:rPrChange w:id="1291" w:author="TAHAR IBRI (X137026)" w:date="2017-05-11T14:48:00Z">
              <w:rPr>
                <w:i w:val="0"/>
                <w:iC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292" w:author="TAHAR IBRI (X137026)" w:date="2017-05-11T15:03:00Z">
              <w:rPr>
                <w:rStyle w:val="Lienhypertexte"/>
                <w:noProof/>
              </w:rPr>
            </w:rPrChange>
          </w:rPr>
          <w:delText>Import de données vers l’environnement de production</w:delText>
        </w:r>
        <w:r w:rsidRPr="00874119" w:rsidDel="0089716F">
          <w:rPr>
            <w:noProof/>
            <w:webHidden/>
            <w:rPrChange w:id="1293" w:author="TAHAR IBRI (X137026)" w:date="2017-05-11T14:48:00Z">
              <w:rPr>
                <w:noProof/>
                <w:webHidden/>
              </w:rPr>
            </w:rPrChange>
          </w:rPr>
          <w:tab/>
          <w:delText>23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294" w:author="TAHAR IBRI (X137026)" w:date="2017-05-11T15:03:00Z"/>
          <w:smallCaps w:val="0"/>
          <w:noProof/>
          <w:sz w:val="22"/>
          <w:szCs w:val="22"/>
          <w:lang w:eastAsia="fr-FR"/>
          <w:rPrChange w:id="1295" w:author="TAHAR IBRI (X137026)" w:date="2017-05-11T14:48:00Z">
            <w:rPr>
              <w:del w:id="1296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297" w:author="TAHAR IBRI (X137026)" w:date="2017-05-11T15:03:00Z">
        <w:r w:rsidRPr="0089716F" w:rsidDel="0089716F">
          <w:rPr>
            <w:rFonts w:cs="Times New Roman"/>
            <w:noProof/>
            <w:rPrChange w:id="1298" w:author="TAHAR IBRI (X137026)" w:date="2017-05-11T15:03:00Z">
              <w:rPr>
                <w:rStyle w:val="Lienhypertexte"/>
                <w:noProof/>
              </w:rPr>
            </w:rPrChange>
          </w:rPr>
          <w:delText>7.5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299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300" w:author="TAHAR IBRI (X137026)" w:date="2017-05-11T15:03:00Z">
              <w:rPr>
                <w:rStyle w:val="Lienhypertexte"/>
                <w:noProof/>
              </w:rPr>
            </w:rPrChange>
          </w:rPr>
          <w:delText>Capture des changements ITIM v5 et Mise à jour de production ISIM v6</w:delText>
        </w:r>
        <w:r w:rsidRPr="00874119" w:rsidDel="0089716F">
          <w:rPr>
            <w:noProof/>
            <w:webHidden/>
            <w:rPrChange w:id="1301" w:author="TAHAR IBRI (X137026)" w:date="2017-05-11T14:48:00Z">
              <w:rPr>
                <w:noProof/>
                <w:webHidden/>
              </w:rPr>
            </w:rPrChange>
          </w:rPr>
          <w:tab/>
          <w:delText>23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302" w:author="TAHAR IBRI (X137026)" w:date="2017-05-11T15:03:00Z"/>
          <w:smallCaps w:val="0"/>
          <w:noProof/>
          <w:sz w:val="22"/>
          <w:szCs w:val="22"/>
          <w:lang w:eastAsia="fr-FR"/>
          <w:rPrChange w:id="1303" w:author="TAHAR IBRI (X137026)" w:date="2017-05-11T14:48:00Z">
            <w:rPr>
              <w:del w:id="1304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305" w:author="TAHAR IBRI (X137026)" w:date="2017-05-11T15:03:00Z">
        <w:r w:rsidRPr="0089716F" w:rsidDel="0089716F">
          <w:rPr>
            <w:rFonts w:cs="Times New Roman"/>
            <w:noProof/>
            <w:rPrChange w:id="1306" w:author="TAHAR IBRI (X137026)" w:date="2017-05-11T15:03:00Z">
              <w:rPr>
                <w:rStyle w:val="Lienhypertexte"/>
                <w:noProof/>
              </w:rPr>
            </w:rPrChange>
          </w:rPr>
          <w:delText>7.6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307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308" w:author="TAHAR IBRI (X137026)" w:date="2017-05-11T15:03:00Z">
              <w:rPr>
                <w:rStyle w:val="Lienhypertexte"/>
                <w:noProof/>
              </w:rPr>
            </w:rPrChange>
          </w:rPr>
          <w:delText>Mise en ligne de la plateforme ISIM v6 et backup de la plateforme ITIM v5</w:delText>
        </w:r>
        <w:r w:rsidRPr="00874119" w:rsidDel="0089716F">
          <w:rPr>
            <w:noProof/>
            <w:webHidden/>
            <w:rPrChange w:id="1309" w:author="TAHAR IBRI (X137026)" w:date="2017-05-11T14:48:00Z">
              <w:rPr>
                <w:noProof/>
                <w:webHidden/>
              </w:rPr>
            </w:rPrChange>
          </w:rPr>
          <w:tab/>
          <w:delText>23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310" w:author="TAHAR IBRI (X137026)" w:date="2017-05-11T15:03:00Z"/>
          <w:smallCaps w:val="0"/>
          <w:noProof/>
          <w:sz w:val="22"/>
          <w:szCs w:val="22"/>
          <w:lang w:eastAsia="fr-FR"/>
          <w:rPrChange w:id="1311" w:author="TAHAR IBRI (X137026)" w:date="2017-05-11T14:48:00Z">
            <w:rPr>
              <w:del w:id="1312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313" w:author="TAHAR IBRI (X137026)" w:date="2017-05-11T15:03:00Z">
        <w:r w:rsidRPr="0089716F" w:rsidDel="0089716F">
          <w:rPr>
            <w:rFonts w:cs="Times New Roman"/>
            <w:noProof/>
            <w:rPrChange w:id="1314" w:author="TAHAR IBRI (X137026)" w:date="2017-05-11T15:03:00Z">
              <w:rPr>
                <w:rStyle w:val="Lienhypertexte"/>
                <w:noProof/>
              </w:rPr>
            </w:rPrChange>
          </w:rPr>
          <w:delText>7.7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315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316" w:author="TAHAR IBRI (X137026)" w:date="2017-05-11T15:03:00Z">
              <w:rPr>
                <w:rStyle w:val="Lienhypertexte"/>
                <w:noProof/>
              </w:rPr>
            </w:rPrChange>
          </w:rPr>
          <w:delText>Livraison Phase 1</w:delText>
        </w:r>
        <w:r w:rsidRPr="00874119" w:rsidDel="0089716F">
          <w:rPr>
            <w:noProof/>
            <w:webHidden/>
            <w:rPrChange w:id="1317" w:author="TAHAR IBRI (X137026)" w:date="2017-05-11T14:48:00Z">
              <w:rPr>
                <w:noProof/>
                <w:webHidden/>
              </w:rPr>
            </w:rPrChange>
          </w:rPr>
          <w:tab/>
          <w:delText>24</w:delText>
        </w:r>
      </w:del>
    </w:p>
    <w:p w:rsidR="0022469F" w:rsidRPr="00874119" w:rsidDel="0089716F" w:rsidRDefault="0022469F">
      <w:pPr>
        <w:pStyle w:val="TM2"/>
        <w:tabs>
          <w:tab w:val="left" w:pos="800"/>
          <w:tab w:val="right" w:leader="dot" w:pos="9060"/>
        </w:tabs>
        <w:rPr>
          <w:del w:id="1318" w:author="TAHAR IBRI (X137026)" w:date="2017-05-11T15:03:00Z"/>
          <w:smallCaps w:val="0"/>
          <w:noProof/>
          <w:sz w:val="22"/>
          <w:szCs w:val="22"/>
          <w:lang w:eastAsia="fr-FR"/>
          <w:rPrChange w:id="1319" w:author="TAHAR IBRI (X137026)" w:date="2017-05-11T14:48:00Z">
            <w:rPr>
              <w:del w:id="1320" w:author="TAHAR IBRI (X137026)" w:date="2017-05-11T15:03:00Z"/>
              <w:smallCaps w:val="0"/>
              <w:noProof/>
              <w:sz w:val="22"/>
              <w:szCs w:val="22"/>
              <w:lang w:eastAsia="fr-FR"/>
            </w:rPr>
          </w:rPrChange>
        </w:rPr>
      </w:pPr>
      <w:del w:id="1321" w:author="TAHAR IBRI (X137026)" w:date="2017-05-11T15:03:00Z">
        <w:r w:rsidRPr="0089716F" w:rsidDel="0089716F">
          <w:rPr>
            <w:rFonts w:cs="Times New Roman"/>
            <w:noProof/>
            <w:rPrChange w:id="1322" w:author="TAHAR IBRI (X137026)" w:date="2017-05-11T15:03:00Z">
              <w:rPr>
                <w:rStyle w:val="Lienhypertexte"/>
                <w:noProof/>
              </w:rPr>
            </w:rPrChange>
          </w:rPr>
          <w:delText>7.8</w:delText>
        </w:r>
        <w:r w:rsidRPr="00874119" w:rsidDel="0089716F">
          <w:rPr>
            <w:smallCaps w:val="0"/>
            <w:noProof/>
            <w:sz w:val="22"/>
            <w:szCs w:val="22"/>
            <w:lang w:eastAsia="fr-FR"/>
            <w:rPrChange w:id="1323" w:author="TAHAR IBRI (X137026)" w:date="2017-05-11T14:48:00Z">
              <w:rPr>
                <w:smallCaps w:val="0"/>
                <w:noProof/>
                <w:sz w:val="22"/>
                <w:szCs w:val="22"/>
                <w:lang w:eastAsia="fr-FR"/>
              </w:rPr>
            </w:rPrChange>
          </w:rPr>
          <w:tab/>
        </w:r>
        <w:r w:rsidRPr="0089716F" w:rsidDel="0089716F">
          <w:rPr>
            <w:rFonts w:cs="Times New Roman"/>
            <w:noProof/>
            <w:rPrChange w:id="1324" w:author="TAHAR IBRI (X137026)" w:date="2017-05-11T15:03:00Z">
              <w:rPr>
                <w:rStyle w:val="Lienhypertexte"/>
                <w:noProof/>
              </w:rPr>
            </w:rPrChange>
          </w:rPr>
          <w:delText>Livraison Phase 2</w:delText>
        </w:r>
        <w:r w:rsidRPr="00874119" w:rsidDel="0089716F">
          <w:rPr>
            <w:noProof/>
            <w:webHidden/>
            <w:rPrChange w:id="1325" w:author="TAHAR IBRI (X137026)" w:date="2017-05-11T14:48:00Z">
              <w:rPr>
                <w:noProof/>
                <w:webHidden/>
              </w:rPr>
            </w:rPrChange>
          </w:rPr>
          <w:tab/>
          <w:delText>24</w:delText>
        </w:r>
      </w:del>
    </w:p>
    <w:p w:rsidR="00790545" w:rsidRPr="00874119" w:rsidRDefault="006C43C0" w:rsidP="00741560">
      <w:pPr>
        <w:pStyle w:val="TM1"/>
        <w:tabs>
          <w:tab w:val="left" w:pos="440"/>
          <w:tab w:val="right" w:leader="dot" w:pos="9062"/>
        </w:tabs>
        <w:jc w:val="both"/>
        <w:rPr>
          <w:rPrChange w:id="1326" w:author="TAHAR IBRI (X137026)" w:date="2017-05-11T14:48:00Z">
            <w:rPr/>
          </w:rPrChange>
        </w:rPr>
      </w:pPr>
      <w:r w:rsidRPr="00874119">
        <w:rPr>
          <w:rPrChange w:id="1327" w:author="TAHAR IBRI (X137026)" w:date="2017-05-11T14:48:00Z">
            <w:rPr/>
          </w:rPrChange>
        </w:rPr>
        <w:fldChar w:fldCharType="end"/>
      </w:r>
    </w:p>
    <w:p w:rsidR="00790545" w:rsidRPr="00874119" w:rsidRDefault="00F837D4" w:rsidP="00790545">
      <w:pPr>
        <w:pStyle w:val="Titre1"/>
        <w:rPr>
          <w:rPrChange w:id="1328" w:author="TAHAR IBRI (X137026)" w:date="2017-05-11T14:48:00Z">
            <w:rPr/>
          </w:rPrChange>
        </w:rPr>
      </w:pPr>
      <w:bookmarkStart w:id="1329" w:name="_Toc482278682"/>
      <w:r w:rsidRPr="00874119">
        <w:rPr>
          <w:rPrChange w:id="1330" w:author="TAHAR IBRI (X137026)" w:date="2017-05-11T14:48:00Z">
            <w:rPr/>
          </w:rPrChange>
        </w:rPr>
        <w:lastRenderedPageBreak/>
        <w:t>Introduction</w:t>
      </w:r>
      <w:bookmarkEnd w:id="1329"/>
    </w:p>
    <w:p w:rsidR="00DE0131" w:rsidRPr="00874119" w:rsidRDefault="00DE0131">
      <w:pPr>
        <w:pStyle w:val="Titre2"/>
        <w:rPr>
          <w:rPrChange w:id="1331" w:author="TAHAR IBRI (X137026)" w:date="2017-05-11T14:48:00Z">
            <w:rPr/>
          </w:rPrChange>
        </w:rPr>
      </w:pPr>
      <w:bookmarkStart w:id="1332" w:name="_Toc482278683"/>
      <w:r w:rsidRPr="00874119">
        <w:rPr>
          <w:rPrChange w:id="1333" w:author="TAHAR IBRI (X137026)" w:date="2017-05-11T14:48:00Z">
            <w:rPr/>
          </w:rPrChange>
        </w:rPr>
        <w:t xml:space="preserve">Objectif </w:t>
      </w:r>
      <w:r w:rsidR="00CB7B0C" w:rsidRPr="00874119">
        <w:rPr>
          <w:rPrChange w:id="1334" w:author="TAHAR IBRI (X137026)" w:date="2017-05-11T14:48:00Z">
            <w:rPr/>
          </w:rPrChange>
        </w:rPr>
        <w:t>du Plan de Migration</w:t>
      </w:r>
      <w:bookmarkEnd w:id="1332"/>
    </w:p>
    <w:p w:rsidR="00FE08C5" w:rsidRPr="00874119" w:rsidRDefault="00D52E44" w:rsidP="00FE08C5">
      <w:pPr>
        <w:jc w:val="both"/>
        <w:rPr>
          <w:rPrChange w:id="1335" w:author="TAHAR IBRI (X137026)" w:date="2017-05-11T14:48:00Z">
            <w:rPr/>
          </w:rPrChange>
        </w:rPr>
      </w:pPr>
      <w:r w:rsidRPr="00874119">
        <w:rPr>
          <w:rFonts w:eastAsia="ヒラギノ角ゴ Pro W3"/>
          <w:rPrChange w:id="1336" w:author="TAHAR IBRI (X137026)" w:date="2017-05-11T14:48:00Z">
            <w:rPr>
              <w:rFonts w:eastAsia="ヒラギノ角ゴ Pro W3"/>
            </w:rPr>
          </w:rPrChange>
        </w:rPr>
        <w:t xml:space="preserve">L’objectif de ce document </w:t>
      </w:r>
      <w:r w:rsidR="00171707" w:rsidRPr="00874119">
        <w:rPr>
          <w:rFonts w:eastAsia="ヒラギノ角ゴ Pro W3"/>
          <w:rPrChange w:id="1337" w:author="TAHAR IBRI (X137026)" w:date="2017-05-11T14:48:00Z">
            <w:rPr>
              <w:rFonts w:eastAsia="ヒラギノ角ゴ Pro W3"/>
            </w:rPr>
          </w:rPrChange>
        </w:rPr>
        <w:t>est</w:t>
      </w:r>
      <w:r w:rsidR="00FE08C5" w:rsidRPr="00874119">
        <w:rPr>
          <w:rFonts w:eastAsia="ヒラギノ角ゴ Pro W3"/>
          <w:rPrChange w:id="1338" w:author="TAHAR IBRI (X137026)" w:date="2017-05-11T14:48:00Z">
            <w:rPr>
              <w:rFonts w:eastAsia="ヒラギノ角ゴ Pro W3"/>
            </w:rPr>
          </w:rPrChange>
        </w:rPr>
        <w:t xml:space="preserve"> </w:t>
      </w:r>
      <w:r w:rsidR="00171707" w:rsidRPr="00874119">
        <w:rPr>
          <w:rFonts w:eastAsia="ヒラギノ角ゴ Pro W3"/>
          <w:rPrChange w:id="1339" w:author="TAHAR IBRI (X137026)" w:date="2017-05-11T14:48:00Z">
            <w:rPr>
              <w:rFonts w:eastAsia="ヒラギノ角ゴ Pro W3"/>
            </w:rPr>
          </w:rPrChange>
        </w:rPr>
        <w:t xml:space="preserve">de décrire </w:t>
      </w:r>
      <w:r w:rsidR="00CB7B0C" w:rsidRPr="00874119">
        <w:rPr>
          <w:rFonts w:eastAsia="ヒラギノ角ゴ Pro W3"/>
          <w:rPrChange w:id="1340" w:author="TAHAR IBRI (X137026)" w:date="2017-05-11T14:48:00Z">
            <w:rPr>
              <w:rFonts w:eastAsia="ヒラギノ角ゴ Pro W3"/>
            </w:rPr>
          </w:rPrChange>
        </w:rPr>
        <w:t xml:space="preserve">le plan de migration </w:t>
      </w:r>
      <w:r w:rsidR="00FE08C5" w:rsidRPr="00874119">
        <w:rPr>
          <w:rPrChange w:id="1341" w:author="TAHAR IBRI (X137026)" w:date="2017-05-11T14:48:00Z">
            <w:rPr/>
          </w:rPrChange>
        </w:rPr>
        <w:t xml:space="preserve">de la plateforme de gestion d’identités et des habilitations </w:t>
      </w:r>
      <w:r w:rsidR="00B8226C" w:rsidRPr="00874119">
        <w:rPr>
          <w:rPrChange w:id="1342" w:author="TAHAR IBRI (X137026)" w:date="2017-05-11T14:48:00Z">
            <w:rPr/>
          </w:rPrChange>
        </w:rPr>
        <w:t xml:space="preserve">de </w:t>
      </w:r>
      <w:r w:rsidR="00FE08C5" w:rsidRPr="00874119">
        <w:rPr>
          <w:rPrChange w:id="1343" w:author="TAHAR IBRI (X137026)" w:date="2017-05-11T14:48:00Z">
            <w:rPr/>
          </w:rPrChange>
        </w:rPr>
        <w:t>CACF</w:t>
      </w:r>
      <w:r w:rsidR="00CB7B0C" w:rsidRPr="00874119">
        <w:rPr>
          <w:rPrChange w:id="1344" w:author="TAHAR IBRI (X137026)" w:date="2017-05-11T14:48:00Z">
            <w:rPr/>
          </w:rPrChange>
        </w:rPr>
        <w:t xml:space="preserve"> ITIM v5 vers ISIM v6.</w:t>
      </w:r>
    </w:p>
    <w:p w:rsidR="008732A5" w:rsidRPr="00874119" w:rsidRDefault="008732A5">
      <w:pPr>
        <w:pStyle w:val="Titre2"/>
        <w:rPr>
          <w:rPrChange w:id="1345" w:author="TAHAR IBRI (X137026)" w:date="2017-05-11T14:48:00Z">
            <w:rPr/>
          </w:rPrChange>
        </w:rPr>
      </w:pPr>
      <w:bookmarkStart w:id="1346" w:name="_Toc482278684"/>
      <w:r w:rsidRPr="00874119">
        <w:rPr>
          <w:rPrChange w:id="1347" w:author="TAHAR IBRI (X137026)" w:date="2017-05-11T14:48:00Z">
            <w:rPr/>
          </w:rPrChange>
        </w:rPr>
        <w:t>Diffusion</w:t>
      </w:r>
      <w:bookmarkEnd w:id="1346"/>
    </w:p>
    <w:p w:rsidR="008732A5" w:rsidRPr="00874119" w:rsidRDefault="008732A5" w:rsidP="008732A5">
      <w:pPr>
        <w:rPr>
          <w:rPrChange w:id="1348" w:author="TAHAR IBRI (X137026)" w:date="2017-05-11T14:48:00Z">
            <w:rPr/>
          </w:rPrChange>
        </w:rPr>
      </w:pPr>
      <w:r w:rsidRPr="00874119">
        <w:rPr>
          <w:rPrChange w:id="1349" w:author="TAHAR IBRI (X137026)" w:date="2017-05-11T14:48:00Z">
            <w:rPr/>
          </w:rPrChange>
        </w:rPr>
        <w:t>Ce présent document est à destination des équipes projets CA CF et B&amp;D avec les responsabilités suivantes :</w:t>
      </w:r>
    </w:p>
    <w:tbl>
      <w:tblPr>
        <w:tblW w:w="4706" w:type="pct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3205"/>
        <w:gridCol w:w="1822"/>
        <w:gridCol w:w="1694"/>
        <w:gridCol w:w="411"/>
        <w:gridCol w:w="1536"/>
      </w:tblGrid>
      <w:tr w:rsidR="008732A5" w:rsidRPr="00874119" w:rsidTr="007109C0">
        <w:trPr>
          <w:cantSplit/>
          <w:jc w:val="center"/>
        </w:trPr>
        <w:tc>
          <w:tcPr>
            <w:tcW w:w="32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8732A5" w:rsidRPr="00874119" w:rsidRDefault="008732A5" w:rsidP="007109C0">
            <w:pPr>
              <w:rPr>
                <w:b/>
                <w:bCs/>
                <w:rPrChange w:id="1350" w:author="TAHAR IBRI (X137026)" w:date="2017-05-11T14:48:00Z">
                  <w:rPr>
                    <w:b/>
                    <w:bCs/>
                  </w:rPr>
                </w:rPrChange>
              </w:rPr>
            </w:pPr>
            <w:proofErr w:type="spellStart"/>
            <w:r w:rsidRPr="00874119">
              <w:rPr>
                <w:b/>
                <w:bCs/>
                <w:rPrChange w:id="1351" w:author="TAHAR IBRI (X137026)" w:date="2017-05-11T14:48:00Z">
                  <w:rPr>
                    <w:b/>
                    <w:bCs/>
                  </w:rPr>
                </w:rPrChange>
              </w:rPr>
              <w:t>Recipients</w:t>
            </w:r>
            <w:proofErr w:type="spellEnd"/>
            <w:r w:rsidRPr="00874119">
              <w:rPr>
                <w:b/>
                <w:bCs/>
                <w:rPrChange w:id="1352" w:author="TAHAR IBRI (X137026)" w:date="2017-05-11T14:48:00Z">
                  <w:rPr>
                    <w:b/>
                    <w:bCs/>
                  </w:rPr>
                </w:rPrChange>
              </w:rPr>
              <w:t xml:space="preserve"> / </w:t>
            </w:r>
            <w:proofErr w:type="spellStart"/>
            <w:r w:rsidRPr="00874119">
              <w:rPr>
                <w:b/>
                <w:bCs/>
                <w:rPrChange w:id="1353" w:author="TAHAR IBRI (X137026)" w:date="2017-05-11T14:48:00Z">
                  <w:rPr>
                    <w:b/>
                    <w:bCs/>
                  </w:rPr>
                </w:rPrChange>
              </w:rPr>
              <w:t>Players</w:t>
            </w:r>
            <w:proofErr w:type="spellEnd"/>
          </w:p>
        </w:tc>
        <w:tc>
          <w:tcPr>
            <w:tcW w:w="18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8732A5" w:rsidRPr="00874119" w:rsidRDefault="008732A5" w:rsidP="007109C0">
            <w:pPr>
              <w:jc w:val="center"/>
              <w:rPr>
                <w:b/>
                <w:bCs/>
                <w:rPrChange w:id="1354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355" w:author="TAHAR IBRI (X137026)" w:date="2017-05-11T14:48:00Z">
                  <w:rPr>
                    <w:b/>
                    <w:bCs/>
                  </w:rPr>
                </w:rPrChange>
              </w:rPr>
              <w:t>Pour information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8732A5" w:rsidRPr="00874119" w:rsidRDefault="008732A5" w:rsidP="007109C0">
            <w:pPr>
              <w:jc w:val="center"/>
              <w:rPr>
                <w:b/>
                <w:bCs/>
                <w:rPrChange w:id="1356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357" w:author="TAHAR IBRI (X137026)" w:date="2017-05-11T14:48:00Z">
                  <w:rPr>
                    <w:b/>
                    <w:bCs/>
                  </w:rPr>
                </w:rPrChange>
              </w:rPr>
              <w:t>Pour action</w:t>
            </w:r>
          </w:p>
        </w:tc>
        <w:tc>
          <w:tcPr>
            <w:tcW w:w="194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8732A5" w:rsidRPr="00874119" w:rsidRDefault="008732A5" w:rsidP="007109C0">
            <w:pPr>
              <w:jc w:val="center"/>
              <w:rPr>
                <w:b/>
                <w:bCs/>
                <w:rPrChange w:id="1358" w:author="TAHAR IBRI (X137026)" w:date="2017-05-11T14:48:00Z">
                  <w:rPr>
                    <w:b/>
                    <w:bCs/>
                  </w:rPr>
                </w:rPrChange>
              </w:rPr>
            </w:pPr>
            <w:r w:rsidRPr="00874119">
              <w:rPr>
                <w:b/>
                <w:bCs/>
                <w:rPrChange w:id="1359" w:author="TAHAR IBRI (X137026)" w:date="2017-05-11T14:48:00Z">
                  <w:rPr>
                    <w:b/>
                    <w:bCs/>
                  </w:rPr>
                </w:rPrChange>
              </w:rPr>
              <w:t>Pour Validation</w:t>
            </w:r>
          </w:p>
        </w:tc>
      </w:tr>
      <w:tr w:rsidR="008732A5" w:rsidRPr="00874119" w:rsidTr="007109C0">
        <w:trPr>
          <w:cantSplit/>
          <w:jc w:val="center"/>
        </w:trPr>
        <w:tc>
          <w:tcPr>
            <w:tcW w:w="3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both"/>
              <w:rPr>
                <w:rFonts w:ascii="Arial" w:hAnsi="Arial" w:cs="Arial"/>
                <w:rPrChange w:id="1360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61" w:author="TAHAR IBRI (X137026)" w:date="2017-05-11T14:48:00Z">
                  <w:rPr>
                    <w:rFonts w:ascii="Arial" w:hAnsi="Arial" w:cs="Arial"/>
                  </w:rPr>
                </w:rPrChange>
              </w:rPr>
              <w:t>Simon OBOUNOU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62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63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64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65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66" w:author="TAHAR IBRI (X137026)" w:date="2017-05-11T14:48:00Z">
                  <w:rPr>
                    <w:rFonts w:ascii="Arial" w:hAnsi="Arial" w:cs="Arial"/>
                  </w:rPr>
                </w:rPrChange>
              </w:rPr>
              <w:t>X</w:t>
            </w:r>
          </w:p>
        </w:tc>
      </w:tr>
      <w:tr w:rsidR="008732A5" w:rsidRPr="00874119" w:rsidTr="007109C0">
        <w:trPr>
          <w:cantSplit/>
          <w:jc w:val="center"/>
        </w:trPr>
        <w:tc>
          <w:tcPr>
            <w:tcW w:w="3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both"/>
              <w:rPr>
                <w:rFonts w:ascii="Arial" w:hAnsi="Arial" w:cs="Arial"/>
                <w:rPrChange w:id="1367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68" w:author="TAHAR IBRI (X137026)" w:date="2017-05-11T14:48:00Z">
                  <w:rPr>
                    <w:rFonts w:ascii="Arial" w:hAnsi="Arial" w:cs="Arial"/>
                  </w:rPr>
                </w:rPrChange>
              </w:rPr>
              <w:t>Eric CROISY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69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70" w:author="TAHAR IBRI (X137026)" w:date="2017-05-11T14:48:00Z">
                  <w:rPr>
                    <w:rFonts w:ascii="Arial" w:hAnsi="Arial" w:cs="Arial"/>
                  </w:rPr>
                </w:rPrChange>
              </w:rP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71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72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73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74" w:author="TAHAR IBRI (X137026)" w:date="2017-05-11T14:48:00Z">
                  <w:rPr>
                    <w:rFonts w:ascii="Arial" w:hAnsi="Arial" w:cs="Arial"/>
                  </w:rPr>
                </w:rPrChange>
              </w:rPr>
              <w:t>X</w:t>
            </w:r>
          </w:p>
        </w:tc>
      </w:tr>
      <w:tr w:rsidR="008732A5" w:rsidRPr="00874119" w:rsidTr="007109C0">
        <w:trPr>
          <w:cantSplit/>
          <w:jc w:val="center"/>
        </w:trPr>
        <w:tc>
          <w:tcPr>
            <w:tcW w:w="3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both"/>
              <w:rPr>
                <w:rFonts w:ascii="Arial" w:hAnsi="Arial" w:cs="Arial"/>
                <w:rPrChange w:id="1375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76" w:author="TAHAR IBRI (X137026)" w:date="2017-05-11T14:48:00Z">
                  <w:rPr>
                    <w:rFonts w:ascii="Arial" w:hAnsi="Arial" w:cs="Arial"/>
                  </w:rPr>
                </w:rPrChange>
              </w:rPr>
              <w:t>Frédéric LE LANDAIS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77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78" w:author="TAHAR IBRI (X137026)" w:date="2017-05-11T14:48:00Z">
                  <w:rPr>
                    <w:rFonts w:ascii="Arial" w:hAnsi="Arial" w:cs="Arial"/>
                  </w:rPr>
                </w:rPrChange>
              </w:rP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79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80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81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8732A5" w:rsidRPr="00874119" w:rsidTr="007109C0">
        <w:trPr>
          <w:cantSplit/>
          <w:trHeight w:val="206"/>
          <w:jc w:val="center"/>
        </w:trPr>
        <w:tc>
          <w:tcPr>
            <w:tcW w:w="3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32A5" w:rsidRPr="00874119" w:rsidRDefault="008732A5" w:rsidP="007109C0">
            <w:pPr>
              <w:pStyle w:val="Tableau-Valeurcellule"/>
              <w:jc w:val="both"/>
              <w:rPr>
                <w:rFonts w:ascii="Arial" w:hAnsi="Arial" w:cs="Arial"/>
                <w:rPrChange w:id="1382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83" w:author="TAHAR IBRI (X137026)" w:date="2017-05-11T14:48:00Z">
                  <w:rPr>
                    <w:rFonts w:ascii="Arial" w:hAnsi="Arial" w:cs="Arial"/>
                  </w:rPr>
                </w:rPrChange>
              </w:rPr>
              <w:t>Fatou CALLERY</w:t>
            </w:r>
            <w:r w:rsidRPr="00874119">
              <w:rPr>
                <w:rFonts w:ascii="Arial" w:hAnsi="Arial" w:cs="Arial"/>
                <w:rPrChange w:id="1384" w:author="TAHAR IBRI (X137026)" w:date="2017-05-11T14:48:00Z">
                  <w:rPr>
                    <w:rFonts w:ascii="Arial" w:hAnsi="Arial" w:cs="Arial"/>
                  </w:rPr>
                </w:rPrChange>
              </w:rPr>
              <w:tab/>
            </w:r>
          </w:p>
        </w:tc>
        <w:tc>
          <w:tcPr>
            <w:tcW w:w="18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85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86" w:author="TAHAR IBRI (X137026)" w:date="2017-05-11T14:48:00Z">
                  <w:rPr>
                    <w:rFonts w:ascii="Arial" w:hAnsi="Arial" w:cs="Arial"/>
                  </w:rPr>
                </w:rPrChange>
              </w:rP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87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88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89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8732A5" w:rsidRPr="00874119" w:rsidTr="008C7A84">
        <w:trPr>
          <w:cantSplit/>
          <w:trHeight w:val="65"/>
          <w:jc w:val="center"/>
        </w:trPr>
        <w:tc>
          <w:tcPr>
            <w:tcW w:w="3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32A5" w:rsidRPr="00874119" w:rsidRDefault="008732A5" w:rsidP="007109C0">
            <w:pPr>
              <w:pStyle w:val="Tableau-Valeurcellule"/>
              <w:jc w:val="both"/>
              <w:rPr>
                <w:rFonts w:ascii="Arial" w:hAnsi="Arial" w:cs="Arial"/>
                <w:rPrChange w:id="1390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91" w:author="TAHAR IBRI (X137026)" w:date="2017-05-11T14:48:00Z">
                  <w:rPr>
                    <w:rFonts w:ascii="Arial" w:hAnsi="Arial" w:cs="Arial"/>
                  </w:rPr>
                </w:rPrChange>
              </w:rPr>
              <w:t>Tahar IBRI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92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93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94" w:author="TAHAR IBRI (X137026)" w:date="2017-05-11T14:48:00Z">
                  <w:rPr>
                    <w:rFonts w:ascii="Arial" w:hAnsi="Arial" w:cs="Arial"/>
                  </w:rPr>
                </w:rPrChange>
              </w:rPr>
              <w:t>X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95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732A5" w:rsidRPr="00874119" w:rsidRDefault="008732A5" w:rsidP="007109C0">
            <w:pPr>
              <w:pStyle w:val="Tableau-Valeurcellule"/>
              <w:jc w:val="center"/>
              <w:rPr>
                <w:rFonts w:ascii="Arial" w:hAnsi="Arial" w:cs="Arial"/>
                <w:rPrChange w:id="1396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8C7A84" w:rsidRPr="00874119" w:rsidTr="007109C0">
        <w:trPr>
          <w:cantSplit/>
          <w:trHeight w:val="65"/>
          <w:jc w:val="center"/>
        </w:trPr>
        <w:tc>
          <w:tcPr>
            <w:tcW w:w="3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C7A84" w:rsidRPr="00874119" w:rsidRDefault="008C7A84" w:rsidP="007109C0">
            <w:pPr>
              <w:pStyle w:val="Tableau-Valeurcellule"/>
              <w:jc w:val="both"/>
              <w:rPr>
                <w:rFonts w:ascii="Arial" w:hAnsi="Arial" w:cs="Arial"/>
                <w:rPrChange w:id="1397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398" w:author="TAHAR IBRI (X137026)" w:date="2017-05-11T14:48:00Z">
                  <w:rPr>
                    <w:rFonts w:ascii="Arial" w:hAnsi="Arial" w:cs="Arial"/>
                  </w:rPr>
                </w:rPrChange>
              </w:rPr>
              <w:t>Vincent PETIT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7A84" w:rsidRPr="00874119" w:rsidRDefault="008C7A84" w:rsidP="007109C0">
            <w:pPr>
              <w:pStyle w:val="Tableau-Valeurcellule"/>
              <w:jc w:val="center"/>
              <w:rPr>
                <w:rFonts w:ascii="Arial" w:hAnsi="Arial" w:cs="Arial"/>
                <w:rPrChange w:id="1399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7A84" w:rsidRPr="00874119" w:rsidRDefault="008C7A84" w:rsidP="007109C0">
            <w:pPr>
              <w:pStyle w:val="Tableau-Valeurcellule"/>
              <w:jc w:val="center"/>
              <w:rPr>
                <w:rFonts w:ascii="Arial" w:hAnsi="Arial" w:cs="Arial"/>
                <w:rPrChange w:id="1400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  <w:r w:rsidRPr="00874119">
              <w:rPr>
                <w:rFonts w:ascii="Arial" w:hAnsi="Arial" w:cs="Arial"/>
                <w:rPrChange w:id="1401" w:author="TAHAR IBRI (X137026)" w:date="2017-05-11T14:48:00Z">
                  <w:rPr>
                    <w:rFonts w:ascii="Arial" w:hAnsi="Arial" w:cs="Arial"/>
                  </w:rPr>
                </w:rPrChange>
              </w:rPr>
              <w:t>X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7A84" w:rsidRPr="00874119" w:rsidRDefault="008C7A84" w:rsidP="007109C0">
            <w:pPr>
              <w:pStyle w:val="Tableau-Valeurcellule"/>
              <w:jc w:val="center"/>
              <w:rPr>
                <w:rFonts w:ascii="Arial" w:hAnsi="Arial" w:cs="Arial"/>
                <w:rPrChange w:id="1402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C7A84" w:rsidRPr="00874119" w:rsidRDefault="008C7A84" w:rsidP="007109C0">
            <w:pPr>
              <w:pStyle w:val="Tableau-Valeurcellule"/>
              <w:jc w:val="center"/>
              <w:rPr>
                <w:rFonts w:ascii="Arial" w:hAnsi="Arial" w:cs="Arial"/>
                <w:rPrChange w:id="1403" w:author="TAHAR IBRI (X137026)" w:date="2017-05-11T14:48:00Z">
                  <w:rPr>
                    <w:rFonts w:ascii="Arial" w:hAnsi="Arial" w:cs="Arial"/>
                  </w:rPr>
                </w:rPrChange>
              </w:rPr>
            </w:pPr>
          </w:p>
        </w:tc>
      </w:tr>
    </w:tbl>
    <w:p w:rsidR="00DE0131" w:rsidRPr="00874119" w:rsidRDefault="00DE0131" w:rsidP="00DE0131">
      <w:pPr>
        <w:jc w:val="both"/>
        <w:rPr>
          <w:rPrChange w:id="1404" w:author="TAHAR IBRI (X137026)" w:date="2017-05-11T14:48:00Z">
            <w:rPr/>
          </w:rPrChange>
        </w:rPr>
      </w:pPr>
    </w:p>
    <w:p w:rsidR="007109C0" w:rsidRPr="00874119" w:rsidRDefault="007109C0" w:rsidP="007109C0">
      <w:pPr>
        <w:rPr>
          <w:highlight w:val="yellow"/>
          <w:rPrChange w:id="1405" w:author="TAHAR IBRI (X137026)" w:date="2017-05-11T14:48:00Z">
            <w:rPr>
              <w:highlight w:val="yellow"/>
            </w:rPr>
          </w:rPrChange>
        </w:rPr>
      </w:pPr>
    </w:p>
    <w:p w:rsidR="007109C0" w:rsidRPr="00874119" w:rsidRDefault="007109C0" w:rsidP="007109C0">
      <w:pPr>
        <w:tabs>
          <w:tab w:val="left" w:pos="945"/>
        </w:tabs>
        <w:rPr>
          <w:highlight w:val="yellow"/>
          <w:rPrChange w:id="1406" w:author="TAHAR IBRI (X137026)" w:date="2017-05-11T14:48:00Z">
            <w:rPr>
              <w:highlight w:val="yellow"/>
            </w:rPr>
          </w:rPrChange>
        </w:rPr>
        <w:sectPr w:rsidR="007109C0" w:rsidRPr="00874119" w:rsidSect="002D0835">
          <w:headerReference w:type="default" r:id="rId9"/>
          <w:footerReference w:type="default" r:id="rId10"/>
          <w:head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11114" w:rsidRPr="00874119" w:rsidRDefault="00F11114" w:rsidP="00F11114">
      <w:pPr>
        <w:pStyle w:val="Titre1"/>
        <w:rPr>
          <w:rPrChange w:id="1410" w:author="TAHAR IBRI (X137026)" w:date="2017-05-11T14:48:00Z">
            <w:rPr/>
          </w:rPrChange>
        </w:rPr>
      </w:pPr>
      <w:bookmarkStart w:id="1411" w:name="OLE_LINK42"/>
      <w:bookmarkStart w:id="1412" w:name="OLE_LINK43"/>
      <w:bookmarkStart w:id="1413" w:name="_Toc482278685"/>
      <w:r w:rsidRPr="00874119">
        <w:rPr>
          <w:rPrChange w:id="1414" w:author="TAHAR IBRI (X137026)" w:date="2017-05-11T14:48:00Z">
            <w:rPr/>
          </w:rPrChange>
        </w:rPr>
        <w:lastRenderedPageBreak/>
        <w:t>Présentation du processus de migration</w:t>
      </w:r>
      <w:bookmarkEnd w:id="1413"/>
    </w:p>
    <w:p w:rsidR="006107A6" w:rsidRPr="00874119" w:rsidRDefault="006107A6" w:rsidP="00B7008F">
      <w:pPr>
        <w:tabs>
          <w:tab w:val="left" w:pos="6690"/>
        </w:tabs>
        <w:rPr>
          <w:rPrChange w:id="1415" w:author="TAHAR IBRI (X137026)" w:date="2017-05-11T14:48:00Z">
            <w:rPr/>
          </w:rPrChange>
        </w:rPr>
      </w:pPr>
    </w:p>
    <w:p w:rsidR="00B7008F" w:rsidRPr="00874119" w:rsidRDefault="00B7008F" w:rsidP="00B7008F">
      <w:pPr>
        <w:tabs>
          <w:tab w:val="left" w:pos="6690"/>
        </w:tabs>
        <w:rPr>
          <w:rPrChange w:id="1416" w:author="TAHAR IBRI (X137026)" w:date="2017-05-11T14:48:00Z">
            <w:rPr/>
          </w:rPrChange>
        </w:rPr>
      </w:pPr>
      <w:r w:rsidRPr="00874119">
        <w:rPr>
          <w:rPrChange w:id="1417" w:author="TAHAR IBRI (X137026)" w:date="2017-05-11T14:48:00Z">
            <w:rPr/>
          </w:rPrChange>
        </w:rPr>
        <w:t>Ci-dessous la présentation graphique des processus de mise à niveau et de migration.</w:t>
      </w:r>
    </w:p>
    <w:p w:rsidR="00B7008F" w:rsidRPr="00874119" w:rsidRDefault="00B7008F" w:rsidP="00B7008F">
      <w:pPr>
        <w:pStyle w:val="Titre2"/>
        <w:rPr>
          <w:rPrChange w:id="1418" w:author="TAHAR IBRI (X137026)" w:date="2017-05-11T14:48:00Z">
            <w:rPr/>
          </w:rPrChange>
        </w:rPr>
      </w:pPr>
      <w:bookmarkStart w:id="1419" w:name="_Toc482278686"/>
      <w:r w:rsidRPr="00874119">
        <w:rPr>
          <w:rPrChange w:id="1420" w:author="TAHAR IBRI (X137026)" w:date="2017-05-11T14:48:00Z">
            <w:rPr/>
          </w:rPrChange>
        </w:rPr>
        <w:t>Processus de mise à niveau</w:t>
      </w:r>
      <w:r w:rsidR="007563F5" w:rsidRPr="00874119">
        <w:rPr>
          <w:rPrChange w:id="1421" w:author="TAHAR IBRI (X137026)" w:date="2017-05-11T14:48:00Z">
            <w:rPr/>
          </w:rPrChange>
        </w:rPr>
        <w:t xml:space="preserve"> et migration de </w:t>
      </w:r>
      <w:r w:rsidRPr="00874119">
        <w:rPr>
          <w:rPrChange w:id="1422" w:author="TAHAR IBRI (X137026)" w:date="2017-05-11T14:48:00Z">
            <w:rPr/>
          </w:rPrChange>
        </w:rPr>
        <w:t>ITIM</w:t>
      </w:r>
      <w:r w:rsidR="00FC5459" w:rsidRPr="00874119">
        <w:rPr>
          <w:rPrChange w:id="1423" w:author="TAHAR IBRI (X137026)" w:date="2017-05-11T14:48:00Z">
            <w:rPr/>
          </w:rPrChange>
        </w:rPr>
        <w:t xml:space="preserve"> </w:t>
      </w:r>
      <w:r w:rsidRPr="00874119">
        <w:rPr>
          <w:rPrChange w:id="1424" w:author="TAHAR IBRI (X137026)" w:date="2017-05-11T14:48:00Z">
            <w:rPr/>
          </w:rPrChange>
        </w:rPr>
        <w:t>v5 vers ISIM</w:t>
      </w:r>
      <w:r w:rsidR="00FC5459" w:rsidRPr="00874119">
        <w:rPr>
          <w:rPrChange w:id="1425" w:author="TAHAR IBRI (X137026)" w:date="2017-05-11T14:48:00Z">
            <w:rPr/>
          </w:rPrChange>
        </w:rPr>
        <w:t xml:space="preserve"> </w:t>
      </w:r>
      <w:r w:rsidRPr="00874119">
        <w:rPr>
          <w:rPrChange w:id="1426" w:author="TAHAR IBRI (X137026)" w:date="2017-05-11T14:48:00Z">
            <w:rPr/>
          </w:rPrChange>
        </w:rPr>
        <w:t>v6</w:t>
      </w:r>
      <w:bookmarkEnd w:id="1419"/>
    </w:p>
    <w:p w:rsidR="0059211F" w:rsidRPr="00874119" w:rsidRDefault="00741560" w:rsidP="0059211F">
      <w:pPr>
        <w:rPr>
          <w:noProof/>
          <w:lang w:eastAsia="fr-FR"/>
          <w:rPrChange w:id="1427" w:author="TAHAR IBRI (X137026)" w:date="2017-05-11T14:48:00Z">
            <w:rPr>
              <w:noProof/>
              <w:lang w:eastAsia="fr-FR"/>
            </w:rPr>
          </w:rPrChange>
        </w:rPr>
      </w:pPr>
      <w:r w:rsidRPr="00874119">
        <w:rPr>
          <w:noProof/>
          <w:lang w:eastAsia="fr-FR"/>
          <w:rPrChange w:id="1428" w:author="TAHAR IBRI (X137026)" w:date="2017-05-11T14:48:00Z">
            <w:rPr>
              <w:noProof/>
              <w:lang w:eastAsia="fr-FR"/>
            </w:rPr>
          </w:rPrChange>
        </w:rPr>
        <w:drawing>
          <wp:inline distT="0" distB="0" distL="0" distR="0">
            <wp:extent cx="5515520" cy="3600450"/>
            <wp:effectExtent l="0" t="0" r="9525" b="0"/>
            <wp:docPr id="1" name="Image 23" descr="C:\Users\IBRI\Pictures\Processus Migration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RI\Pictures\Processus Migration Configur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453" cy="360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60" w:rsidRPr="00874119" w:rsidRDefault="00741560" w:rsidP="0059211F">
      <w:pPr>
        <w:rPr>
          <w:noProof/>
          <w:lang w:eastAsia="fr-FR"/>
          <w:rPrChange w:id="1429" w:author="TAHAR IBRI (X137026)" w:date="2017-05-11T14:48:00Z">
            <w:rPr>
              <w:noProof/>
              <w:lang w:eastAsia="fr-FR"/>
            </w:rPr>
          </w:rPrChange>
        </w:rPr>
      </w:pPr>
      <w:r w:rsidRPr="00874119">
        <w:rPr>
          <w:noProof/>
          <w:lang w:eastAsia="fr-FR"/>
          <w:rPrChange w:id="1430" w:author="TAHAR IBRI (X137026)" w:date="2017-05-11T14:48:00Z">
            <w:rPr>
              <w:noProof/>
              <w:lang w:eastAsia="fr-FR"/>
            </w:rPr>
          </w:rPrChange>
        </w:rPr>
        <w:t xml:space="preserve">Il </w:t>
      </w:r>
      <w:r w:rsidR="007563F5" w:rsidRPr="00874119">
        <w:rPr>
          <w:noProof/>
          <w:lang w:eastAsia="fr-FR"/>
          <w:rPrChange w:id="1431" w:author="TAHAR IBRI (X137026)" w:date="2017-05-11T14:48:00Z">
            <w:rPr>
              <w:noProof/>
              <w:lang w:eastAsia="fr-FR"/>
            </w:rPr>
          </w:rPrChange>
        </w:rPr>
        <w:t>est à</w:t>
      </w:r>
      <w:r w:rsidRPr="00874119">
        <w:rPr>
          <w:noProof/>
          <w:lang w:eastAsia="fr-FR"/>
          <w:rPrChange w:id="1432" w:author="TAHAR IBRI (X137026)" w:date="2017-05-11T14:48:00Z">
            <w:rPr>
              <w:noProof/>
              <w:lang w:eastAsia="fr-FR"/>
            </w:rPr>
          </w:rPrChange>
        </w:rPr>
        <w:t xml:space="preserve"> pr</w:t>
      </w:r>
      <w:r w:rsidR="00433BBC" w:rsidRPr="00874119">
        <w:rPr>
          <w:noProof/>
          <w:lang w:eastAsia="fr-FR"/>
          <w:rPrChange w:id="1433" w:author="TAHAR IBRI (X137026)" w:date="2017-05-11T14:48:00Z">
            <w:rPr>
              <w:noProof/>
              <w:lang w:eastAsia="fr-FR"/>
            </w:rPr>
          </w:rPrChange>
        </w:rPr>
        <w:t xml:space="preserve">éciser que l’environnement de Développement </w:t>
      </w:r>
      <w:r w:rsidRPr="00874119">
        <w:rPr>
          <w:noProof/>
          <w:lang w:eastAsia="fr-FR"/>
          <w:rPrChange w:id="1434" w:author="TAHAR IBRI (X137026)" w:date="2017-05-11T14:48:00Z">
            <w:rPr>
              <w:noProof/>
              <w:lang w:eastAsia="fr-FR"/>
            </w:rPr>
          </w:rPrChange>
        </w:rPr>
        <w:t xml:space="preserve">sera scindé </w:t>
      </w:r>
      <w:r w:rsidR="00433BBC" w:rsidRPr="00874119">
        <w:rPr>
          <w:noProof/>
          <w:lang w:eastAsia="fr-FR"/>
          <w:rPrChange w:id="1435" w:author="TAHAR IBRI (X137026)" w:date="2017-05-11T14:48:00Z">
            <w:rPr>
              <w:noProof/>
              <w:lang w:eastAsia="fr-FR"/>
            </w:rPr>
          </w:rPrChange>
        </w:rPr>
        <w:t>en 2 environnments distincts pour permettre une montée de version progressive du Websphère 7 vers 8.5.</w:t>
      </w:r>
    </w:p>
    <w:p w:rsidR="00741560" w:rsidRPr="00874119" w:rsidRDefault="00433BBC" w:rsidP="00BA4FD6">
      <w:pPr>
        <w:pStyle w:val="Paragraphedeliste"/>
        <w:numPr>
          <w:ilvl w:val="0"/>
          <w:numId w:val="25"/>
        </w:numPr>
        <w:rPr>
          <w:noProof/>
          <w:lang w:eastAsia="fr-FR"/>
          <w:rPrChange w:id="1436" w:author="TAHAR IBRI (X137026)" w:date="2017-05-11T14:48:00Z">
            <w:rPr>
              <w:noProof/>
              <w:lang w:eastAsia="fr-FR"/>
            </w:rPr>
          </w:rPrChange>
        </w:rPr>
      </w:pPr>
      <w:r w:rsidRPr="00874119">
        <w:rPr>
          <w:noProof/>
          <w:lang w:eastAsia="fr-FR"/>
          <w:rPrChange w:id="1437" w:author="TAHAR IBRI (X137026)" w:date="2017-05-11T14:48:00Z">
            <w:rPr>
              <w:noProof/>
              <w:lang w:eastAsia="fr-FR"/>
            </w:rPr>
          </w:rPrChange>
        </w:rPr>
        <w:t>DEV 1 en Websphère 7 et Redhat 6.6</w:t>
      </w:r>
    </w:p>
    <w:p w:rsidR="007563F5" w:rsidRPr="00874119" w:rsidRDefault="00433BBC" w:rsidP="007563F5">
      <w:pPr>
        <w:pStyle w:val="Paragraphedeliste"/>
        <w:rPr>
          <w:noProof/>
          <w:lang w:eastAsia="fr-FR"/>
          <w:rPrChange w:id="1438" w:author="TAHAR IBRI (X137026)" w:date="2017-05-11T14:48:00Z">
            <w:rPr>
              <w:noProof/>
              <w:lang w:eastAsia="fr-FR"/>
            </w:rPr>
          </w:rPrChange>
        </w:rPr>
      </w:pPr>
      <w:r w:rsidRPr="00874119">
        <w:rPr>
          <w:noProof/>
          <w:lang w:eastAsia="fr-FR"/>
          <w:rPrChange w:id="1439" w:author="TAHAR IBRI (X137026)" w:date="2017-05-11T14:48:00Z">
            <w:rPr>
              <w:noProof/>
              <w:lang w:eastAsia="fr-FR"/>
            </w:rPr>
          </w:rPrChange>
        </w:rPr>
        <w:t xml:space="preserve">Et </w:t>
      </w:r>
    </w:p>
    <w:p w:rsidR="00741560" w:rsidRPr="00874119" w:rsidRDefault="00741560" w:rsidP="00BA4FD6">
      <w:pPr>
        <w:pStyle w:val="Paragraphedeliste"/>
        <w:numPr>
          <w:ilvl w:val="0"/>
          <w:numId w:val="25"/>
        </w:numPr>
        <w:rPr>
          <w:noProof/>
          <w:lang w:eastAsia="fr-FR"/>
          <w:rPrChange w:id="1440" w:author="TAHAR IBRI (X137026)" w:date="2017-05-11T14:48:00Z">
            <w:rPr>
              <w:noProof/>
              <w:lang w:eastAsia="fr-FR"/>
            </w:rPr>
          </w:rPrChange>
        </w:rPr>
      </w:pPr>
      <w:r w:rsidRPr="00874119">
        <w:rPr>
          <w:noProof/>
          <w:lang w:eastAsia="fr-FR"/>
          <w:rPrChange w:id="1441" w:author="TAHAR IBRI (X137026)" w:date="2017-05-11T14:48:00Z">
            <w:rPr>
              <w:noProof/>
              <w:lang w:eastAsia="fr-FR"/>
            </w:rPr>
          </w:rPrChange>
        </w:rPr>
        <w:t xml:space="preserve">DEV 2 </w:t>
      </w:r>
      <w:r w:rsidR="00433BBC" w:rsidRPr="00874119">
        <w:rPr>
          <w:noProof/>
          <w:lang w:eastAsia="fr-FR"/>
          <w:rPrChange w:id="1442" w:author="TAHAR IBRI (X137026)" w:date="2017-05-11T14:48:00Z">
            <w:rPr>
              <w:noProof/>
              <w:lang w:eastAsia="fr-FR"/>
            </w:rPr>
          </w:rPrChange>
        </w:rPr>
        <w:t>en Websphère 8.5 et Redhat 7.1</w:t>
      </w:r>
    </w:p>
    <w:p w:rsidR="00741560" w:rsidRPr="00874119" w:rsidRDefault="00433BBC" w:rsidP="0059211F">
      <w:pPr>
        <w:rPr>
          <w:noProof/>
          <w:lang w:eastAsia="fr-FR"/>
          <w:rPrChange w:id="1443" w:author="TAHAR IBRI (X137026)" w:date="2017-05-11T14:48:00Z">
            <w:rPr>
              <w:noProof/>
              <w:lang w:eastAsia="fr-FR"/>
            </w:rPr>
          </w:rPrChange>
        </w:rPr>
      </w:pPr>
      <w:r w:rsidRPr="00874119">
        <w:rPr>
          <w:noProof/>
          <w:lang w:eastAsia="fr-FR"/>
          <w:rPrChange w:id="1444" w:author="TAHAR IBRI (X137026)" w:date="2017-05-11T14:48:00Z">
            <w:rPr>
              <w:noProof/>
              <w:lang w:eastAsia="fr-FR"/>
            </w:rPr>
          </w:rPrChange>
        </w:rPr>
        <w:t>De ce fait, lors de la Mise à niveau et migration de l’environnement de production d’ITIM 5 vers l’environnment de développement d’ISIM 6 (phase 1 du processus de migration), le processus détaillé sera l</w:t>
      </w:r>
      <w:r w:rsidR="006F4272" w:rsidRPr="00874119">
        <w:rPr>
          <w:noProof/>
          <w:lang w:eastAsia="fr-FR"/>
          <w:rPrChange w:id="1445" w:author="TAHAR IBRI (X137026)" w:date="2017-05-11T14:48:00Z">
            <w:rPr>
              <w:noProof/>
              <w:lang w:eastAsia="fr-FR"/>
            </w:rPr>
          </w:rPrChange>
        </w:rPr>
        <w:t>e suivant</w:t>
      </w:r>
      <w:r w:rsidRPr="00874119">
        <w:rPr>
          <w:noProof/>
          <w:lang w:eastAsia="fr-FR"/>
          <w:rPrChange w:id="1446" w:author="TAHAR IBRI (X137026)" w:date="2017-05-11T14:48:00Z">
            <w:rPr>
              <w:noProof/>
              <w:lang w:eastAsia="fr-FR"/>
            </w:rPr>
          </w:rPrChange>
        </w:rPr>
        <w:t> :</w:t>
      </w:r>
    </w:p>
    <w:p w:rsidR="00741560" w:rsidRPr="00874119" w:rsidRDefault="00911962" w:rsidP="00CB2331">
      <w:pPr>
        <w:jc w:val="center"/>
        <w:rPr>
          <w:noProof/>
          <w:lang w:eastAsia="fr-FR"/>
          <w:rPrChange w:id="1447" w:author="TAHAR IBRI (X137026)" w:date="2017-05-11T14:48:00Z">
            <w:rPr>
              <w:noProof/>
              <w:lang w:eastAsia="fr-FR"/>
            </w:rPr>
          </w:rPrChange>
        </w:rPr>
      </w:pPr>
      <w:r w:rsidRPr="00874119">
        <w:rPr>
          <w:noProof/>
          <w:lang w:eastAsia="fr-FR"/>
          <w:rPrChange w:id="1448" w:author="TAHAR IBRI (X137026)" w:date="2017-05-11T14:48:00Z">
            <w:rPr>
              <w:noProof/>
              <w:lang w:eastAsia="fr-FR"/>
            </w:rPr>
          </w:rPrChange>
        </w:rPr>
        <w:drawing>
          <wp:inline distT="0" distB="0" distL="0" distR="0">
            <wp:extent cx="2943225" cy="1592352"/>
            <wp:effectExtent l="0" t="0" r="0" b="0"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80" cy="1594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57B" w:rsidRPr="00874119" w:rsidRDefault="000A057B" w:rsidP="00B7008F">
      <w:pPr>
        <w:jc w:val="center"/>
        <w:rPr>
          <w:rPrChange w:id="1449" w:author="TAHAR IBRI (X137026)" w:date="2017-05-11T14:48:00Z">
            <w:rPr/>
          </w:rPrChange>
        </w:rPr>
      </w:pPr>
    </w:p>
    <w:p w:rsidR="008C7A84" w:rsidRPr="00874119" w:rsidRDefault="008C7A84" w:rsidP="008C7A84">
      <w:pPr>
        <w:pStyle w:val="Titre1"/>
        <w:rPr>
          <w:rPrChange w:id="1450" w:author="TAHAR IBRI (X137026)" w:date="2017-05-11T14:48:00Z">
            <w:rPr/>
          </w:rPrChange>
        </w:rPr>
      </w:pPr>
      <w:bookmarkStart w:id="1451" w:name="_Toc482278687"/>
      <w:r w:rsidRPr="00874119">
        <w:rPr>
          <w:rPrChange w:id="1452" w:author="TAHAR IBRI (X137026)" w:date="2017-05-11T14:48:00Z">
            <w:rPr/>
          </w:rPrChange>
        </w:rPr>
        <w:lastRenderedPageBreak/>
        <w:t>Migration de l’environnement de développement</w:t>
      </w:r>
      <w:r w:rsidR="00983B8E" w:rsidRPr="00874119">
        <w:rPr>
          <w:rPrChange w:id="1453" w:author="TAHAR IBRI (X137026)" w:date="2017-05-11T14:48:00Z">
            <w:rPr/>
          </w:rPrChange>
        </w:rPr>
        <w:t xml:space="preserve"> DEV1</w:t>
      </w:r>
      <w:bookmarkEnd w:id="1451"/>
    </w:p>
    <w:p w:rsidR="008C7A84" w:rsidRPr="00874119" w:rsidRDefault="008C7A84" w:rsidP="008C7A84">
      <w:pPr>
        <w:pStyle w:val="Titre2"/>
        <w:rPr>
          <w:rPrChange w:id="1454" w:author="TAHAR IBRI (X137026)" w:date="2017-05-11T14:48:00Z">
            <w:rPr/>
          </w:rPrChange>
        </w:rPr>
      </w:pPr>
      <w:bookmarkStart w:id="1455" w:name="_Toc482278688"/>
      <w:r w:rsidRPr="00874119">
        <w:rPr>
          <w:rPrChange w:id="1456" w:author="TAHAR IBRI (X137026)" w:date="2017-05-11T14:48:00Z">
            <w:rPr/>
          </w:rPrChange>
        </w:rPr>
        <w:t>Architecture technique</w:t>
      </w:r>
      <w:bookmarkEnd w:id="1455"/>
    </w:p>
    <w:tbl>
      <w:tblPr>
        <w:tblW w:w="9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40"/>
        <w:gridCol w:w="2196"/>
        <w:gridCol w:w="3196"/>
      </w:tblGrid>
      <w:tr w:rsidR="008C7A84" w:rsidRPr="00874119" w:rsidTr="008C7A84">
        <w:trPr>
          <w:trHeight w:val="245"/>
        </w:trPr>
        <w:tc>
          <w:tcPr>
            <w:tcW w:w="5836" w:type="dxa"/>
            <w:gridSpan w:val="2"/>
            <w:shd w:val="clear" w:color="auto" w:fill="222A35" w:themeFill="text2" w:themeFillShade="80"/>
            <w:vAlign w:val="center"/>
          </w:tcPr>
          <w:p w:rsidR="008C7A84" w:rsidRPr="00874119" w:rsidRDefault="008C7A84" w:rsidP="008C7A84">
            <w:pPr>
              <w:jc w:val="center"/>
              <w:rPr>
                <w:rFonts w:cs="Arial"/>
                <w:b/>
                <w:color w:val="FFFFFF" w:themeColor="background1"/>
                <w:rPrChange w:id="145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45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Server</w:t>
            </w:r>
          </w:p>
        </w:tc>
        <w:tc>
          <w:tcPr>
            <w:tcW w:w="3196" w:type="dxa"/>
            <w:shd w:val="clear" w:color="auto" w:fill="222A35" w:themeFill="text2" w:themeFillShade="80"/>
            <w:vAlign w:val="center"/>
          </w:tcPr>
          <w:p w:rsidR="008C7A84" w:rsidRPr="00874119" w:rsidRDefault="008C7A84" w:rsidP="008C7A84">
            <w:pPr>
              <w:jc w:val="center"/>
              <w:rPr>
                <w:rFonts w:cs="Arial"/>
                <w:b/>
                <w:color w:val="FFFFFF" w:themeColor="background1"/>
                <w:rPrChange w:id="145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46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Fonction</w:t>
            </w:r>
          </w:p>
        </w:tc>
      </w:tr>
      <w:tr w:rsidR="008C7A84" w:rsidRPr="00874119" w:rsidTr="008C7A84">
        <w:trPr>
          <w:trHeight w:val="251"/>
        </w:trPr>
        <w:tc>
          <w:tcPr>
            <w:tcW w:w="3640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46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46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Nom</w:t>
            </w:r>
          </w:p>
        </w:tc>
        <w:tc>
          <w:tcPr>
            <w:tcW w:w="2196" w:type="dxa"/>
            <w:shd w:val="clear" w:color="auto" w:fill="222A35" w:themeFill="text2" w:themeFillShade="80"/>
            <w:vAlign w:val="center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46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46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Adresse IP</w:t>
            </w:r>
          </w:p>
        </w:tc>
        <w:tc>
          <w:tcPr>
            <w:tcW w:w="3196" w:type="dxa"/>
            <w:shd w:val="clear" w:color="auto" w:fill="222A35" w:themeFill="text2" w:themeFillShade="80"/>
            <w:vAlign w:val="center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46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</w:p>
        </w:tc>
      </w:tr>
      <w:tr w:rsidR="00D83B70" w:rsidRPr="00874119" w:rsidTr="008C7A84">
        <w:trPr>
          <w:trHeight w:val="257"/>
        </w:trPr>
        <w:tc>
          <w:tcPr>
            <w:tcW w:w="3640" w:type="dxa"/>
            <w:vAlign w:val="center"/>
          </w:tcPr>
          <w:p w:rsidR="00D83B70" w:rsidRPr="00874119" w:rsidRDefault="00D83B70" w:rsidP="00D83B70">
            <w:pPr>
              <w:rPr>
                <w:rFonts w:cs="Arial"/>
                <w:color w:val="000000"/>
                <w:szCs w:val="20"/>
                <w:highlight w:val="lightGray"/>
                <w:rPrChange w:id="1466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1467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LDDYNV003</w:t>
            </w:r>
          </w:p>
        </w:tc>
        <w:tc>
          <w:tcPr>
            <w:tcW w:w="2196" w:type="dxa"/>
            <w:vAlign w:val="center"/>
          </w:tcPr>
          <w:p w:rsidR="00D83B70" w:rsidRPr="00874119" w:rsidRDefault="00D83B70" w:rsidP="00D83B70">
            <w:pPr>
              <w:rPr>
                <w:rFonts w:cs="Arial"/>
                <w:color w:val="000000"/>
                <w:szCs w:val="20"/>
                <w:highlight w:val="lightGray"/>
                <w:rPrChange w:id="1468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1469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10.133.51.162</w:t>
            </w:r>
          </w:p>
        </w:tc>
        <w:tc>
          <w:tcPr>
            <w:tcW w:w="3196" w:type="dxa"/>
            <w:vAlign w:val="center"/>
          </w:tcPr>
          <w:p w:rsidR="00D83B70" w:rsidRPr="00874119" w:rsidRDefault="00D83B70" w:rsidP="00D83B70">
            <w:pPr>
              <w:rPr>
                <w:rFonts w:cs="Arial"/>
                <w:color w:val="000000"/>
                <w:szCs w:val="20"/>
                <w:highlight w:val="lightGray"/>
                <w:rPrChange w:id="1470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1471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Serveur ISIM de développement DEV1</w:t>
            </w:r>
          </w:p>
        </w:tc>
      </w:tr>
      <w:tr w:rsidR="008C7A84" w:rsidRPr="00874119" w:rsidTr="008C7A84">
        <w:trPr>
          <w:trHeight w:val="249"/>
        </w:trPr>
        <w:tc>
          <w:tcPr>
            <w:tcW w:w="3640" w:type="dxa"/>
            <w:vAlign w:val="center"/>
          </w:tcPr>
          <w:p w:rsidR="008C7A84" w:rsidRPr="00874119" w:rsidRDefault="008C7A84" w:rsidP="008C7A84">
            <w:pPr>
              <w:spacing w:line="276" w:lineRule="auto"/>
              <w:rPr>
                <w:rFonts w:cs="Arial"/>
                <w:color w:val="FFFFFF" w:themeColor="background1"/>
                <w:szCs w:val="20"/>
                <w:highlight w:val="darkCyan"/>
                <w:rPrChange w:id="1472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</w:pPr>
            <w:proofErr w:type="spellStart"/>
            <w:r w:rsidRPr="00874119">
              <w:rPr>
                <w:rFonts w:cs="Arial"/>
                <w:color w:val="FFFFFF" w:themeColor="background1"/>
                <w:szCs w:val="20"/>
                <w:highlight w:val="darkCyan"/>
                <w:rPrChange w:id="1473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  <w:t>Workstation_DEV</w:t>
            </w:r>
            <w:proofErr w:type="spellEnd"/>
          </w:p>
        </w:tc>
        <w:tc>
          <w:tcPr>
            <w:tcW w:w="2196" w:type="dxa"/>
            <w:vAlign w:val="center"/>
          </w:tcPr>
          <w:p w:rsidR="008C7A84" w:rsidRPr="00874119" w:rsidRDefault="008C7A84" w:rsidP="008C7A84">
            <w:pPr>
              <w:spacing w:line="276" w:lineRule="auto"/>
              <w:rPr>
                <w:rPrChange w:id="1474" w:author="TAHAR IBRI (X137026)" w:date="2017-05-11T14:48:00Z">
                  <w:rPr/>
                </w:rPrChange>
              </w:rPr>
            </w:pPr>
            <w:r w:rsidRPr="00874119">
              <w:rPr>
                <w:highlight w:val="yellow"/>
                <w:rPrChange w:id="1475" w:author="TAHAR IBRI (X137026)" w:date="2017-05-11T14:48:00Z">
                  <w:rPr>
                    <w:highlight w:val="yellow"/>
                  </w:rPr>
                </w:rPrChange>
              </w:rPr>
              <w:t>X.X.X.X</w:t>
            </w:r>
          </w:p>
        </w:tc>
        <w:tc>
          <w:tcPr>
            <w:tcW w:w="3196" w:type="dxa"/>
            <w:vAlign w:val="center"/>
          </w:tcPr>
          <w:p w:rsidR="008C7A84" w:rsidRPr="00874119" w:rsidRDefault="008C7A84" w:rsidP="008C7A84">
            <w:pPr>
              <w:spacing w:line="276" w:lineRule="auto"/>
              <w:rPr>
                <w:rFonts w:cs="Arial"/>
                <w:color w:val="000000"/>
                <w:rPrChange w:id="1476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FFFFFF" w:themeColor="background1"/>
                <w:szCs w:val="20"/>
                <w:highlight w:val="darkCyan"/>
                <w:rPrChange w:id="1477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  <w:t>Poste de travail dédié à la DEV</w:t>
            </w:r>
          </w:p>
        </w:tc>
      </w:tr>
    </w:tbl>
    <w:p w:rsidR="008C7A84" w:rsidRPr="00874119" w:rsidRDefault="008C7A84" w:rsidP="008C7A84">
      <w:pPr>
        <w:rPr>
          <w:rPrChange w:id="1478" w:author="TAHAR IBRI (X137026)" w:date="2017-05-11T14:48:00Z">
            <w:rPr/>
          </w:rPrChange>
        </w:rPr>
      </w:pPr>
    </w:p>
    <w:p w:rsidR="008C7A84" w:rsidRPr="00874119" w:rsidRDefault="008C7A84" w:rsidP="008C7A84">
      <w:pPr>
        <w:pStyle w:val="Titre2"/>
        <w:rPr>
          <w:rPrChange w:id="1479" w:author="TAHAR IBRI (X137026)" w:date="2017-05-11T14:48:00Z">
            <w:rPr/>
          </w:rPrChange>
        </w:rPr>
      </w:pPr>
      <w:bookmarkStart w:id="1480" w:name="_Toc482278689"/>
      <w:r w:rsidRPr="00874119">
        <w:rPr>
          <w:rPrChange w:id="1481" w:author="TAHAR IBRI (X137026)" w:date="2017-05-11T14:48:00Z">
            <w:rPr/>
          </w:rPrChange>
        </w:rPr>
        <w:t>Création et installation des serveurs</w:t>
      </w:r>
      <w:bookmarkEnd w:id="1480"/>
    </w:p>
    <w:p w:rsidR="008C7A84" w:rsidRPr="00874119" w:rsidRDefault="008C7A84" w:rsidP="008C7A84">
      <w:pPr>
        <w:pStyle w:val="Titre3"/>
        <w:rPr>
          <w:rPrChange w:id="1482" w:author="TAHAR IBRI (X137026)" w:date="2017-05-11T14:48:00Z">
            <w:rPr/>
          </w:rPrChange>
        </w:rPr>
      </w:pPr>
      <w:bookmarkStart w:id="1483" w:name="_Toc482278690"/>
      <w:proofErr w:type="spellStart"/>
      <w:r w:rsidRPr="00874119">
        <w:rPr>
          <w:rPrChange w:id="1484" w:author="TAHAR IBRI (X137026)" w:date="2017-05-11T14:48:00Z">
            <w:rPr/>
          </w:rPrChange>
        </w:rPr>
        <w:t>Prérequis</w:t>
      </w:r>
      <w:bookmarkEnd w:id="1483"/>
      <w:proofErr w:type="spellEnd"/>
    </w:p>
    <w:p w:rsidR="008C7A84" w:rsidRPr="00874119" w:rsidRDefault="008C7A84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1485" w:author="TAHAR IBRI (X137026)" w:date="2017-05-11T14:48:00Z">
            <w:rPr/>
          </w:rPrChange>
        </w:rPr>
      </w:pPr>
      <w:r w:rsidRPr="00874119">
        <w:rPr>
          <w:rPrChange w:id="1486" w:author="TAHAR IBRI (X137026)" w:date="2017-05-11T14:48:00Z">
            <w:rPr/>
          </w:rPrChange>
        </w:rPr>
        <w:t xml:space="preserve">Les fichiers ISO ci-dessous doivent être disponibles sur le data center </w:t>
      </w:r>
      <w:proofErr w:type="spellStart"/>
      <w:r w:rsidRPr="00874119">
        <w:rPr>
          <w:rPrChange w:id="1487" w:author="TAHAR IBRI (X137026)" w:date="2017-05-11T14:48:00Z">
            <w:rPr/>
          </w:rPrChange>
        </w:rPr>
        <w:t>VMware</w:t>
      </w:r>
      <w:proofErr w:type="spellEnd"/>
      <w:r w:rsidRPr="00874119">
        <w:rPr>
          <w:rPrChange w:id="1488" w:author="TAHAR IBRI (X137026)" w:date="2017-05-11T14:48:00Z">
            <w:rPr/>
          </w:rPrChange>
        </w:rPr>
        <w:t xml:space="preserve"> :</w:t>
      </w:r>
    </w:p>
    <w:p w:rsidR="008C7A84" w:rsidRPr="00874119" w:rsidRDefault="008C7A84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1489" w:author="TAHAR IBRI (X137026)" w:date="2017-05-11T14:48:00Z">
            <w:rPr/>
          </w:rPrChange>
        </w:rPr>
      </w:pPr>
      <w:r w:rsidRPr="00874119">
        <w:rPr>
          <w:rPrChange w:id="1490" w:author="TAHAR IBRI (X137026)" w:date="2017-05-11T14:48:00Z">
            <w:rPr/>
          </w:rPrChange>
        </w:rPr>
        <w:t>RHEL-SERVER-6.</w:t>
      </w:r>
      <w:r w:rsidR="008E4B00" w:rsidRPr="00874119">
        <w:rPr>
          <w:rPrChange w:id="1491" w:author="TAHAR IBRI (X137026)" w:date="2017-05-11T14:48:00Z">
            <w:rPr/>
          </w:rPrChange>
        </w:rPr>
        <w:t>6</w:t>
      </w:r>
      <w:r w:rsidRPr="00874119">
        <w:rPr>
          <w:rPrChange w:id="1492" w:author="TAHAR IBRI (X137026)" w:date="2017-05-11T14:48:00Z">
            <w:rPr/>
          </w:rPrChange>
        </w:rPr>
        <w:t>-x86_64-DVD.ISO</w:t>
      </w:r>
    </w:p>
    <w:p w:rsidR="008C7A84" w:rsidRPr="00874119" w:rsidRDefault="008C7A84" w:rsidP="008C7A84">
      <w:pPr>
        <w:pStyle w:val="Paragraphedeliste"/>
        <w:spacing w:after="0" w:line="240" w:lineRule="auto"/>
        <w:ind w:left="1440"/>
        <w:jc w:val="both"/>
        <w:rPr>
          <w:highlight w:val="red"/>
          <w:rPrChange w:id="1493" w:author="TAHAR IBRI (X137026)" w:date="2017-05-11T14:48:00Z">
            <w:rPr>
              <w:highlight w:val="red"/>
            </w:rPr>
          </w:rPrChange>
        </w:rPr>
      </w:pPr>
    </w:p>
    <w:p w:rsidR="0080789F" w:rsidRPr="00874119" w:rsidRDefault="008C7A84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1494" w:author="TAHAR IBRI (X137026)" w:date="2017-05-11T14:48:00Z">
            <w:rPr/>
          </w:rPrChange>
        </w:rPr>
      </w:pPr>
      <w:r w:rsidRPr="00874119">
        <w:rPr>
          <w:rPrChange w:id="1495" w:author="TAHAR IBRI (X137026)" w:date="2017-05-11T14:48:00Z">
            <w:rPr/>
          </w:rPrChange>
        </w:rPr>
        <w:t>Informations nécessaires :</w:t>
      </w:r>
    </w:p>
    <w:p w:rsidR="008C7A84" w:rsidRPr="00874119" w:rsidRDefault="008C7A84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1496" w:author="TAHAR IBRI (X137026)" w:date="2017-05-11T14:48:00Z">
            <w:rPr/>
          </w:rPrChange>
        </w:rPr>
      </w:pPr>
      <w:r w:rsidRPr="00874119">
        <w:rPr>
          <w:rPrChange w:id="1497" w:author="TAHAR IBRI (X137026)" w:date="2017-05-11T14:48:00Z">
            <w:rPr/>
          </w:rPrChange>
        </w:rPr>
        <w:t>IP des serveurs DNS</w:t>
      </w:r>
    </w:p>
    <w:p w:rsidR="008C7A84" w:rsidRPr="00874119" w:rsidRDefault="008C7A84" w:rsidP="008C7A84">
      <w:pPr>
        <w:pStyle w:val="Titre3"/>
        <w:rPr>
          <w:rPrChange w:id="1498" w:author="TAHAR IBRI (X137026)" w:date="2017-05-11T14:48:00Z">
            <w:rPr/>
          </w:rPrChange>
        </w:rPr>
      </w:pPr>
      <w:bookmarkStart w:id="1499" w:name="_Toc482278691"/>
      <w:r w:rsidRPr="00874119">
        <w:rPr>
          <w:rPrChange w:id="1500" w:author="TAHAR IBRI (X137026)" w:date="2017-05-11T14:48:00Z">
            <w:rPr/>
          </w:rPrChange>
        </w:rPr>
        <w:t>Etapes</w:t>
      </w:r>
      <w:bookmarkEnd w:id="1499"/>
    </w:p>
    <w:p w:rsidR="008C7A84" w:rsidRPr="00874119" w:rsidRDefault="008C7A84" w:rsidP="00BA4FD6">
      <w:pPr>
        <w:pStyle w:val="Paragraphedeliste"/>
        <w:numPr>
          <w:ilvl w:val="0"/>
          <w:numId w:val="7"/>
        </w:numPr>
        <w:spacing w:line="276" w:lineRule="auto"/>
        <w:rPr>
          <w:rFonts w:cs="Arial"/>
          <w:rPrChange w:id="1501" w:author="TAHAR IBRI (X137026)" w:date="2017-05-11T14:48:00Z">
            <w:rPr>
              <w:rFonts w:cs="Arial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1502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Créer</w:t>
      </w:r>
      <w:r w:rsidR="008E4B00" w:rsidRPr="00874119">
        <w:rPr>
          <w:rPrChange w:id="1503" w:author="TAHAR IBRI (X137026)" w:date="2017-05-11T14:48:00Z">
            <w:rPr/>
          </w:rPrChange>
        </w:rPr>
        <w:t xml:space="preserve"> le</w:t>
      </w:r>
      <w:r w:rsidRPr="00874119">
        <w:rPr>
          <w:rPrChange w:id="1504" w:author="TAHAR IBRI (X137026)" w:date="2017-05-11T14:48:00Z">
            <w:rPr/>
          </w:rPrChange>
        </w:rPr>
        <w:t xml:space="preserve"> serveur </w:t>
      </w:r>
      <w:r w:rsidR="00C14A3C" w:rsidRPr="00874119">
        <w:rPr>
          <w:rFonts w:cs="Arial"/>
          <w:color w:val="000000"/>
          <w:szCs w:val="20"/>
          <w:highlight w:val="lightGray"/>
          <w:rPrChange w:id="1505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C6114F" w:rsidRPr="00874119">
        <w:rPr>
          <w:rFonts w:cs="Arial"/>
          <w:color w:val="000000"/>
          <w:szCs w:val="20"/>
          <w:rPrChange w:id="150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1507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dans </w:t>
      </w:r>
      <w:proofErr w:type="spellStart"/>
      <w:r w:rsidRPr="00874119">
        <w:rPr>
          <w:rFonts w:cs="Arial"/>
          <w:color w:val="000000"/>
          <w:szCs w:val="20"/>
          <w:rPrChange w:id="1508" w:author="TAHAR IBRI (X137026)" w:date="2017-05-11T14:48:00Z">
            <w:rPr>
              <w:rFonts w:cs="Arial"/>
              <w:color w:val="000000"/>
              <w:szCs w:val="20"/>
            </w:rPr>
          </w:rPrChange>
        </w:rPr>
        <w:t>VMware</w:t>
      </w:r>
      <w:proofErr w:type="spellEnd"/>
      <w:r w:rsidRPr="00874119">
        <w:rPr>
          <w:rFonts w:cs="Arial"/>
          <w:color w:val="000000"/>
          <w:szCs w:val="20"/>
          <w:rPrChange w:id="1509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avec les spécifications suivantes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3"/>
        <w:gridCol w:w="992"/>
        <w:gridCol w:w="1439"/>
        <w:gridCol w:w="3234"/>
      </w:tblGrid>
      <w:tr w:rsidR="008C7A84" w:rsidRPr="00874119" w:rsidTr="008C7A84">
        <w:trPr>
          <w:trHeight w:val="74"/>
        </w:trPr>
        <w:tc>
          <w:tcPr>
            <w:tcW w:w="2573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51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51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992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51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51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(v)CPU </w:t>
            </w:r>
          </w:p>
        </w:tc>
        <w:tc>
          <w:tcPr>
            <w:tcW w:w="1439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51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51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RAM (</w:t>
            </w:r>
            <w:proofErr w:type="spellStart"/>
            <w:r w:rsidRPr="00874119">
              <w:rPr>
                <w:rFonts w:cs="Arial"/>
                <w:b/>
                <w:color w:val="FFFFFF" w:themeColor="background1"/>
                <w:rPrChange w:id="151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vGB</w:t>
            </w:r>
            <w:proofErr w:type="spellEnd"/>
            <w:r w:rsidRPr="00874119">
              <w:rPr>
                <w:rFonts w:cs="Arial"/>
                <w:b/>
                <w:color w:val="FFFFFF" w:themeColor="background1"/>
                <w:rPrChange w:id="151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) </w:t>
            </w:r>
          </w:p>
        </w:tc>
        <w:tc>
          <w:tcPr>
            <w:tcW w:w="3234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51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51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HDD </w:t>
            </w:r>
          </w:p>
        </w:tc>
      </w:tr>
      <w:tr w:rsidR="008C7A84" w:rsidRPr="00874119" w:rsidTr="008C7A84">
        <w:trPr>
          <w:trHeight w:val="65"/>
        </w:trPr>
        <w:tc>
          <w:tcPr>
            <w:tcW w:w="2573" w:type="dxa"/>
            <w:shd w:val="clear" w:color="auto" w:fill="auto"/>
          </w:tcPr>
          <w:p w:rsidR="008C7A84" w:rsidRPr="00874119" w:rsidRDefault="00262F1D" w:rsidP="008C7A84">
            <w:pPr>
              <w:rPr>
                <w:rFonts w:cs="Arial"/>
                <w:highlight w:val="cyan"/>
                <w:rPrChange w:id="1520" w:author="TAHAR IBRI (X137026)" w:date="2017-05-11T14:48:00Z">
                  <w:rPr>
                    <w:rFonts w:cs="Arial"/>
                    <w:highlight w:val="cyan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1521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LDDYNV003</w:t>
            </w:r>
          </w:p>
        </w:tc>
        <w:tc>
          <w:tcPr>
            <w:tcW w:w="992" w:type="dxa"/>
            <w:shd w:val="clear" w:color="auto" w:fill="auto"/>
          </w:tcPr>
          <w:p w:rsidR="008C7A84" w:rsidRPr="00874119" w:rsidRDefault="008E4B00" w:rsidP="008C7A84">
            <w:pPr>
              <w:rPr>
                <w:rFonts w:cs="Arial"/>
                <w:rPrChange w:id="1522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1523" w:author="TAHAR IBRI (X137026)" w:date="2017-05-11T14:48:00Z">
                  <w:rPr>
                    <w:rFonts w:cs="Arial"/>
                  </w:rPr>
                </w:rPrChange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:rsidR="008C7A84" w:rsidRPr="00874119" w:rsidRDefault="008E4B00" w:rsidP="008C7A84">
            <w:pPr>
              <w:rPr>
                <w:rFonts w:cs="Arial"/>
                <w:rPrChange w:id="1524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1525" w:author="TAHAR IBRI (X137026)" w:date="2017-05-11T14:48:00Z">
                  <w:rPr>
                    <w:rFonts w:cs="Arial"/>
                  </w:rPr>
                </w:rPrChange>
              </w:rPr>
              <w:t>8</w:t>
            </w:r>
          </w:p>
        </w:tc>
        <w:tc>
          <w:tcPr>
            <w:tcW w:w="3234" w:type="dxa"/>
            <w:shd w:val="clear" w:color="auto" w:fill="auto"/>
          </w:tcPr>
          <w:p w:rsidR="008C7A84" w:rsidRPr="00874119" w:rsidRDefault="008E4B00" w:rsidP="008C7A84">
            <w:pPr>
              <w:rPr>
                <w:rFonts w:cs="Arial"/>
                <w:rPrChange w:id="1526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1527" w:author="TAHAR IBRI (X137026)" w:date="2017-05-11T14:48:00Z">
                  <w:rPr>
                    <w:rFonts w:cs="Arial"/>
                  </w:rPr>
                </w:rPrChange>
              </w:rPr>
              <w:t>150</w:t>
            </w:r>
            <w:r w:rsidR="008C7A84" w:rsidRPr="00874119">
              <w:rPr>
                <w:rFonts w:cs="Arial"/>
                <w:rPrChange w:id="1528" w:author="TAHAR IBRI (X137026)" w:date="2017-05-11T14:48:00Z">
                  <w:rPr>
                    <w:rFonts w:cs="Arial"/>
                  </w:rPr>
                </w:rPrChange>
              </w:rPr>
              <w:t xml:space="preserve"> GO</w:t>
            </w:r>
          </w:p>
        </w:tc>
      </w:tr>
    </w:tbl>
    <w:p w:rsidR="008C7A84" w:rsidRPr="00874119" w:rsidRDefault="008C7A84" w:rsidP="008C7A84">
      <w:pPr>
        <w:pStyle w:val="Paragraphedeliste"/>
        <w:spacing w:line="276" w:lineRule="auto"/>
        <w:rPr>
          <w:rFonts w:eastAsia="Times New Roman" w:cs="Arial"/>
          <w:color w:val="000000"/>
          <w:sz w:val="19"/>
          <w:szCs w:val="19"/>
          <w:lang w:eastAsia="fr-FR"/>
          <w:rPrChange w:id="1529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</w:p>
    <w:p w:rsidR="008C7A84" w:rsidRPr="00874119" w:rsidRDefault="008C7A84" w:rsidP="00BA4FD6">
      <w:pPr>
        <w:pStyle w:val="Paragraphedeliste"/>
        <w:numPr>
          <w:ilvl w:val="0"/>
          <w:numId w:val="7"/>
        </w:numPr>
        <w:spacing w:line="276" w:lineRule="auto"/>
        <w:rPr>
          <w:rFonts w:eastAsia="Times New Roman" w:cs="Arial"/>
          <w:color w:val="000000"/>
          <w:sz w:val="19"/>
          <w:szCs w:val="19"/>
          <w:lang w:eastAsia="fr-FR"/>
          <w:rPrChange w:id="1530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19"/>
          <w:lang w:eastAsia="fr-FR"/>
          <w:rPrChange w:id="1531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Installer le système d’exploitation « </w:t>
      </w:r>
      <w:proofErr w:type="spellStart"/>
      <w:r w:rsidRPr="00874119">
        <w:rPr>
          <w:rFonts w:eastAsia="Times New Roman" w:cs="Arial"/>
          <w:color w:val="000000"/>
          <w:szCs w:val="19"/>
          <w:lang w:eastAsia="fr-FR"/>
          <w:rPrChange w:id="1532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Red</w:t>
      </w:r>
      <w:proofErr w:type="spellEnd"/>
      <w:r w:rsidRPr="00874119">
        <w:rPr>
          <w:rFonts w:eastAsia="Times New Roman" w:cs="Arial"/>
          <w:color w:val="000000"/>
          <w:szCs w:val="19"/>
          <w:lang w:eastAsia="fr-FR"/>
          <w:rPrChange w:id="1533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</w:t>
      </w:r>
      <w:proofErr w:type="spellStart"/>
      <w:r w:rsidRPr="00874119">
        <w:rPr>
          <w:rFonts w:eastAsia="Times New Roman" w:cs="Arial"/>
          <w:color w:val="000000"/>
          <w:szCs w:val="19"/>
          <w:lang w:eastAsia="fr-FR"/>
          <w:rPrChange w:id="1534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Hat</w:t>
      </w:r>
      <w:proofErr w:type="spellEnd"/>
      <w:r w:rsidRPr="00874119">
        <w:rPr>
          <w:rFonts w:eastAsia="Times New Roman" w:cs="Arial"/>
          <w:color w:val="000000"/>
          <w:szCs w:val="19"/>
          <w:lang w:eastAsia="fr-FR"/>
          <w:rPrChange w:id="1535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Enterprise Linux (RHEL) Server 6.</w:t>
      </w:r>
      <w:r w:rsidR="008E4B00" w:rsidRPr="00874119">
        <w:rPr>
          <w:rFonts w:eastAsia="Times New Roman" w:cs="Arial"/>
          <w:color w:val="000000"/>
          <w:szCs w:val="19"/>
          <w:lang w:eastAsia="fr-FR"/>
          <w:rPrChange w:id="1536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6</w:t>
      </w:r>
      <w:r w:rsidRPr="00874119">
        <w:rPr>
          <w:rFonts w:eastAsia="Times New Roman" w:cs="Arial"/>
          <w:color w:val="000000"/>
          <w:szCs w:val="19"/>
          <w:lang w:eastAsia="fr-FR"/>
          <w:rPrChange w:id="1537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64bit » sur : </w:t>
      </w:r>
    </w:p>
    <w:p w:rsidR="008C7A84" w:rsidRPr="00874119" w:rsidRDefault="00C14A3C" w:rsidP="008C7A84">
      <w:pPr>
        <w:pStyle w:val="Paragraphedeliste"/>
        <w:spacing w:line="276" w:lineRule="auto"/>
        <w:ind w:left="1068"/>
        <w:rPr>
          <w:rFonts w:cs="Arial"/>
          <w:rPrChange w:id="153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color w:val="000000"/>
          <w:szCs w:val="20"/>
          <w:highlight w:val="lightGray"/>
          <w:rPrChange w:id="1539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</w:p>
    <w:p w:rsidR="008C7A84" w:rsidRPr="00874119" w:rsidRDefault="008E4B00" w:rsidP="00BA4FD6">
      <w:pPr>
        <w:pStyle w:val="Paragraphedeliste"/>
        <w:numPr>
          <w:ilvl w:val="0"/>
          <w:numId w:val="7"/>
        </w:numPr>
        <w:spacing w:line="276" w:lineRule="auto"/>
        <w:rPr>
          <w:rFonts w:cs="Arial"/>
          <w:rPrChange w:id="1540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541" w:author="TAHAR IBRI (X137026)" w:date="2017-05-11T14:48:00Z">
            <w:rPr>
              <w:rFonts w:cs="Arial"/>
            </w:rPr>
          </w:rPrChange>
        </w:rPr>
        <w:t>Configurer le serveur</w:t>
      </w:r>
      <w:r w:rsidR="008C7A84" w:rsidRPr="00874119">
        <w:rPr>
          <w:rFonts w:cs="Arial"/>
          <w:rPrChange w:id="1542" w:author="TAHAR IBRI (X137026)" w:date="2017-05-11T14:48:00Z">
            <w:rPr>
              <w:rFonts w:cs="Arial"/>
            </w:rPr>
          </w:rPrChange>
        </w:rPr>
        <w:t xml:space="preserve"> </w:t>
      </w:r>
      <w:r w:rsidR="00C14A3C" w:rsidRPr="00874119">
        <w:rPr>
          <w:rFonts w:cs="Arial"/>
          <w:color w:val="000000"/>
          <w:szCs w:val="20"/>
          <w:highlight w:val="lightGray"/>
          <w:rPrChange w:id="1543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C14A3C" w:rsidRPr="00874119">
        <w:rPr>
          <w:rFonts w:cs="Arial"/>
          <w:color w:val="000000"/>
          <w:szCs w:val="20"/>
          <w:rPrChange w:id="1544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="008C7A84" w:rsidRPr="00874119">
        <w:rPr>
          <w:rFonts w:cs="Arial"/>
          <w:rPrChange w:id="1545" w:author="TAHAR IBRI (X137026)" w:date="2017-05-11T14:48:00Z">
            <w:rPr>
              <w:rFonts w:cs="Arial"/>
            </w:rPr>
          </w:rPrChange>
        </w:rPr>
        <w:t>avec les spécifications suivantes :</w:t>
      </w:r>
    </w:p>
    <w:tbl>
      <w:tblPr>
        <w:tblW w:w="11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6"/>
        <w:gridCol w:w="1607"/>
        <w:gridCol w:w="3863"/>
        <w:gridCol w:w="1817"/>
        <w:gridCol w:w="1700"/>
      </w:tblGrid>
      <w:tr w:rsidR="008C7A84" w:rsidRPr="00874119" w:rsidTr="008C7A84">
        <w:trPr>
          <w:trHeight w:val="74"/>
          <w:jc w:val="center"/>
        </w:trPr>
        <w:tc>
          <w:tcPr>
            <w:tcW w:w="2606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54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154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1607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54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1549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 xml:space="preserve">Adresse IP </w:t>
            </w:r>
          </w:p>
        </w:tc>
        <w:tc>
          <w:tcPr>
            <w:tcW w:w="3863" w:type="dxa"/>
            <w:shd w:val="clear" w:color="auto" w:fill="222A35" w:themeFill="text2" w:themeFillShade="80"/>
          </w:tcPr>
          <w:p w:rsidR="008C7A84" w:rsidRPr="00874119" w:rsidRDefault="008C7A84" w:rsidP="008C7A84">
            <w:pPr>
              <w:rPr>
                <w:rFonts w:cs="Arial"/>
                <w:b/>
                <w:color w:val="FFFFFF" w:themeColor="background1"/>
                <w:rPrChange w:id="155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1551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>Nom DNS</w:t>
            </w:r>
          </w:p>
        </w:tc>
        <w:tc>
          <w:tcPr>
            <w:tcW w:w="1817" w:type="dxa"/>
            <w:shd w:val="clear" w:color="auto" w:fill="222A35" w:themeFill="text2" w:themeFillShade="80"/>
            <w:vAlign w:val="center"/>
          </w:tcPr>
          <w:p w:rsidR="008C7A84" w:rsidRPr="00874119" w:rsidRDefault="008C7A84" w:rsidP="008C7A84">
            <w:pPr>
              <w:rPr>
                <w:rFonts w:cs="Arial"/>
                <w:b/>
                <w:bCs/>
                <w:color w:val="FFFFFF"/>
                <w:szCs w:val="20"/>
                <w:rPrChange w:id="1552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1553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 xml:space="preserve">Site </w:t>
            </w:r>
            <w:proofErr w:type="spellStart"/>
            <w:r w:rsidRPr="00874119">
              <w:rPr>
                <w:rFonts w:cs="Arial"/>
                <w:b/>
                <w:bCs/>
                <w:color w:val="FFFFFF"/>
                <w:szCs w:val="20"/>
                <w:rPrChange w:id="1554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DataCenter</w:t>
            </w:r>
            <w:proofErr w:type="spellEnd"/>
          </w:p>
        </w:tc>
        <w:tc>
          <w:tcPr>
            <w:tcW w:w="1700" w:type="dxa"/>
            <w:shd w:val="clear" w:color="auto" w:fill="222A35" w:themeFill="text2" w:themeFillShade="80"/>
            <w:vAlign w:val="center"/>
          </w:tcPr>
          <w:p w:rsidR="008C7A84" w:rsidRPr="00874119" w:rsidRDefault="008C7A84" w:rsidP="008C7A84">
            <w:pPr>
              <w:rPr>
                <w:rFonts w:cs="Arial"/>
                <w:b/>
                <w:bCs/>
                <w:color w:val="FFFFFF"/>
                <w:szCs w:val="20"/>
                <w:rPrChange w:id="1555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1556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Pattern archi</w:t>
            </w:r>
          </w:p>
        </w:tc>
      </w:tr>
      <w:tr w:rsidR="00CE1F95" w:rsidRPr="00874119" w:rsidTr="008C7A84">
        <w:trPr>
          <w:trHeight w:val="65"/>
          <w:jc w:val="center"/>
        </w:trPr>
        <w:tc>
          <w:tcPr>
            <w:tcW w:w="2606" w:type="dxa"/>
          </w:tcPr>
          <w:p w:rsidR="00CE1F95" w:rsidRPr="00874119" w:rsidRDefault="00CE1F95" w:rsidP="00CE1F95">
            <w:pPr>
              <w:rPr>
                <w:rFonts w:cs="Arial"/>
                <w:color w:val="000000"/>
                <w:szCs w:val="20"/>
                <w:highlight w:val="lightGray"/>
                <w:rPrChange w:id="1557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1558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LDDYNV003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CE1F95" w:rsidRPr="00874119" w:rsidRDefault="00CE1F95" w:rsidP="00CE1F95">
            <w:pPr>
              <w:rPr>
                <w:rFonts w:cs="Arial"/>
                <w:color w:val="000000"/>
                <w:szCs w:val="20"/>
                <w:highlight w:val="lightGray"/>
                <w:rPrChange w:id="1559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1560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10.133.51.162</w:t>
            </w:r>
          </w:p>
        </w:tc>
        <w:tc>
          <w:tcPr>
            <w:tcW w:w="3863" w:type="dxa"/>
            <w:shd w:val="clear" w:color="auto" w:fill="auto"/>
            <w:vAlign w:val="center"/>
          </w:tcPr>
          <w:p w:rsidR="00CE1F95" w:rsidRPr="00874119" w:rsidRDefault="00CE1F95" w:rsidP="00CE1F95">
            <w:pPr>
              <w:rPr>
                <w:rFonts w:cs="Arial"/>
                <w:color w:val="000000"/>
                <w:szCs w:val="20"/>
                <w:highlight w:val="lightGray"/>
                <w:rPrChange w:id="1561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1562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LDDYNV003</w:t>
            </w:r>
            <w:r w:rsidRPr="00874119">
              <w:rPr>
                <w:rFonts w:cs="Arial"/>
                <w:color w:val="000000"/>
                <w:szCs w:val="20"/>
                <w:rPrChange w:id="1563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.ca-</w:t>
            </w:r>
            <w:proofErr w:type="spellStart"/>
            <w:r w:rsidRPr="00874119">
              <w:rPr>
                <w:rFonts w:cs="Arial"/>
                <w:color w:val="000000"/>
                <w:szCs w:val="20"/>
                <w:rPrChange w:id="1564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consumerfinance.local</w:t>
            </w:r>
            <w:proofErr w:type="spellEnd"/>
          </w:p>
        </w:tc>
        <w:tc>
          <w:tcPr>
            <w:tcW w:w="1817" w:type="dxa"/>
            <w:vAlign w:val="center"/>
          </w:tcPr>
          <w:p w:rsidR="00CE1F95" w:rsidRPr="00874119" w:rsidRDefault="00CE1F95" w:rsidP="00CE1F95">
            <w:pPr>
              <w:rPr>
                <w:rFonts w:cs="Arial"/>
                <w:color w:val="000000"/>
                <w:szCs w:val="20"/>
                <w:rPrChange w:id="1565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156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N/A</w:t>
            </w:r>
          </w:p>
        </w:tc>
        <w:tc>
          <w:tcPr>
            <w:tcW w:w="1700" w:type="dxa"/>
            <w:vAlign w:val="center"/>
          </w:tcPr>
          <w:p w:rsidR="00CE1F95" w:rsidRPr="00874119" w:rsidRDefault="00CE1F95" w:rsidP="00CE1F95">
            <w:pPr>
              <w:rPr>
                <w:rFonts w:cs="Arial"/>
                <w:color w:val="000000"/>
                <w:szCs w:val="20"/>
                <w:rPrChange w:id="1567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1568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Niv3 - Pattern 2</w:t>
            </w:r>
          </w:p>
        </w:tc>
      </w:tr>
    </w:tbl>
    <w:p w:rsidR="008C7A84" w:rsidRPr="00874119" w:rsidRDefault="008C7A84" w:rsidP="008C7A84">
      <w:pPr>
        <w:pStyle w:val="Titre2"/>
        <w:rPr>
          <w:rPrChange w:id="1569" w:author="TAHAR IBRI (X137026)" w:date="2017-05-11T14:48:00Z">
            <w:rPr/>
          </w:rPrChange>
        </w:rPr>
      </w:pPr>
      <w:bookmarkStart w:id="1570" w:name="_Toc482278692"/>
      <w:r w:rsidRPr="00874119">
        <w:rPr>
          <w:rPrChange w:id="1571" w:author="TAHAR IBRI (X137026)" w:date="2017-05-11T14:48:00Z">
            <w:rPr/>
          </w:rPrChange>
        </w:rPr>
        <w:t>Récupération des données et de la configuration ITIM v5 Production</w:t>
      </w:r>
      <w:bookmarkEnd w:id="1570"/>
    </w:p>
    <w:p w:rsidR="008C7A84" w:rsidRPr="00874119" w:rsidRDefault="008C7A84" w:rsidP="008C7A84">
      <w:pPr>
        <w:pStyle w:val="Titre3"/>
        <w:rPr>
          <w:rPrChange w:id="1572" w:author="TAHAR IBRI (X137026)" w:date="2017-05-11T14:48:00Z">
            <w:rPr/>
          </w:rPrChange>
        </w:rPr>
      </w:pPr>
      <w:bookmarkStart w:id="1573" w:name="_Toc482278693"/>
      <w:proofErr w:type="spellStart"/>
      <w:r w:rsidRPr="00874119">
        <w:rPr>
          <w:rPrChange w:id="1574" w:author="TAHAR IBRI (X137026)" w:date="2017-05-11T14:48:00Z">
            <w:rPr/>
          </w:rPrChange>
        </w:rPr>
        <w:t>Prérequis</w:t>
      </w:r>
      <w:bookmarkEnd w:id="1573"/>
      <w:proofErr w:type="spellEnd"/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57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576" w:author="TAHAR IBRI (X137026)" w:date="2017-05-11T14:48:00Z">
            <w:rPr>
              <w:rFonts w:cs="Arial"/>
            </w:rPr>
          </w:rPrChange>
        </w:rPr>
        <w:t>Vérifier que l’espace disque sur le répertoire /</w:t>
      </w:r>
      <w:proofErr w:type="spellStart"/>
      <w:r w:rsidRPr="00874119">
        <w:rPr>
          <w:rFonts w:cs="Arial"/>
          <w:rPrChange w:id="1577" w:author="TAHAR IBRI (X137026)" w:date="2017-05-11T14:48:00Z">
            <w:rPr>
              <w:rFonts w:cs="Arial"/>
            </w:rPr>
          </w:rPrChange>
        </w:rPr>
        <w:t>tmp</w:t>
      </w:r>
      <w:proofErr w:type="spellEnd"/>
      <w:r w:rsidRPr="00874119">
        <w:rPr>
          <w:rFonts w:cs="Arial"/>
          <w:rPrChange w:id="1578" w:author="TAHAR IBRI (X137026)" w:date="2017-05-11T14:48:00Z">
            <w:rPr>
              <w:rFonts w:cs="Arial"/>
            </w:rPr>
          </w:rPrChange>
        </w:rPr>
        <w:t xml:space="preserve">/ est suffisant dans les serveurs </w:t>
      </w:r>
      <w:r w:rsidRPr="00874119">
        <w:rPr>
          <w:rFonts w:cs="Arial"/>
          <w:b/>
          <w:i/>
          <w:rPrChange w:id="1579" w:author="TAHAR IBRI (X137026)" w:date="2017-05-11T14:48:00Z">
            <w:rPr>
              <w:rFonts w:cs="Arial"/>
              <w:b/>
              <w:i/>
            </w:rPr>
          </w:rPrChange>
        </w:rPr>
        <w:t>UXPROD901</w:t>
      </w:r>
      <w:r w:rsidRPr="00874119">
        <w:rPr>
          <w:rFonts w:cs="Arial"/>
          <w:rPrChange w:id="1580" w:author="TAHAR IBRI (X137026)" w:date="2017-05-11T14:48:00Z">
            <w:rPr>
              <w:rFonts w:cs="Arial"/>
            </w:rPr>
          </w:rPrChange>
        </w:rPr>
        <w:t xml:space="preserve">, </w:t>
      </w:r>
      <w:r w:rsidRPr="00874119">
        <w:rPr>
          <w:rFonts w:cs="Arial"/>
          <w:b/>
          <w:i/>
          <w:rPrChange w:id="1581" w:author="TAHAR IBRI (X137026)" w:date="2017-05-11T14:48:00Z">
            <w:rPr>
              <w:rFonts w:cs="Arial"/>
              <w:b/>
              <w:i/>
            </w:rPr>
          </w:rPrChange>
        </w:rPr>
        <w:t>UXPROD904</w:t>
      </w:r>
      <w:r w:rsidRPr="00874119">
        <w:rPr>
          <w:rFonts w:cs="Arial"/>
          <w:rPrChange w:id="1582" w:author="TAHAR IBRI (X137026)" w:date="2017-05-11T14:48:00Z">
            <w:rPr>
              <w:rFonts w:cs="Arial"/>
            </w:rPr>
          </w:rPrChange>
        </w:rPr>
        <w:t xml:space="preserve"> et </w:t>
      </w:r>
      <w:r w:rsidRPr="00874119">
        <w:rPr>
          <w:rFonts w:cs="Arial"/>
          <w:b/>
          <w:i/>
          <w:rPrChange w:id="1583" w:author="TAHAR IBRI (X137026)" w:date="2017-05-11T14:48:00Z">
            <w:rPr>
              <w:rFonts w:cs="Arial"/>
              <w:b/>
              <w:i/>
            </w:rPr>
          </w:rPrChange>
        </w:rPr>
        <w:t>UXPROD905</w:t>
      </w:r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58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585" w:author="TAHAR IBRI (X137026)" w:date="2017-05-11T14:48:00Z">
            <w:rPr>
              <w:rFonts w:cs="Arial"/>
            </w:rPr>
          </w:rPrChange>
        </w:rPr>
        <w:t xml:space="preserve">L’ID utilisateur de connexion aux systèmes d’exploitation des serveurs de production 5.1 </w:t>
      </w:r>
      <w:r w:rsidRPr="00874119">
        <w:rPr>
          <w:rFonts w:cs="Arial"/>
          <w:b/>
          <w:i/>
          <w:rPrChange w:id="1586" w:author="TAHAR IBRI (X137026)" w:date="2017-05-11T14:48:00Z">
            <w:rPr>
              <w:rFonts w:cs="Arial"/>
              <w:b/>
              <w:i/>
            </w:rPr>
          </w:rPrChange>
        </w:rPr>
        <w:t>UXPROD901</w:t>
      </w:r>
      <w:r w:rsidRPr="00874119">
        <w:rPr>
          <w:rFonts w:cs="Arial"/>
          <w:rPrChange w:id="1587" w:author="TAHAR IBRI (X137026)" w:date="2017-05-11T14:48:00Z">
            <w:rPr>
              <w:rFonts w:cs="Arial"/>
            </w:rPr>
          </w:rPrChange>
        </w:rPr>
        <w:t xml:space="preserve">, </w:t>
      </w:r>
      <w:r w:rsidRPr="00874119">
        <w:rPr>
          <w:rFonts w:cs="Arial"/>
          <w:b/>
          <w:i/>
          <w:rPrChange w:id="1588" w:author="TAHAR IBRI (X137026)" w:date="2017-05-11T14:48:00Z">
            <w:rPr>
              <w:rFonts w:cs="Arial"/>
              <w:b/>
              <w:i/>
            </w:rPr>
          </w:rPrChange>
        </w:rPr>
        <w:t>UXPROD904</w:t>
      </w:r>
      <w:r w:rsidRPr="00874119">
        <w:rPr>
          <w:rFonts w:cs="Arial"/>
          <w:rPrChange w:id="1589" w:author="TAHAR IBRI (X137026)" w:date="2017-05-11T14:48:00Z">
            <w:rPr>
              <w:rFonts w:cs="Arial"/>
            </w:rPr>
          </w:rPrChange>
        </w:rPr>
        <w:t xml:space="preserve"> et </w:t>
      </w:r>
      <w:r w:rsidRPr="00874119">
        <w:rPr>
          <w:rFonts w:cs="Arial"/>
          <w:b/>
          <w:i/>
          <w:rPrChange w:id="1590" w:author="TAHAR IBRI (X137026)" w:date="2017-05-11T14:48:00Z">
            <w:rPr>
              <w:rFonts w:cs="Arial"/>
              <w:b/>
              <w:i/>
            </w:rPr>
          </w:rPrChange>
        </w:rPr>
        <w:t>UXPROD905</w:t>
      </w:r>
      <w:r w:rsidRPr="00874119">
        <w:rPr>
          <w:rFonts w:cs="Arial"/>
          <w:rPrChange w:id="1591" w:author="TAHAR IBRI (X137026)" w:date="2017-05-11T14:48:00Z">
            <w:rPr>
              <w:rFonts w:cs="Arial"/>
            </w:rPr>
          </w:rPrChange>
        </w:rPr>
        <w:t xml:space="preserve"> doit avoir des droits </w:t>
      </w:r>
      <w:proofErr w:type="spellStart"/>
      <w:r w:rsidRPr="00874119">
        <w:rPr>
          <w:rFonts w:cs="Arial"/>
          <w:rPrChange w:id="1592" w:author="TAHAR IBRI (X137026)" w:date="2017-05-11T14:48:00Z">
            <w:rPr>
              <w:rFonts w:cs="Arial"/>
            </w:rPr>
          </w:rPrChange>
        </w:rPr>
        <w:t>root</w:t>
      </w:r>
      <w:proofErr w:type="spellEnd"/>
    </w:p>
    <w:p w:rsidR="008C7A84" w:rsidRPr="00874119" w:rsidRDefault="008C7A84" w:rsidP="008C7A84">
      <w:pPr>
        <w:pStyle w:val="Titre3"/>
        <w:rPr>
          <w:rPrChange w:id="1593" w:author="TAHAR IBRI (X137026)" w:date="2017-05-11T14:48:00Z">
            <w:rPr/>
          </w:rPrChange>
        </w:rPr>
      </w:pPr>
      <w:bookmarkStart w:id="1594" w:name="_Toc482278694"/>
      <w:r w:rsidRPr="00874119">
        <w:rPr>
          <w:rPrChange w:id="1595" w:author="TAHAR IBRI (X137026)" w:date="2017-05-11T14:48:00Z">
            <w:rPr/>
          </w:rPrChange>
        </w:rPr>
        <w:t>Etapes</w:t>
      </w:r>
      <w:bookmarkEnd w:id="1594"/>
    </w:p>
    <w:p w:rsidR="008C7A84" w:rsidRPr="00874119" w:rsidRDefault="008C7A84" w:rsidP="008C7A84">
      <w:pPr>
        <w:rPr>
          <w:rPrChange w:id="1596" w:author="TAHAR IBRI (X137026)" w:date="2017-05-11T14:48:00Z">
            <w:rPr/>
          </w:rPrChange>
        </w:rPr>
      </w:pPr>
      <w:r w:rsidRPr="00874119">
        <w:rPr>
          <w:rPrChange w:id="1597" w:author="TAHAR IBRI (X137026)" w:date="2017-05-11T14:48:00Z">
            <w:rPr/>
          </w:rPrChange>
        </w:rPr>
        <w:t>Pour importer les données et configur</w:t>
      </w:r>
      <w:r w:rsidR="000E2D77" w:rsidRPr="00874119">
        <w:rPr>
          <w:rPrChange w:id="1598" w:author="TAHAR IBRI (X137026)" w:date="2017-05-11T14:48:00Z">
            <w:rPr/>
          </w:rPrChange>
        </w:rPr>
        <w:t>er</w:t>
      </w:r>
      <w:r w:rsidRPr="00874119">
        <w:rPr>
          <w:rPrChange w:id="1599" w:author="TAHAR IBRI (X137026)" w:date="2017-05-11T14:48:00Z">
            <w:rPr/>
          </w:rPrChange>
        </w:rPr>
        <w:t xml:space="preserve"> à partir de l’environnement production ITIM 5 vers l’environnement de développement ISIM 6</w:t>
      </w:r>
      <w:r w:rsidR="000E2D77" w:rsidRPr="00874119">
        <w:rPr>
          <w:rPrChange w:id="1600" w:author="TAHAR IBRI (X137026)" w:date="2017-05-11T14:48:00Z">
            <w:rPr/>
          </w:rPrChange>
        </w:rPr>
        <w:t>,</w:t>
      </w:r>
      <w:r w:rsidRPr="00874119">
        <w:rPr>
          <w:rPrChange w:id="1601" w:author="TAHAR IBRI (X137026)" w:date="2017-05-11T14:48:00Z">
            <w:rPr/>
          </w:rPrChange>
        </w:rPr>
        <w:t xml:space="preserve"> les étapes suivantes doivent être réalisées :</w:t>
      </w:r>
    </w:p>
    <w:p w:rsidR="008C7A84" w:rsidRPr="00874119" w:rsidRDefault="008C7A84" w:rsidP="008C7A84">
      <w:pPr>
        <w:rPr>
          <w:rPrChange w:id="1602" w:author="TAHAR IBRI (X137026)" w:date="2017-05-11T14:48:00Z">
            <w:rPr/>
          </w:rPrChange>
        </w:rPr>
      </w:pPr>
      <w:r w:rsidRPr="00874119">
        <w:rPr>
          <w:rPrChange w:id="1603" w:author="TAHAR IBRI (X137026)" w:date="2017-05-11T14:48:00Z">
            <w:rPr/>
          </w:rPrChange>
        </w:rPr>
        <w:lastRenderedPageBreak/>
        <w:t xml:space="preserve">Dans l’environnement de production </w:t>
      </w:r>
      <w:del w:id="1604" w:author="TAHAR IBRI (X137026)" w:date="2017-05-11T14:52:00Z">
        <w:r w:rsidRPr="00874119" w:rsidDel="00874119">
          <w:rPr>
            <w:rPrChange w:id="1605" w:author="TAHAR IBRI (X137026)" w:date="2017-05-11T14:48:00Z">
              <w:rPr/>
            </w:rPrChange>
          </w:rPr>
          <w:delText xml:space="preserve">ISIM </w:delText>
        </w:r>
      </w:del>
      <w:ins w:id="1606" w:author="TAHAR IBRI (X137026)" w:date="2017-05-11T14:52:00Z">
        <w:r w:rsidR="00874119">
          <w:t>ITIM v5</w:t>
        </w:r>
      </w:ins>
      <w:del w:id="1607" w:author="TAHAR IBRI (X137026)" w:date="2017-05-11T14:52:00Z">
        <w:r w:rsidRPr="00874119" w:rsidDel="00874119">
          <w:rPr>
            <w:rPrChange w:id="1608" w:author="TAHAR IBRI (X137026)" w:date="2017-05-11T14:48:00Z">
              <w:rPr/>
            </w:rPrChange>
          </w:rPr>
          <w:delText>6</w:delText>
        </w:r>
      </w:del>
      <w:r w:rsidR="000E2D77" w:rsidRPr="00874119">
        <w:rPr>
          <w:rPrChange w:id="1609" w:author="TAHAR IBRI (X137026)" w:date="2017-05-11T14:48:00Z">
            <w:rPr/>
          </w:rPrChange>
        </w:rPr>
        <w:t>,</w:t>
      </w:r>
      <w:r w:rsidRPr="00874119">
        <w:rPr>
          <w:rPrChange w:id="1610" w:author="TAHAR IBRI (X137026)" w:date="2017-05-11T14:48:00Z">
            <w:rPr/>
          </w:rPrChange>
        </w:rPr>
        <w:t xml:space="preserve"> faire les opérations suivantes :</w:t>
      </w:r>
    </w:p>
    <w:p w:rsidR="00C14A3C" w:rsidRPr="00874119" w:rsidRDefault="008C7A84" w:rsidP="00BA4FD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11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12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Sur </w:t>
      </w:r>
      <w:r w:rsidRPr="00874119">
        <w:rPr>
          <w:rFonts w:eastAsia="Times New Roman" w:cs="Arial"/>
          <w:b/>
          <w:i/>
          <w:color w:val="000000"/>
          <w:szCs w:val="20"/>
          <w:lang w:eastAsia="fr-FR"/>
          <w:rPrChange w:id="1613" w:author="TAHAR IBRI (X137026)" w:date="2017-05-11T14:48:00Z">
            <w:rPr>
              <w:rFonts w:eastAsia="Times New Roman" w:cs="Arial"/>
              <w:b/>
              <w:i/>
              <w:color w:val="000000"/>
              <w:szCs w:val="20"/>
              <w:lang w:eastAsia="fr-FR"/>
            </w:rPr>
          </w:rPrChange>
        </w:rPr>
        <w:t>UXPROD901</w:t>
      </w:r>
      <w:r w:rsidRPr="00874119">
        <w:rPr>
          <w:rFonts w:eastAsia="Times New Roman" w:cs="Arial"/>
          <w:color w:val="000000"/>
          <w:szCs w:val="20"/>
          <w:lang w:eastAsia="fr-FR"/>
          <w:rPrChange w:id="1614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,</w:t>
      </w:r>
    </w:p>
    <w:p w:rsidR="008C7A84" w:rsidRPr="00874119" w:rsidRDefault="00C14A3C" w:rsidP="00C14A3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15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16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A</w:t>
      </w:r>
      <w:r w:rsidR="008C7A84" w:rsidRPr="00874119">
        <w:rPr>
          <w:rFonts w:eastAsia="Times New Roman" w:cs="Arial"/>
          <w:color w:val="000000"/>
          <w:szCs w:val="20"/>
          <w:lang w:eastAsia="fr-FR"/>
          <w:rPrChange w:id="1617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rrêter </w:t>
      </w:r>
      <w:proofErr w:type="spellStart"/>
      <w:r w:rsidR="008C7A84" w:rsidRPr="00874119">
        <w:rPr>
          <w:rFonts w:eastAsia="Times New Roman" w:cs="Arial"/>
          <w:i/>
          <w:color w:val="000000"/>
          <w:szCs w:val="20"/>
          <w:lang w:eastAsia="fr-FR"/>
          <w:rPrChange w:id="1618" w:author="TAHAR IBRI (X137026)" w:date="2017-05-11T14:48:00Z">
            <w:rPr>
              <w:rFonts w:eastAsia="Times New Roman" w:cs="Arial"/>
              <w:i/>
              <w:color w:val="000000"/>
              <w:szCs w:val="20"/>
              <w:lang w:eastAsia="fr-FR"/>
            </w:rPr>
          </w:rPrChange>
        </w:rPr>
        <w:t>WebSphere</w:t>
      </w:r>
      <w:proofErr w:type="spellEnd"/>
      <w:r w:rsidR="008C7A84" w:rsidRPr="00874119">
        <w:rPr>
          <w:rFonts w:eastAsia="Times New Roman" w:cs="Arial"/>
          <w:i/>
          <w:color w:val="000000"/>
          <w:szCs w:val="20"/>
          <w:lang w:eastAsia="fr-FR"/>
          <w:rPrChange w:id="1619" w:author="TAHAR IBRI (X137026)" w:date="2017-05-11T14:48:00Z">
            <w:rPr>
              <w:rFonts w:eastAsia="Times New Roman" w:cs="Arial"/>
              <w:i/>
              <w:color w:val="000000"/>
              <w:szCs w:val="20"/>
              <w:lang w:eastAsia="fr-FR"/>
            </w:rPr>
          </w:rPrChange>
        </w:rPr>
        <w:t xml:space="preserve"> Application Server</w:t>
      </w:r>
    </w:p>
    <w:p w:rsidR="008C7A84" w:rsidRPr="00874119" w:rsidRDefault="008C7A84" w:rsidP="003C744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20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21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r</w:t>
      </w:r>
      <w:r w:rsidR="00C14A3C" w:rsidRPr="00874119">
        <w:rPr>
          <w:rFonts w:eastAsia="Times New Roman" w:cs="Arial"/>
          <w:color w:val="000000"/>
          <w:szCs w:val="20"/>
          <w:lang w:eastAsia="fr-FR"/>
          <w:rPrChange w:id="1622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écupérer la configuration ITIM en créant</w:t>
      </w:r>
      <w:r w:rsidRPr="00874119">
        <w:rPr>
          <w:rFonts w:eastAsia="Times New Roman" w:cs="Arial"/>
          <w:color w:val="000000"/>
          <w:szCs w:val="20"/>
          <w:lang w:eastAsia="fr-FR"/>
          <w:rPrChange w:id="1623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 un fichier compressé (.tar) </w:t>
      </w:r>
      <w:r w:rsidR="00C14A3C" w:rsidRPr="00874119">
        <w:rPr>
          <w:rFonts w:eastAsia="Times New Roman" w:cs="Arial"/>
          <w:color w:val="000000"/>
          <w:szCs w:val="20"/>
          <w:lang w:eastAsia="fr-FR"/>
          <w:rPrChange w:id="1624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avec</w:t>
      </w:r>
      <w:r w:rsidRPr="00874119">
        <w:rPr>
          <w:rFonts w:eastAsia="Times New Roman" w:cs="Arial"/>
          <w:color w:val="000000"/>
          <w:szCs w:val="20"/>
          <w:lang w:eastAsia="fr-FR"/>
          <w:rPrChange w:id="1625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 le chemin d’accès complet au répertoire ITIM</w:t>
      </w:r>
    </w:p>
    <w:p w:rsidR="008C7A84" w:rsidRPr="0089716F" w:rsidRDefault="008C7A84" w:rsidP="00C14A3C">
      <w:pPr>
        <w:pStyle w:val="Paragraphedeliste"/>
        <w:ind w:firstLine="696"/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26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</w:pPr>
      <w:proofErr w:type="gramStart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27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>tar</w:t>
      </w:r>
      <w:proofErr w:type="gramEnd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28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 xml:space="preserve"> –</w:t>
      </w:r>
      <w:proofErr w:type="spellStart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29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>cvf</w:t>
      </w:r>
      <w:proofErr w:type="spellEnd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30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 xml:space="preserve"> itim1.tar $ITIM_HOME</w:t>
      </w:r>
    </w:p>
    <w:p w:rsidR="008C7A84" w:rsidRPr="00874119" w:rsidRDefault="008C7A84" w:rsidP="00BA4FD6">
      <w:pPr>
        <w:pStyle w:val="Paragraphedeliste"/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31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32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Copier le</w:t>
      </w:r>
      <w:r w:rsidR="00B441D6" w:rsidRPr="00874119">
        <w:rPr>
          <w:rFonts w:eastAsia="Times New Roman" w:cs="Arial"/>
          <w:color w:val="000000"/>
          <w:szCs w:val="20"/>
          <w:lang w:eastAsia="fr-FR"/>
          <w:rPrChange w:id="1633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 fichier compressé itim.tar vers</w:t>
      </w:r>
      <w:r w:rsidRPr="00874119">
        <w:rPr>
          <w:rFonts w:eastAsia="Times New Roman" w:cs="Arial"/>
          <w:color w:val="000000"/>
          <w:szCs w:val="20"/>
          <w:lang w:eastAsia="fr-FR"/>
          <w:rPrChange w:id="1634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 un répertoire de fichiers temporaires</w:t>
      </w:r>
    </w:p>
    <w:p w:rsidR="00B441D6" w:rsidRPr="00874119" w:rsidRDefault="00B441D6" w:rsidP="00BA4FD6">
      <w:pPr>
        <w:pStyle w:val="Paragraphedeliste"/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35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36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Copier les </w:t>
      </w:r>
      <w:proofErr w:type="spellStart"/>
      <w:r w:rsidRPr="00874119">
        <w:rPr>
          <w:rFonts w:eastAsia="Times New Roman" w:cs="Arial"/>
          <w:color w:val="000000"/>
          <w:szCs w:val="20"/>
          <w:lang w:eastAsia="fr-FR"/>
          <w:rPrChange w:id="1637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assemblyLine</w:t>
      </w:r>
      <w:proofErr w:type="spellEnd"/>
      <w:r w:rsidRPr="00874119">
        <w:rPr>
          <w:rFonts w:eastAsia="Times New Roman" w:cs="Arial"/>
          <w:color w:val="000000"/>
          <w:szCs w:val="20"/>
          <w:lang w:eastAsia="fr-FR"/>
          <w:rPrChange w:id="1638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 vers un répertoire de fichiers temporaires</w:t>
      </w:r>
    </w:p>
    <w:p w:rsidR="008C7A84" w:rsidRPr="00874119" w:rsidRDefault="008C7A84" w:rsidP="008C7A84">
      <w:pPr>
        <w:pStyle w:val="Paragraphedeliste"/>
        <w:shd w:val="clear" w:color="auto" w:fill="FFFFFF"/>
        <w:spacing w:after="0" w:line="240" w:lineRule="auto"/>
        <w:ind w:left="1440"/>
        <w:rPr>
          <w:rFonts w:eastAsia="Times New Roman" w:cs="Arial"/>
          <w:color w:val="000000"/>
          <w:szCs w:val="20"/>
          <w:lang w:eastAsia="fr-FR"/>
          <w:rPrChange w:id="1639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</w:p>
    <w:p w:rsidR="00C14A3C" w:rsidRPr="00874119" w:rsidRDefault="00A17058" w:rsidP="00BA4FD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40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41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Sur </w:t>
      </w:r>
      <w:r w:rsidR="0080789F" w:rsidRPr="00874119">
        <w:rPr>
          <w:rFonts w:eastAsia="Times New Roman" w:cs="Arial"/>
          <w:b/>
          <w:i/>
          <w:color w:val="000000"/>
          <w:szCs w:val="20"/>
          <w:lang w:eastAsia="fr-FR"/>
          <w:rPrChange w:id="1642" w:author="TAHAR IBRI (X137026)" w:date="2017-05-11T14:48:00Z">
            <w:rPr>
              <w:rFonts w:eastAsia="Times New Roman" w:cs="Arial"/>
              <w:b/>
              <w:i/>
              <w:color w:val="000000"/>
              <w:szCs w:val="20"/>
              <w:lang w:eastAsia="fr-FR"/>
            </w:rPr>
          </w:rPrChange>
        </w:rPr>
        <w:t>UXPROD904</w:t>
      </w:r>
      <w:r w:rsidRPr="00874119">
        <w:rPr>
          <w:rFonts w:eastAsia="Times New Roman" w:cs="Arial"/>
          <w:color w:val="000000"/>
          <w:szCs w:val="20"/>
          <w:lang w:eastAsia="fr-FR"/>
          <w:rPrChange w:id="1643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, </w:t>
      </w:r>
    </w:p>
    <w:p w:rsidR="00C14A3C" w:rsidRPr="00874119" w:rsidRDefault="00A17058" w:rsidP="00C14A3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44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45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arrêter </w:t>
      </w:r>
      <w:proofErr w:type="spellStart"/>
      <w:r w:rsidR="0080789F" w:rsidRPr="00874119">
        <w:rPr>
          <w:rFonts w:eastAsia="Times New Roman" w:cs="Arial"/>
          <w:i/>
          <w:color w:val="000000"/>
          <w:szCs w:val="20"/>
          <w:lang w:eastAsia="fr-FR"/>
          <w:rPrChange w:id="1646" w:author="TAHAR IBRI (X137026)" w:date="2017-05-11T14:48:00Z">
            <w:rPr>
              <w:rFonts w:eastAsia="Times New Roman" w:cs="Arial"/>
              <w:i/>
              <w:color w:val="000000"/>
              <w:szCs w:val="20"/>
              <w:lang w:eastAsia="fr-FR"/>
            </w:rPr>
          </w:rPrChange>
        </w:rPr>
        <w:t>WebSphere</w:t>
      </w:r>
      <w:proofErr w:type="spellEnd"/>
      <w:r w:rsidR="0080789F" w:rsidRPr="00874119">
        <w:rPr>
          <w:rFonts w:eastAsia="Times New Roman" w:cs="Arial"/>
          <w:i/>
          <w:color w:val="000000"/>
          <w:szCs w:val="20"/>
          <w:lang w:eastAsia="fr-FR"/>
          <w:rPrChange w:id="1647" w:author="TAHAR IBRI (X137026)" w:date="2017-05-11T14:48:00Z">
            <w:rPr>
              <w:rFonts w:eastAsia="Times New Roman" w:cs="Arial"/>
              <w:i/>
              <w:color w:val="000000"/>
              <w:szCs w:val="20"/>
              <w:lang w:eastAsia="fr-FR"/>
            </w:rPr>
          </w:rPrChange>
        </w:rPr>
        <w:t xml:space="preserve"> Application Server</w:t>
      </w:r>
    </w:p>
    <w:p w:rsidR="008C7A84" w:rsidRPr="00874119" w:rsidRDefault="008C7A84" w:rsidP="00C14A3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48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49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r</w:t>
      </w:r>
      <w:r w:rsidR="00C14A3C" w:rsidRPr="00874119">
        <w:rPr>
          <w:rFonts w:eastAsia="Times New Roman" w:cs="Arial"/>
          <w:color w:val="000000"/>
          <w:szCs w:val="20"/>
          <w:lang w:eastAsia="fr-FR"/>
          <w:rPrChange w:id="1650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écupérer la configuration ITIM en créant</w:t>
      </w:r>
      <w:r w:rsidRPr="00874119">
        <w:rPr>
          <w:rFonts w:eastAsia="Times New Roman" w:cs="Arial"/>
          <w:color w:val="000000"/>
          <w:szCs w:val="20"/>
          <w:lang w:eastAsia="fr-FR"/>
          <w:rPrChange w:id="1651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 un fichier compressé (.tar) </w:t>
      </w:r>
      <w:r w:rsidR="00C14A3C" w:rsidRPr="00874119">
        <w:rPr>
          <w:rFonts w:eastAsia="Times New Roman" w:cs="Arial"/>
          <w:color w:val="000000"/>
          <w:szCs w:val="20"/>
          <w:lang w:eastAsia="fr-FR"/>
          <w:rPrChange w:id="1652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avec</w:t>
      </w:r>
      <w:r w:rsidRPr="00874119">
        <w:rPr>
          <w:rFonts w:eastAsia="Times New Roman" w:cs="Arial"/>
          <w:color w:val="000000"/>
          <w:szCs w:val="20"/>
          <w:lang w:eastAsia="fr-FR"/>
          <w:rPrChange w:id="1653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 le chemin d’accès complet au répertoire ITIM</w:t>
      </w:r>
    </w:p>
    <w:p w:rsidR="008C7A84" w:rsidRPr="0089716F" w:rsidRDefault="008C7A84" w:rsidP="00C14A3C">
      <w:pPr>
        <w:pStyle w:val="Paragraphedeliste"/>
        <w:ind w:firstLine="696"/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54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</w:pPr>
      <w:proofErr w:type="gramStart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55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>tar</w:t>
      </w:r>
      <w:proofErr w:type="gramEnd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56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 xml:space="preserve"> –</w:t>
      </w:r>
      <w:proofErr w:type="spellStart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57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>cvf</w:t>
      </w:r>
      <w:proofErr w:type="spellEnd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658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 xml:space="preserve"> itim2.tar ITIM_HOME</w:t>
      </w:r>
    </w:p>
    <w:p w:rsidR="008C7A84" w:rsidRPr="00874119" w:rsidRDefault="008C7A84" w:rsidP="00BA4FD6">
      <w:pPr>
        <w:pStyle w:val="Paragraphedeliste"/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59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60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Copier le fichier compressé itim.tar dans un répertoire de fichiers temporaires</w:t>
      </w:r>
    </w:p>
    <w:p w:rsidR="008C7A84" w:rsidRPr="00874119" w:rsidRDefault="008C7A84" w:rsidP="008C7A84">
      <w:pPr>
        <w:pStyle w:val="Paragraphedeliste"/>
        <w:shd w:val="clear" w:color="auto" w:fill="FFFFFF"/>
        <w:spacing w:after="0" w:line="240" w:lineRule="auto"/>
        <w:ind w:left="1440"/>
        <w:rPr>
          <w:rFonts w:eastAsia="Times New Roman" w:cs="Arial"/>
          <w:color w:val="000000"/>
          <w:szCs w:val="20"/>
          <w:lang w:eastAsia="fr-FR"/>
          <w:rPrChange w:id="1661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</w:p>
    <w:p w:rsidR="008C7A84" w:rsidRPr="00874119" w:rsidRDefault="008C7A84" w:rsidP="00BA4FD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62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63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 xml:space="preserve">Sur </w:t>
      </w:r>
      <w:r w:rsidRPr="00874119">
        <w:rPr>
          <w:rFonts w:eastAsia="Times New Roman" w:cs="Arial"/>
          <w:b/>
          <w:i/>
          <w:color w:val="000000"/>
          <w:szCs w:val="20"/>
          <w:lang w:eastAsia="fr-FR"/>
          <w:rPrChange w:id="1664" w:author="TAHAR IBRI (X137026)" w:date="2017-05-11T14:48:00Z">
            <w:rPr>
              <w:rFonts w:eastAsia="Times New Roman" w:cs="Arial"/>
              <w:b/>
              <w:i/>
              <w:color w:val="000000"/>
              <w:szCs w:val="20"/>
              <w:lang w:eastAsia="fr-FR"/>
            </w:rPr>
          </w:rPrChange>
        </w:rPr>
        <w:t>UXPROD905</w:t>
      </w:r>
      <w:r w:rsidRPr="00874119">
        <w:rPr>
          <w:rFonts w:eastAsia="Times New Roman" w:cs="Arial"/>
          <w:color w:val="000000"/>
          <w:szCs w:val="20"/>
          <w:lang w:eastAsia="fr-FR"/>
          <w:rPrChange w:id="1665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, sauvegardez, puis exportez les données des serveurs ITDS et DB2 vers un répertoire de fichiers</w:t>
      </w:r>
      <w:r w:rsidRPr="00874119">
        <w:rPr>
          <w:rFonts w:eastAsia="Times New Roman" w:cs="Arial"/>
          <w:color w:val="000000"/>
          <w:szCs w:val="20"/>
          <w:shd w:val="clear" w:color="auto" w:fill="FFFFFF"/>
          <w:lang w:eastAsia="fr-FR"/>
          <w:rPrChange w:id="1666" w:author="TAHAR IBRI (X137026)" w:date="2017-05-11T14:48:00Z">
            <w:rPr>
              <w:rFonts w:eastAsia="Times New Roman" w:cs="Arial"/>
              <w:color w:val="000000"/>
              <w:szCs w:val="20"/>
              <w:shd w:val="clear" w:color="auto" w:fill="FFFFFF"/>
              <w:lang w:eastAsia="fr-FR"/>
            </w:rPr>
          </w:rPrChange>
        </w:rPr>
        <w:t xml:space="preserve"> temporaires.</w:t>
      </w:r>
    </w:p>
    <w:p w:rsidR="00C14A3C" w:rsidRPr="00874119" w:rsidRDefault="00C14A3C" w:rsidP="00C14A3C">
      <w:pPr>
        <w:pStyle w:val="Paragraphedeliste"/>
        <w:ind w:left="1080"/>
        <w:rPr>
          <w:rFonts w:eastAsia="Times New Roman" w:cs="Arial"/>
          <w:color w:val="000000"/>
          <w:szCs w:val="20"/>
          <w:lang w:eastAsia="fr-FR"/>
          <w:rPrChange w:id="1667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68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DB2 :</w:t>
      </w:r>
    </w:p>
    <w:p w:rsidR="00C14A3C" w:rsidRPr="00874119" w:rsidRDefault="00C14A3C" w:rsidP="00C14A3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eastAsia="fr-FR"/>
          <w:rPrChange w:id="1669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20"/>
          <w:lang w:eastAsia="fr-FR"/>
          <w:rPrChange w:id="1670" w:author="TAHAR IBRI (X137026)" w:date="2017-05-11T14:48:00Z">
            <w:rPr>
              <w:rFonts w:eastAsia="Times New Roman" w:cs="Arial"/>
              <w:color w:val="000000"/>
              <w:szCs w:val="20"/>
              <w:lang w:eastAsia="fr-FR"/>
            </w:rPr>
          </w:rPrChange>
        </w:rPr>
        <w:t>Force application all</w:t>
      </w:r>
    </w:p>
    <w:p w:rsidR="00C14A3C" w:rsidRPr="0089716F" w:rsidRDefault="00C14A3C" w:rsidP="00C14A3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0"/>
          <w:lang w:val="en-US" w:eastAsia="fr-FR"/>
          <w:rPrChange w:id="1671" w:author="TAHAR IBRI (X137026)" w:date="2017-05-11T15:03:00Z">
            <w:rPr>
              <w:rFonts w:eastAsia="Times New Roman" w:cs="Arial"/>
              <w:color w:val="000000"/>
              <w:szCs w:val="20"/>
              <w:lang w:val="en-US" w:eastAsia="fr-FR"/>
            </w:rPr>
          </w:rPrChange>
        </w:rPr>
      </w:pPr>
      <w:r w:rsidRPr="0089716F">
        <w:rPr>
          <w:rFonts w:eastAsia="Times New Roman" w:cs="Arial"/>
          <w:color w:val="000000"/>
          <w:szCs w:val="20"/>
          <w:lang w:val="en-US" w:eastAsia="fr-FR"/>
          <w:rPrChange w:id="1672" w:author="TAHAR IBRI (X137026)" w:date="2017-05-11T15:03:00Z">
            <w:rPr>
              <w:rFonts w:eastAsia="Times New Roman" w:cs="Arial"/>
              <w:color w:val="000000"/>
              <w:szCs w:val="20"/>
              <w:lang w:val="en-US" w:eastAsia="fr-FR"/>
            </w:rPr>
          </w:rPrChange>
        </w:rPr>
        <w:t xml:space="preserve">db2 backup database </w:t>
      </w:r>
      <w:proofErr w:type="spellStart"/>
      <w:r w:rsidRPr="0089716F">
        <w:rPr>
          <w:rFonts w:eastAsia="Times New Roman" w:cs="Arial"/>
          <w:color w:val="000000"/>
          <w:szCs w:val="20"/>
          <w:lang w:val="en-US" w:eastAsia="fr-FR"/>
          <w:rPrChange w:id="1673" w:author="TAHAR IBRI (X137026)" w:date="2017-05-11T15:03:00Z">
            <w:rPr>
              <w:rFonts w:eastAsia="Times New Roman" w:cs="Arial"/>
              <w:color w:val="000000"/>
              <w:szCs w:val="20"/>
              <w:lang w:val="en-US" w:eastAsia="fr-FR"/>
            </w:rPr>
          </w:rPrChange>
        </w:rPr>
        <w:t>itimdb</w:t>
      </w:r>
      <w:proofErr w:type="spellEnd"/>
      <w:r w:rsidRPr="0089716F">
        <w:rPr>
          <w:rFonts w:eastAsia="Times New Roman" w:cs="Arial"/>
          <w:color w:val="000000"/>
          <w:szCs w:val="20"/>
          <w:lang w:val="en-US" w:eastAsia="fr-FR"/>
          <w:rPrChange w:id="1674" w:author="TAHAR IBRI (X137026)" w:date="2017-05-11T15:03:00Z">
            <w:rPr>
              <w:rFonts w:eastAsia="Times New Roman" w:cs="Arial"/>
              <w:color w:val="000000"/>
              <w:szCs w:val="20"/>
              <w:lang w:val="en-US" w:eastAsia="fr-FR"/>
            </w:rPr>
          </w:rPrChange>
        </w:rPr>
        <w:t xml:space="preserve"> to /</w:t>
      </w:r>
      <w:proofErr w:type="spellStart"/>
      <w:r w:rsidRPr="0089716F">
        <w:rPr>
          <w:rFonts w:eastAsia="Times New Roman" w:cs="Arial"/>
          <w:color w:val="000000"/>
          <w:szCs w:val="20"/>
          <w:lang w:val="en-US" w:eastAsia="fr-FR"/>
          <w:rPrChange w:id="1675" w:author="TAHAR IBRI (X137026)" w:date="2017-05-11T15:03:00Z">
            <w:rPr>
              <w:rFonts w:eastAsia="Times New Roman" w:cs="Arial"/>
              <w:color w:val="000000"/>
              <w:szCs w:val="20"/>
              <w:lang w:val="en-US" w:eastAsia="fr-FR"/>
            </w:rPr>
          </w:rPrChange>
        </w:rPr>
        <w:t>temporary_backup_directory</w:t>
      </w:r>
      <w:proofErr w:type="spellEnd"/>
    </w:p>
    <w:p w:rsidR="008C7A84" w:rsidRPr="0089716F" w:rsidRDefault="008C7A84" w:rsidP="008C7A84">
      <w:pPr>
        <w:rPr>
          <w:lang w:val="en-US"/>
          <w:rPrChange w:id="1676" w:author="TAHAR IBRI (X137026)" w:date="2017-05-11T15:03:00Z">
            <w:rPr>
              <w:lang w:val="en-US"/>
            </w:rPr>
          </w:rPrChange>
        </w:rPr>
      </w:pPr>
    </w:p>
    <w:p w:rsidR="008C7A84" w:rsidRPr="00874119" w:rsidRDefault="008C7A84" w:rsidP="008C7A84">
      <w:pPr>
        <w:rPr>
          <w:rPrChange w:id="1677" w:author="TAHAR IBRI (X137026)" w:date="2017-05-11T14:48:00Z">
            <w:rPr/>
          </w:rPrChange>
        </w:rPr>
      </w:pPr>
      <w:r w:rsidRPr="00874119">
        <w:rPr>
          <w:rPrChange w:id="1678" w:author="TAHAR IBRI (X137026)" w:date="2017-05-11T14:48:00Z">
            <w:rPr/>
          </w:rPrChange>
        </w:rPr>
        <w:t>Une fois les opérations de sauvegar</w:t>
      </w:r>
      <w:r w:rsidR="000E2D77" w:rsidRPr="00874119">
        <w:rPr>
          <w:rPrChange w:id="1679" w:author="TAHAR IBRI (X137026)" w:date="2017-05-11T14:48:00Z">
            <w:rPr/>
          </w:rPrChange>
        </w:rPr>
        <w:t>de et d’exportation effectuées, f</w:t>
      </w:r>
      <w:r w:rsidRPr="00874119">
        <w:rPr>
          <w:rPrChange w:id="1680" w:author="TAHAR IBRI (X137026)" w:date="2017-05-11T14:48:00Z">
            <w:rPr/>
          </w:rPrChange>
        </w:rPr>
        <w:t>aire les opérations suivantes :</w:t>
      </w:r>
    </w:p>
    <w:p w:rsidR="00C14A3C" w:rsidRPr="00874119" w:rsidRDefault="008C7A84" w:rsidP="00BA4FD6">
      <w:pPr>
        <w:pStyle w:val="Paragraphedeliste"/>
        <w:numPr>
          <w:ilvl w:val="0"/>
          <w:numId w:val="6"/>
        </w:numPr>
        <w:rPr>
          <w:rPrChange w:id="1681" w:author="TAHAR IBRI (X137026)" w:date="2017-05-11T14:48:00Z">
            <w:rPr/>
          </w:rPrChange>
        </w:rPr>
      </w:pPr>
      <w:r w:rsidRPr="00874119">
        <w:rPr>
          <w:rPrChange w:id="1682" w:author="TAHAR IBRI (X137026)" w:date="2017-05-11T14:48:00Z">
            <w:rPr/>
          </w:rPrChange>
        </w:rPr>
        <w:t xml:space="preserve">Sur </w:t>
      </w:r>
      <w:r w:rsidRPr="00874119">
        <w:rPr>
          <w:b/>
          <w:i/>
          <w:rPrChange w:id="1683" w:author="TAHAR IBRI (X137026)" w:date="2017-05-11T14:48:00Z">
            <w:rPr>
              <w:b/>
              <w:i/>
            </w:rPr>
          </w:rPrChange>
        </w:rPr>
        <w:t>UXPROD90</w:t>
      </w:r>
      <w:r w:rsidR="00A17058" w:rsidRPr="00874119">
        <w:rPr>
          <w:b/>
          <w:i/>
          <w:rPrChange w:id="1684" w:author="TAHAR IBRI (X137026)" w:date="2017-05-11T14:48:00Z">
            <w:rPr>
              <w:b/>
              <w:i/>
            </w:rPr>
          </w:rPrChange>
        </w:rPr>
        <w:t>1</w:t>
      </w:r>
      <w:r w:rsidR="0080789F" w:rsidRPr="00874119">
        <w:rPr>
          <w:rPrChange w:id="1685" w:author="TAHAR IBRI (X137026)" w:date="2017-05-11T14:48:00Z">
            <w:rPr/>
          </w:rPrChange>
        </w:rPr>
        <w:t xml:space="preserve"> et </w:t>
      </w:r>
      <w:r w:rsidR="00A17058" w:rsidRPr="00874119">
        <w:rPr>
          <w:b/>
          <w:i/>
          <w:rPrChange w:id="1686" w:author="TAHAR IBRI (X137026)" w:date="2017-05-11T14:48:00Z">
            <w:rPr>
              <w:b/>
              <w:i/>
            </w:rPr>
          </w:rPrChange>
        </w:rPr>
        <w:t>UXPROD904</w:t>
      </w:r>
      <w:r w:rsidRPr="00874119">
        <w:rPr>
          <w:rPrChange w:id="1687" w:author="TAHAR IBRI (X137026)" w:date="2017-05-11T14:48:00Z">
            <w:rPr/>
          </w:rPrChange>
        </w:rPr>
        <w:t>,</w:t>
      </w:r>
    </w:p>
    <w:p w:rsidR="00C14A3C" w:rsidRPr="00874119" w:rsidRDefault="008C7A84" w:rsidP="00C14A3C">
      <w:pPr>
        <w:pStyle w:val="Paragraphedeliste"/>
        <w:numPr>
          <w:ilvl w:val="1"/>
          <w:numId w:val="6"/>
        </w:numPr>
        <w:rPr>
          <w:rPrChange w:id="1688" w:author="TAHAR IBRI (X137026)" w:date="2017-05-11T14:48:00Z">
            <w:rPr/>
          </w:rPrChange>
        </w:rPr>
      </w:pPr>
      <w:r w:rsidRPr="00874119">
        <w:rPr>
          <w:rPrChange w:id="1689" w:author="TAHAR IBRI (X137026)" w:date="2017-05-11T14:48:00Z">
            <w:rPr/>
          </w:rPrChange>
        </w:rPr>
        <w:t xml:space="preserve">réactiver </w:t>
      </w:r>
      <w:r w:rsidR="00A17058" w:rsidRPr="00874119">
        <w:rPr>
          <w:rPrChange w:id="1690" w:author="TAHAR IBRI (X137026)" w:date="2017-05-11T14:48:00Z">
            <w:rPr/>
          </w:rPrChange>
        </w:rPr>
        <w:t>les connexion</w:t>
      </w:r>
      <w:r w:rsidR="000E2D77" w:rsidRPr="00874119">
        <w:rPr>
          <w:rPrChange w:id="1691" w:author="TAHAR IBRI (X137026)" w:date="2017-05-11T14:48:00Z">
            <w:rPr/>
          </w:rPrChange>
        </w:rPr>
        <w:t>s</w:t>
      </w:r>
      <w:r w:rsidR="00A17058" w:rsidRPr="00874119">
        <w:rPr>
          <w:rPrChange w:id="1692" w:author="TAHAR IBRI (X137026)" w:date="2017-05-11T14:48:00Z">
            <w:rPr/>
          </w:rPrChange>
        </w:rPr>
        <w:t xml:space="preserve"> à </w:t>
      </w:r>
      <w:r w:rsidRPr="00874119">
        <w:rPr>
          <w:rPrChange w:id="1693" w:author="TAHAR IBRI (X137026)" w:date="2017-05-11T14:48:00Z">
            <w:rPr/>
          </w:rPrChange>
        </w:rPr>
        <w:t xml:space="preserve">la base de données </w:t>
      </w:r>
      <w:proofErr w:type="spellStart"/>
      <w:r w:rsidRPr="00874119">
        <w:rPr>
          <w:i/>
          <w:rPrChange w:id="1694" w:author="TAHAR IBRI (X137026)" w:date="2017-05-11T14:48:00Z">
            <w:rPr>
              <w:i/>
            </w:rPr>
          </w:rPrChange>
        </w:rPr>
        <w:t>itimdb</w:t>
      </w:r>
      <w:proofErr w:type="spellEnd"/>
    </w:p>
    <w:p w:rsidR="008C7A84" w:rsidRPr="00874119" w:rsidRDefault="008C7A84" w:rsidP="00C14A3C">
      <w:pPr>
        <w:pStyle w:val="Paragraphedeliste"/>
        <w:numPr>
          <w:ilvl w:val="1"/>
          <w:numId w:val="6"/>
        </w:numPr>
        <w:rPr>
          <w:rPrChange w:id="1695" w:author="TAHAR IBRI (X137026)" w:date="2017-05-11T14:48:00Z">
            <w:rPr/>
          </w:rPrChange>
        </w:rPr>
      </w:pPr>
      <w:r w:rsidRPr="00874119">
        <w:rPr>
          <w:rPrChange w:id="1696" w:author="TAHAR IBRI (X137026)" w:date="2017-05-11T14:48:00Z">
            <w:rPr/>
          </w:rPrChange>
        </w:rPr>
        <w:t xml:space="preserve">redémarrer </w:t>
      </w:r>
      <w:proofErr w:type="spellStart"/>
      <w:r w:rsidR="0080789F" w:rsidRPr="00874119">
        <w:rPr>
          <w:i/>
          <w:rPrChange w:id="1697" w:author="TAHAR IBRI (X137026)" w:date="2017-05-11T14:48:00Z">
            <w:rPr>
              <w:i/>
            </w:rPr>
          </w:rPrChange>
        </w:rPr>
        <w:t>WebSphere</w:t>
      </w:r>
      <w:proofErr w:type="spellEnd"/>
      <w:r w:rsidR="0080789F" w:rsidRPr="00874119">
        <w:rPr>
          <w:i/>
          <w:rPrChange w:id="1698" w:author="TAHAR IBRI (X137026)" w:date="2017-05-11T14:48:00Z">
            <w:rPr>
              <w:i/>
            </w:rPr>
          </w:rPrChange>
        </w:rPr>
        <w:t xml:space="preserve"> Application Server</w:t>
      </w:r>
    </w:p>
    <w:p w:rsidR="008C7A84" w:rsidRPr="00874119" w:rsidRDefault="008C7A84" w:rsidP="008C7A84">
      <w:pPr>
        <w:pStyle w:val="Titre2"/>
        <w:rPr>
          <w:rPrChange w:id="1699" w:author="TAHAR IBRI (X137026)" w:date="2017-05-11T14:48:00Z">
            <w:rPr/>
          </w:rPrChange>
        </w:rPr>
      </w:pPr>
      <w:bookmarkStart w:id="1700" w:name="_Toc482278695"/>
      <w:r w:rsidRPr="00874119">
        <w:rPr>
          <w:rPrChange w:id="1701" w:author="TAHAR IBRI (X137026)" w:date="2017-05-11T14:48:00Z">
            <w:rPr/>
          </w:rPrChange>
        </w:rPr>
        <w:t>Installation du socle ISIM v6</w:t>
      </w:r>
      <w:bookmarkEnd w:id="1700"/>
    </w:p>
    <w:p w:rsidR="008C7A84" w:rsidRPr="00874119" w:rsidRDefault="008C7A84" w:rsidP="008C7A84">
      <w:pPr>
        <w:pStyle w:val="Titre3"/>
        <w:rPr>
          <w:rPrChange w:id="1702" w:author="TAHAR IBRI (X137026)" w:date="2017-05-11T14:48:00Z">
            <w:rPr/>
          </w:rPrChange>
        </w:rPr>
      </w:pPr>
      <w:bookmarkStart w:id="1703" w:name="_Toc482278696"/>
      <w:proofErr w:type="spellStart"/>
      <w:r w:rsidRPr="00874119">
        <w:rPr>
          <w:rPrChange w:id="1704" w:author="TAHAR IBRI (X137026)" w:date="2017-05-11T14:48:00Z">
            <w:rPr/>
          </w:rPrChange>
        </w:rPr>
        <w:t>Prérequis</w:t>
      </w:r>
      <w:bookmarkEnd w:id="1703"/>
      <w:proofErr w:type="spellEnd"/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70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706" w:author="TAHAR IBRI (X137026)" w:date="2017-05-11T14:48:00Z">
            <w:rPr>
              <w:rFonts w:cs="Arial"/>
            </w:rPr>
          </w:rPrChange>
        </w:rPr>
        <w:t xml:space="preserve">Avoir le nom de l’utilisateur et le mot de passe de l’administrateur de </w:t>
      </w:r>
      <w:r w:rsidR="004D3DA9" w:rsidRPr="00874119">
        <w:rPr>
          <w:rFonts w:cs="Arial"/>
          <w:rPrChange w:id="1707" w:author="TAHAR IBRI (X137026)" w:date="2017-05-11T14:48:00Z">
            <w:rPr>
              <w:rFonts w:cs="Arial"/>
            </w:rPr>
          </w:rPrChange>
        </w:rPr>
        <w:t xml:space="preserve">la base de </w:t>
      </w:r>
      <w:proofErr w:type="spellStart"/>
      <w:r w:rsidR="004D3DA9" w:rsidRPr="00874119">
        <w:rPr>
          <w:rFonts w:cs="Arial"/>
          <w:rPrChange w:id="1708" w:author="TAHAR IBRI (X137026)" w:date="2017-05-11T14:48:00Z">
            <w:rPr>
              <w:rFonts w:cs="Arial"/>
            </w:rPr>
          </w:rPrChange>
        </w:rPr>
        <w:t>de</w:t>
      </w:r>
      <w:proofErr w:type="spellEnd"/>
      <w:r w:rsidR="004D3DA9" w:rsidRPr="00874119">
        <w:rPr>
          <w:rFonts w:cs="Arial"/>
          <w:rPrChange w:id="1709" w:author="TAHAR IBRI (X137026)" w:date="2017-05-11T14:48:00Z">
            <w:rPr>
              <w:rFonts w:cs="Arial"/>
            </w:rPr>
          </w:rPrChange>
        </w:rPr>
        <w:t xml:space="preserve"> données </w:t>
      </w:r>
      <w:r w:rsidRPr="00874119">
        <w:rPr>
          <w:rFonts w:cs="Arial"/>
          <w:rPrChange w:id="1710" w:author="TAHAR IBRI (X137026)" w:date="2017-05-11T14:48:00Z">
            <w:rPr>
              <w:rFonts w:cs="Arial"/>
            </w:rPr>
          </w:rPrChange>
        </w:rPr>
        <w:t>DB2 PROD ITIM5</w:t>
      </w:r>
    </w:p>
    <w:p w:rsidR="008C7A84" w:rsidRPr="00874119" w:rsidRDefault="008C7A84" w:rsidP="008C7A84">
      <w:pPr>
        <w:pStyle w:val="Paragraphedeliste"/>
        <w:spacing w:after="0" w:line="276" w:lineRule="auto"/>
        <w:ind w:left="360"/>
        <w:jc w:val="both"/>
        <w:rPr>
          <w:rFonts w:cs="Arial"/>
          <w:rPrChange w:id="1711" w:author="TAHAR IBRI (X137026)" w:date="2017-05-11T14:48:00Z">
            <w:rPr>
              <w:rFonts w:cs="Arial"/>
            </w:rPr>
          </w:rPrChange>
        </w:rPr>
      </w:pPr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71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713" w:author="TAHAR IBRI (X137026)" w:date="2017-05-11T14:48:00Z">
            <w:rPr>
              <w:rFonts w:cs="Arial"/>
            </w:rPr>
          </w:rPrChange>
        </w:rPr>
        <w:t>Les fichiers ci-dessous doivent être présents sur les machines</w:t>
      </w:r>
    </w:p>
    <w:p w:rsidR="008C7A84" w:rsidRPr="0089716F" w:rsidRDefault="008C7A84" w:rsidP="008C7A8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Arial"/>
          <w:b/>
          <w:lang w:val="en-US"/>
          <w:rPrChange w:id="1714" w:author="TAHAR IBRI (X137026)" w:date="2017-05-11T15:03:00Z">
            <w:rPr>
              <w:rFonts w:cs="Arial"/>
              <w:b/>
              <w:lang w:val="en-US"/>
            </w:rPr>
          </w:rPrChange>
        </w:rPr>
      </w:pPr>
      <w:proofErr w:type="spellStart"/>
      <w:r w:rsidRPr="0089716F">
        <w:rPr>
          <w:rFonts w:cs="Arial"/>
          <w:b/>
          <w:lang w:val="en-US"/>
          <w:rPrChange w:id="1715" w:author="TAHAR IBRI (X137026)" w:date="2017-05-11T15:03:00Z">
            <w:rPr>
              <w:rFonts w:cs="Arial"/>
              <w:b/>
              <w:lang w:val="en-US"/>
            </w:rPr>
          </w:rPrChange>
        </w:rPr>
        <w:t>WebSphere</w:t>
      </w:r>
      <w:proofErr w:type="spellEnd"/>
      <w:r w:rsidRPr="0089716F">
        <w:rPr>
          <w:rFonts w:cs="Arial"/>
          <w:b/>
          <w:lang w:val="en-US"/>
          <w:rPrChange w:id="1716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Application Server and Network Deployment Manager 7.0</w:t>
      </w:r>
    </w:p>
    <w:p w:rsidR="008C7A84" w:rsidRPr="00874119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1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18" w:author="TAHAR IBRI (X137026)" w:date="2017-05-11T14:48:00Z">
            <w:rPr>
              <w:rFonts w:cs="Arial"/>
              <w:sz w:val="19"/>
              <w:szCs w:val="19"/>
            </w:rPr>
          </w:rPrChange>
        </w:rPr>
        <w:t>C1G35ML.tar.</w:t>
      </w:r>
      <w:proofErr w:type="spellStart"/>
      <w:r w:rsidRPr="00874119">
        <w:rPr>
          <w:rFonts w:cs="Arial"/>
          <w:sz w:val="19"/>
          <w:szCs w:val="19"/>
          <w:rPrChange w:id="1719" w:author="TAHAR IBRI (X137026)" w:date="2017-05-11T14:48:00Z">
            <w:rPr>
              <w:rFonts w:cs="Arial"/>
              <w:sz w:val="19"/>
              <w:szCs w:val="19"/>
            </w:rPr>
          </w:rPrChange>
        </w:rPr>
        <w:t>gz</w:t>
      </w:r>
      <w:proofErr w:type="spellEnd"/>
      <w:r w:rsidRPr="00874119">
        <w:rPr>
          <w:rFonts w:cs="Arial"/>
          <w:sz w:val="19"/>
          <w:szCs w:val="19"/>
          <w:rPrChange w:id="1720" w:author="TAHAR IBRI (X137026)" w:date="2017-05-11T14:48:00Z">
            <w:rPr>
              <w:rFonts w:cs="Arial"/>
              <w:sz w:val="19"/>
              <w:szCs w:val="19"/>
            </w:rPr>
          </w:rPrChange>
        </w:rPr>
        <w:t xml:space="preserve"> </w:t>
      </w:r>
    </w:p>
    <w:p w:rsidR="008C7A84" w:rsidRPr="00874119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2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22" w:author="TAHAR IBRI (X137026)" w:date="2017-05-11T14:48:00Z">
            <w:rPr>
              <w:rFonts w:cs="Arial"/>
              <w:sz w:val="19"/>
              <w:szCs w:val="19"/>
            </w:rPr>
          </w:rPrChange>
        </w:rPr>
        <w:t>C1G36ML.tar.</w:t>
      </w:r>
      <w:proofErr w:type="spellStart"/>
      <w:r w:rsidRPr="00874119">
        <w:rPr>
          <w:rFonts w:cs="Arial"/>
          <w:sz w:val="19"/>
          <w:szCs w:val="19"/>
          <w:rPrChange w:id="1723" w:author="TAHAR IBRI (X137026)" w:date="2017-05-11T14:48:00Z">
            <w:rPr>
              <w:rFonts w:cs="Arial"/>
              <w:sz w:val="19"/>
              <w:szCs w:val="19"/>
            </w:rPr>
          </w:rPrChange>
        </w:rPr>
        <w:t>gz</w:t>
      </w:r>
      <w:proofErr w:type="spellEnd"/>
    </w:p>
    <w:p w:rsidR="008C7A84" w:rsidRPr="00874119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2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25" w:author="TAHAR IBRI (X137026)" w:date="2017-05-11T14:48:00Z">
            <w:rPr>
              <w:rFonts w:cs="Arial"/>
              <w:sz w:val="19"/>
              <w:szCs w:val="19"/>
            </w:rPr>
          </w:rPrChange>
        </w:rPr>
        <w:t>C1G37ML.tar.</w:t>
      </w:r>
      <w:proofErr w:type="spellStart"/>
      <w:r w:rsidRPr="00874119">
        <w:rPr>
          <w:rFonts w:cs="Arial"/>
          <w:sz w:val="19"/>
          <w:szCs w:val="19"/>
          <w:rPrChange w:id="1726" w:author="TAHAR IBRI (X137026)" w:date="2017-05-11T14:48:00Z">
            <w:rPr>
              <w:rFonts w:cs="Arial"/>
              <w:sz w:val="19"/>
              <w:szCs w:val="19"/>
            </w:rPr>
          </w:rPrChange>
        </w:rPr>
        <w:t>gz</w:t>
      </w:r>
      <w:proofErr w:type="spellEnd"/>
    </w:p>
    <w:p w:rsidR="008C7A84" w:rsidRPr="0089716F" w:rsidRDefault="008C7A84" w:rsidP="008C7A8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lang w:val="en-US"/>
          <w:rPrChange w:id="1727" w:author="TAHAR IBRI (X137026)" w:date="2017-05-11T15:03:00Z">
            <w:rPr>
              <w:rFonts w:cs="Arial"/>
              <w:b/>
              <w:lang w:val="en-US"/>
            </w:rPr>
          </w:rPrChange>
        </w:rPr>
      </w:pPr>
      <w:r w:rsidRPr="0089716F">
        <w:rPr>
          <w:rFonts w:cs="Arial"/>
          <w:b/>
          <w:lang w:val="en-US"/>
          <w:rPrChange w:id="1728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IBM </w:t>
      </w:r>
      <w:proofErr w:type="spellStart"/>
      <w:r w:rsidRPr="0089716F">
        <w:rPr>
          <w:rFonts w:cs="Arial"/>
          <w:b/>
          <w:lang w:val="en-US"/>
          <w:rPrChange w:id="1729" w:author="TAHAR IBRI (X137026)" w:date="2017-05-11T15:03:00Z">
            <w:rPr>
              <w:rFonts w:cs="Arial"/>
              <w:b/>
              <w:lang w:val="en-US"/>
            </w:rPr>
          </w:rPrChange>
        </w:rPr>
        <w:t>Sercurity</w:t>
      </w:r>
      <w:proofErr w:type="spellEnd"/>
      <w:r w:rsidRPr="0089716F">
        <w:rPr>
          <w:rFonts w:cs="Arial"/>
          <w:b/>
          <w:lang w:val="en-US"/>
          <w:rPrChange w:id="1730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Identity Manager Version 6.0</w:t>
      </w:r>
    </w:p>
    <w:p w:rsidR="008C7A84" w:rsidRPr="00874119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3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32" w:author="TAHAR IBRI (X137026)" w:date="2017-05-11T14:48:00Z">
            <w:rPr>
              <w:rFonts w:cs="Arial"/>
              <w:sz w:val="19"/>
              <w:szCs w:val="19"/>
            </w:rPr>
          </w:rPrChange>
        </w:rPr>
        <w:t>SIM_6.0_FOR_LINUX</w:t>
      </w:r>
      <w:proofErr w:type="gramStart"/>
      <w:r w:rsidRPr="00874119">
        <w:rPr>
          <w:rFonts w:cs="Arial"/>
          <w:sz w:val="19"/>
          <w:szCs w:val="19"/>
          <w:rPrChange w:id="1733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1734" w:author="TAHAR IBRI (X137026)" w:date="2017-05-11T14:48:00Z">
            <w:rPr>
              <w:rFonts w:cs="Arial"/>
              <w:sz w:val="19"/>
              <w:szCs w:val="19"/>
            </w:rPr>
          </w:rPrChange>
        </w:rPr>
        <w:t>ML.tar</w:t>
      </w:r>
    </w:p>
    <w:p w:rsidR="008C7A84" w:rsidRPr="00874119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3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36" w:author="TAHAR IBRI (X137026)" w:date="2017-05-11T14:48:00Z">
            <w:rPr>
              <w:rFonts w:cs="Arial"/>
              <w:sz w:val="19"/>
              <w:szCs w:val="19"/>
            </w:rPr>
          </w:rPrChange>
        </w:rPr>
        <w:t>SIM_6.0_MCT_MP</w:t>
      </w:r>
      <w:proofErr w:type="gramStart"/>
      <w:r w:rsidRPr="00874119">
        <w:rPr>
          <w:rFonts w:cs="Arial"/>
          <w:sz w:val="19"/>
          <w:szCs w:val="19"/>
          <w:rPrChange w:id="1737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1738" w:author="TAHAR IBRI (X137026)" w:date="2017-05-11T14:48:00Z">
            <w:rPr>
              <w:rFonts w:cs="Arial"/>
              <w:sz w:val="19"/>
              <w:szCs w:val="19"/>
            </w:rPr>
          </w:rPrChange>
        </w:rPr>
        <w:t>ML.zip</w:t>
      </w:r>
    </w:p>
    <w:p w:rsidR="008C7A84" w:rsidRPr="00874119" w:rsidRDefault="008C7A84" w:rsidP="008C7A8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1739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1740" w:author="TAHAR IBRI (X137026)" w:date="2017-05-11T14:48:00Z">
            <w:rPr>
              <w:rFonts w:cs="Arial"/>
              <w:b/>
            </w:rPr>
          </w:rPrChange>
        </w:rPr>
        <w:t>IBM DB2 Enterprise Server Edition</w:t>
      </w:r>
    </w:p>
    <w:p w:rsidR="0080789F" w:rsidRPr="00874119" w:rsidRDefault="008C7A84" w:rsidP="0080789F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4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42" w:author="TAHAR IBRI (X137026)" w:date="2017-05-11T14:48:00Z">
            <w:rPr>
              <w:rFonts w:cs="Arial"/>
              <w:sz w:val="19"/>
              <w:szCs w:val="19"/>
            </w:rPr>
          </w:rPrChange>
        </w:rPr>
        <w:t>DB2_Svr_10.</w:t>
      </w:r>
      <w:r w:rsidR="00FD1FA6" w:rsidRPr="00874119">
        <w:rPr>
          <w:rFonts w:cs="Arial"/>
          <w:sz w:val="19"/>
          <w:szCs w:val="19"/>
          <w:rPrChange w:id="1743" w:author="TAHAR IBRI (X137026)" w:date="2017-05-11T14:48:00Z">
            <w:rPr>
              <w:rFonts w:cs="Arial"/>
              <w:sz w:val="19"/>
              <w:szCs w:val="19"/>
            </w:rPr>
          </w:rPrChange>
        </w:rPr>
        <w:t>1.0.2</w:t>
      </w:r>
      <w:r w:rsidRPr="00874119">
        <w:rPr>
          <w:rFonts w:cs="Arial"/>
          <w:sz w:val="19"/>
          <w:szCs w:val="19"/>
          <w:rPrChange w:id="1744" w:author="TAHAR IBRI (X137026)" w:date="2017-05-11T14:48:00Z">
            <w:rPr>
              <w:rFonts w:cs="Arial"/>
              <w:sz w:val="19"/>
              <w:szCs w:val="19"/>
            </w:rPr>
          </w:rPrChange>
        </w:rPr>
        <w:t>_Linux_x86-64.</w:t>
      </w:r>
      <w:proofErr w:type="spellStart"/>
      <w:r w:rsidRPr="00874119">
        <w:rPr>
          <w:rFonts w:cs="Arial"/>
          <w:sz w:val="19"/>
          <w:szCs w:val="19"/>
          <w:rPrChange w:id="1745" w:author="TAHAR IBRI (X137026)" w:date="2017-05-11T14:48:00Z">
            <w:rPr>
              <w:rFonts w:cs="Arial"/>
              <w:sz w:val="19"/>
              <w:szCs w:val="19"/>
            </w:rPr>
          </w:rPrChange>
        </w:rPr>
        <w:t>tar.gz</w:t>
      </w:r>
      <w:proofErr w:type="spellEnd"/>
    </w:p>
    <w:p w:rsidR="008C7A84" w:rsidRPr="00874119" w:rsidRDefault="008C7A84" w:rsidP="008C7A8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1746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1747" w:author="TAHAR IBRI (X137026)" w:date="2017-05-11T14:48:00Z">
            <w:rPr>
              <w:rFonts w:cs="Arial"/>
              <w:b/>
            </w:rPr>
          </w:rPrChange>
        </w:rPr>
        <w:t>IBM Tivoli Directory Server</w:t>
      </w:r>
    </w:p>
    <w:p w:rsidR="008C7A84" w:rsidRPr="0089716F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1748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sz w:val="19"/>
          <w:szCs w:val="19"/>
          <w:lang w:val="en-US"/>
          <w:rPrChange w:id="1749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sds631_linux_x86_base_WOENT.tar</w:t>
      </w:r>
    </w:p>
    <w:p w:rsidR="008C7A84" w:rsidRPr="00874119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50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51" w:author="TAHAR IBRI (X137026)" w:date="2017-05-11T14:48:00Z">
            <w:rPr>
              <w:rFonts w:cs="Arial"/>
              <w:sz w:val="19"/>
              <w:szCs w:val="19"/>
            </w:rPr>
          </w:rPrChange>
        </w:rPr>
        <w:t>sds631_linux_x86_64_gskit.tar</w:t>
      </w:r>
    </w:p>
    <w:p w:rsidR="008C7A84" w:rsidRPr="00874119" w:rsidRDefault="008C7A84" w:rsidP="008C7A8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1752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1753" w:author="TAHAR IBRI (X137026)" w:date="2017-05-11T14:48:00Z">
            <w:rPr>
              <w:rFonts w:cs="Arial"/>
              <w:b/>
            </w:rPr>
          </w:rPrChange>
        </w:rPr>
        <w:t xml:space="preserve">IBM Tivoli Directory </w:t>
      </w:r>
      <w:proofErr w:type="spellStart"/>
      <w:r w:rsidRPr="00874119">
        <w:rPr>
          <w:rFonts w:cs="Arial"/>
          <w:b/>
          <w:rPrChange w:id="1754" w:author="TAHAR IBRI (X137026)" w:date="2017-05-11T14:48:00Z">
            <w:rPr>
              <w:rFonts w:cs="Arial"/>
              <w:b/>
            </w:rPr>
          </w:rPrChange>
        </w:rPr>
        <w:t>Integrator</w:t>
      </w:r>
      <w:proofErr w:type="spellEnd"/>
    </w:p>
    <w:p w:rsidR="008C7A84" w:rsidRPr="00874119" w:rsidRDefault="008C7A84" w:rsidP="008C7A84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5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1756" w:author="TAHAR IBRI (X137026)" w:date="2017-05-11T14:48:00Z">
            <w:rPr>
              <w:rFonts w:cs="Arial"/>
              <w:sz w:val="19"/>
              <w:szCs w:val="19"/>
            </w:rPr>
          </w:rPrChange>
        </w:rPr>
        <w:t>SDI_7.</w:t>
      </w:r>
      <w:proofErr w:type="spellStart"/>
      <w:r w:rsidR="0068600F" w:rsidRPr="00874119">
        <w:rPr>
          <w:rFonts w:cs="Arial"/>
          <w:sz w:val="19"/>
          <w:szCs w:val="19"/>
          <w:rPrChange w:id="1757" w:author="TAHAR IBRI (X137026)" w:date="2017-05-11T14:48:00Z">
            <w:rPr>
              <w:rFonts w:cs="Arial"/>
              <w:sz w:val="19"/>
              <w:szCs w:val="19"/>
            </w:rPr>
          </w:rPrChange>
        </w:rPr>
        <w:t>1</w:t>
      </w:r>
      <w:r w:rsidRPr="00874119">
        <w:rPr>
          <w:rFonts w:cs="Arial"/>
          <w:sz w:val="19"/>
          <w:szCs w:val="19"/>
          <w:rPrChange w:id="1758" w:author="TAHAR IBRI (X137026)" w:date="2017-05-11T14:48:00Z">
            <w:rPr>
              <w:rFonts w:cs="Arial"/>
              <w:sz w:val="19"/>
              <w:szCs w:val="19"/>
            </w:rPr>
          </w:rPrChange>
        </w:rPr>
        <w:t>_XLIN86_64_ML.tar</w:t>
      </w:r>
      <w:proofErr w:type="spellEnd"/>
    </w:p>
    <w:p w:rsidR="008C7A84" w:rsidRPr="00874119" w:rsidRDefault="008C7A84" w:rsidP="008C7A8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59" w:author="TAHAR IBRI (X137026)" w:date="2017-05-11T14:48:00Z">
            <w:rPr>
              <w:rFonts w:cs="Arial"/>
            </w:rPr>
          </w:rPrChange>
        </w:rPr>
      </w:pPr>
    </w:p>
    <w:p w:rsidR="008C7A84" w:rsidRPr="00874119" w:rsidRDefault="008C7A84" w:rsidP="008C7A8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1760" w:author="TAHAR IBRI (X137026)" w:date="2017-05-11T14:48:00Z">
            <w:rPr>
              <w:rFonts w:cs="Arial"/>
            </w:rPr>
          </w:rPrChange>
        </w:rPr>
      </w:pPr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76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762" w:author="TAHAR IBRI (X137026)" w:date="2017-05-11T14:48:00Z">
            <w:rPr>
              <w:rFonts w:cs="Arial"/>
            </w:rPr>
          </w:rPrChange>
        </w:rPr>
        <w:t>Le serveur DNS doit être disponible et accessible depuis tous les serveurs.</w:t>
      </w:r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76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764" w:author="TAHAR IBRI (X137026)" w:date="2017-05-11T14:48:00Z">
            <w:rPr>
              <w:rFonts w:cs="Arial"/>
            </w:rPr>
          </w:rPrChange>
        </w:rPr>
        <w:t xml:space="preserve">Le serveur SMTP doit être disponible et accessible depuis le serveur </w:t>
      </w:r>
      <w:r w:rsidR="00027FEA" w:rsidRPr="00874119">
        <w:rPr>
          <w:rFonts w:cs="Arial"/>
          <w:color w:val="000000"/>
          <w:szCs w:val="20"/>
          <w:highlight w:val="lightGray"/>
          <w:rPrChange w:id="1765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FD1FA6" w:rsidRPr="00874119">
        <w:rPr>
          <w:rFonts w:cs="Arial"/>
          <w:color w:val="000000"/>
          <w:szCs w:val="20"/>
          <w:rPrChange w:id="1766" w:author="TAHAR IBRI (X137026)" w:date="2017-05-11T14:48:00Z">
            <w:rPr>
              <w:rFonts w:cs="Arial"/>
              <w:color w:val="000000"/>
              <w:szCs w:val="20"/>
            </w:rPr>
          </w:rPrChange>
        </w:rPr>
        <w:t>.</w:t>
      </w:r>
    </w:p>
    <w:p w:rsidR="008C7A84" w:rsidRPr="00874119" w:rsidRDefault="008C7A84" w:rsidP="008C7A84">
      <w:pPr>
        <w:pStyle w:val="Paragraphedeliste"/>
        <w:spacing w:line="276" w:lineRule="auto"/>
        <w:ind w:left="360"/>
        <w:rPr>
          <w:rFonts w:cs="Arial"/>
          <w:rPrChange w:id="1767" w:author="TAHAR IBRI (X137026)" w:date="2017-05-11T14:48:00Z">
            <w:rPr>
              <w:rFonts w:cs="Arial"/>
            </w:rPr>
          </w:rPrChange>
        </w:rPr>
      </w:pPr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76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769" w:author="TAHAR IBRI (X137026)" w:date="2017-05-11T14:48:00Z">
            <w:rPr>
              <w:rFonts w:cs="Arial"/>
            </w:rPr>
          </w:rPrChange>
        </w:rPr>
        <w:lastRenderedPageBreak/>
        <w:t>Les communications suivantes doivent être autorisées :</w:t>
      </w:r>
    </w:p>
    <w:p w:rsidR="0080789F" w:rsidRPr="00874119" w:rsidRDefault="008C7A84" w:rsidP="0080789F">
      <w:pPr>
        <w:spacing w:after="0" w:line="276" w:lineRule="auto"/>
        <w:jc w:val="both"/>
        <w:rPr>
          <w:rFonts w:cs="Arial"/>
          <w:rPrChange w:id="1770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771" w:author="TAHAR IBRI (X137026)" w:date="2017-05-11T14:48:00Z">
            <w:rPr>
              <w:rFonts w:cs="Arial"/>
            </w:rPr>
          </w:rPrChange>
        </w:rPr>
        <w:t xml:space="preserve"> </w:t>
      </w:r>
    </w:p>
    <w:p w:rsidR="008C7A84" w:rsidRPr="00874119" w:rsidRDefault="008C7A84" w:rsidP="008C7A84">
      <w:pPr>
        <w:spacing w:after="0" w:line="276" w:lineRule="auto"/>
        <w:jc w:val="both"/>
        <w:rPr>
          <w:rPrChange w:id="1772" w:author="TAHAR IBRI (X137026)" w:date="2017-05-11T14:48:00Z">
            <w:rPr/>
          </w:rPrChange>
        </w:rPr>
      </w:pPr>
      <w:r w:rsidRPr="00874119">
        <w:rPr>
          <w:u w:val="single"/>
          <w:rPrChange w:id="1773" w:author="TAHAR IBRI (X137026)" w:date="2017-05-11T14:48:00Z">
            <w:rPr>
              <w:u w:val="single"/>
            </w:rPr>
          </w:rPrChange>
        </w:rPr>
        <w:t>Le navigateur client</w:t>
      </w:r>
      <w:r w:rsidRPr="00874119">
        <w:rPr>
          <w:rPrChange w:id="1774" w:author="TAHAR IBRI (X137026)" w:date="2017-05-11T14:48:00Z">
            <w:rPr/>
          </w:rPrChange>
        </w:rPr>
        <w:t xml:space="preserve"> doit communiquer avec :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1775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1776" w:author="TAHAR IBRI (X137026)" w:date="2017-05-11T14:48:00Z">
            <w:rPr/>
          </w:rPrChange>
        </w:rPr>
        <w:t xml:space="preserve">ISIM Console sur </w:t>
      </w:r>
      <w:r w:rsidR="00C6114F" w:rsidRPr="00874119">
        <w:rPr>
          <w:rFonts w:cs="Arial"/>
          <w:color w:val="000000"/>
          <w:szCs w:val="20"/>
          <w:highlight w:val="lightGray"/>
          <w:rPrChange w:id="1777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C6114F" w:rsidRPr="00874119">
        <w:rPr>
          <w:rFonts w:cs="Arial"/>
          <w:color w:val="000000"/>
          <w:szCs w:val="20"/>
          <w:rPrChange w:id="177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1779" w:author="TAHAR IBRI (X137026)" w:date="2017-05-11T14:48:00Z">
            <w:rPr>
              <w:rFonts w:cs="Arial"/>
            </w:rPr>
          </w:rPrChange>
        </w:rPr>
        <w:t xml:space="preserve">sur </w:t>
      </w:r>
      <w:r w:rsidR="00AC7849" w:rsidRPr="00874119">
        <w:rPr>
          <w:rFonts w:cs="Arial"/>
          <w:rPrChange w:id="1780" w:author="TAHAR IBRI (X137026)" w:date="2017-05-11T14:48:00Z">
            <w:rPr>
              <w:rFonts w:cs="Arial"/>
            </w:rPr>
          </w:rPrChange>
        </w:rPr>
        <w:t>les ports</w:t>
      </w:r>
      <w:r w:rsidRPr="00874119">
        <w:rPr>
          <w:rFonts w:cs="Arial"/>
          <w:rPrChange w:id="1781" w:author="TAHAR IBRI (X137026)" w:date="2017-05-11T14:48:00Z">
            <w:rPr>
              <w:rFonts w:cs="Arial"/>
            </w:rPr>
          </w:rPrChange>
        </w:rPr>
        <w:t> TCP : 80</w:t>
      </w:r>
      <w:r w:rsidR="00521442" w:rsidRPr="00874119">
        <w:rPr>
          <w:rFonts w:cs="Arial"/>
          <w:rPrChange w:id="1782" w:author="TAHAR IBRI (X137026)" w:date="2017-05-11T14:48:00Z">
            <w:rPr>
              <w:rFonts w:cs="Arial"/>
            </w:rPr>
          </w:rPrChange>
        </w:rPr>
        <w:t xml:space="preserve"> 9080</w:t>
      </w:r>
    </w:p>
    <w:p w:rsidR="008C7A84" w:rsidRPr="00874119" w:rsidRDefault="008C7A84" w:rsidP="008C7A84">
      <w:pPr>
        <w:spacing w:line="276" w:lineRule="auto"/>
        <w:rPr>
          <w:rFonts w:cs="Arial"/>
          <w:rPrChange w:id="1783" w:author="TAHAR IBRI (X137026)" w:date="2017-05-11T14:48:00Z">
            <w:rPr>
              <w:rFonts w:cs="Arial"/>
            </w:rPr>
          </w:rPrChange>
        </w:rPr>
      </w:pPr>
    </w:p>
    <w:p w:rsidR="008C7A84" w:rsidRPr="00874119" w:rsidRDefault="008C7A84" w:rsidP="008C7A84">
      <w:pPr>
        <w:spacing w:line="276" w:lineRule="auto"/>
        <w:rPr>
          <w:rFonts w:cs="Arial"/>
          <w:color w:val="FFFFFF" w:themeColor="background1"/>
          <w:szCs w:val="20"/>
          <w:highlight w:val="darkBlue"/>
          <w:rPrChange w:id="1784" w:author="TAHAR IBRI (X137026)" w:date="2017-05-11T14:48:00Z">
            <w:rPr>
              <w:rFonts w:cs="Arial"/>
              <w:color w:val="FFFFFF" w:themeColor="background1"/>
              <w:szCs w:val="20"/>
              <w:highlight w:val="darkBlue"/>
            </w:rPr>
          </w:rPrChange>
        </w:rPr>
      </w:pPr>
      <w:r w:rsidRPr="00874119">
        <w:rPr>
          <w:rFonts w:cs="Arial"/>
          <w:color w:val="FFFFFF" w:themeColor="background1"/>
          <w:highlight w:val="darkCyan"/>
          <w:u w:val="single"/>
          <w:rPrChange w:id="1785" w:author="TAHAR IBRI (X137026)" w:date="2017-05-11T14:48:00Z">
            <w:rPr>
              <w:rFonts w:cs="Arial"/>
              <w:color w:val="FFFFFF" w:themeColor="background1"/>
              <w:highlight w:val="darkCyan"/>
              <w:u w:val="single"/>
            </w:rPr>
          </w:rPrChange>
        </w:rPr>
        <w:t xml:space="preserve">Le </w:t>
      </w:r>
      <w:proofErr w:type="spellStart"/>
      <w:r w:rsidRPr="00874119">
        <w:rPr>
          <w:rFonts w:cs="Arial"/>
          <w:color w:val="FFFFFF" w:themeColor="background1"/>
          <w:szCs w:val="20"/>
          <w:highlight w:val="darkCyan"/>
          <w:u w:val="single"/>
          <w:rPrChange w:id="1786" w:author="TAHAR IBRI (X137026)" w:date="2017-05-11T14:48:00Z">
            <w:rPr>
              <w:rFonts w:cs="Arial"/>
              <w:color w:val="FFFFFF" w:themeColor="background1"/>
              <w:szCs w:val="20"/>
              <w:highlight w:val="darkCyan"/>
              <w:u w:val="single"/>
            </w:rPr>
          </w:rPrChange>
        </w:rPr>
        <w:t>Workstation_DEV</w:t>
      </w:r>
      <w:proofErr w:type="spellEnd"/>
      <w:r w:rsidRPr="00874119">
        <w:rPr>
          <w:rFonts w:cs="Arial"/>
          <w:color w:val="FFFFFF" w:themeColor="background1"/>
          <w:szCs w:val="20"/>
          <w:rPrChange w:id="1787" w:author="TAHAR IBRI (X137026)" w:date="2017-05-11T14:48:00Z">
            <w:rPr>
              <w:rFonts w:cs="Arial"/>
              <w:color w:val="FFFFFF" w:themeColor="background1"/>
              <w:szCs w:val="20"/>
            </w:rPr>
          </w:rPrChange>
        </w:rPr>
        <w:t xml:space="preserve"> </w:t>
      </w:r>
      <w:r w:rsidRPr="00874119">
        <w:rPr>
          <w:rFonts w:cs="Arial"/>
          <w:rPrChange w:id="1788" w:author="TAHAR IBRI (X137026)" w:date="2017-05-11T14:48:00Z">
            <w:rPr>
              <w:rFonts w:cs="Arial"/>
            </w:rPr>
          </w:rPrChange>
        </w:rPr>
        <w:t>doit communiquer avec :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1789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1790" w:author="TAHAR IBRI (X137026)" w:date="2017-05-11T14:48:00Z">
            <w:rPr/>
          </w:rPrChange>
        </w:rPr>
        <w:t xml:space="preserve">ISIM Console sur </w:t>
      </w:r>
      <w:r w:rsidR="001C0EE6" w:rsidRPr="00874119">
        <w:rPr>
          <w:rFonts w:cs="Arial"/>
          <w:color w:val="000000"/>
          <w:szCs w:val="20"/>
          <w:highlight w:val="lightGray"/>
          <w:rPrChange w:id="1791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1C0EE6" w:rsidRPr="00874119">
        <w:rPr>
          <w:rFonts w:cs="Arial"/>
          <w:color w:val="000000"/>
          <w:szCs w:val="20"/>
          <w:rPrChange w:id="179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1793" w:author="TAHAR IBRI (X137026)" w:date="2017-05-11T14:48:00Z">
            <w:rPr>
              <w:rFonts w:cs="Arial"/>
            </w:rPr>
          </w:rPrChange>
        </w:rPr>
        <w:t xml:space="preserve">sur </w:t>
      </w:r>
      <w:r w:rsidR="00AC7849" w:rsidRPr="00874119">
        <w:rPr>
          <w:rFonts w:cs="Arial"/>
          <w:rPrChange w:id="1794" w:author="TAHAR IBRI (X137026)" w:date="2017-05-11T14:48:00Z">
            <w:rPr>
              <w:rFonts w:cs="Arial"/>
            </w:rPr>
          </w:rPrChange>
        </w:rPr>
        <w:t>les ports</w:t>
      </w:r>
      <w:r w:rsidRPr="00874119">
        <w:rPr>
          <w:rFonts w:cs="Arial"/>
          <w:rPrChange w:id="1795" w:author="TAHAR IBRI (X137026)" w:date="2017-05-11T14:48:00Z">
            <w:rPr>
              <w:rFonts w:cs="Arial"/>
            </w:rPr>
          </w:rPrChange>
        </w:rPr>
        <w:t> TCP : 80</w:t>
      </w:r>
      <w:r w:rsidR="00CD44CF" w:rsidRPr="00874119">
        <w:rPr>
          <w:rFonts w:cs="Arial"/>
          <w:rPrChange w:id="1796" w:author="TAHAR IBRI (X137026)" w:date="2017-05-11T14:48:00Z">
            <w:rPr>
              <w:rFonts w:cs="Arial"/>
            </w:rPr>
          </w:rPrChange>
        </w:rPr>
        <w:t>, 9080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1797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PrChange w:id="1798" w:author="TAHAR IBRI (X137026)" w:date="2017-05-11T14:48:00Z">
            <w:rPr/>
          </w:rPrChange>
        </w:rPr>
        <w:t>WebSphere</w:t>
      </w:r>
      <w:proofErr w:type="spellEnd"/>
      <w:r w:rsidRPr="00874119">
        <w:rPr>
          <w:rPrChange w:id="1799" w:author="TAHAR IBRI (X137026)" w:date="2017-05-11T14:48:00Z">
            <w:rPr/>
          </w:rPrChange>
        </w:rPr>
        <w:t xml:space="preserve"> Administration Console sur </w:t>
      </w:r>
      <w:r w:rsidR="00CD44CF" w:rsidRPr="00874119">
        <w:rPr>
          <w:rFonts w:cs="Arial"/>
          <w:color w:val="000000"/>
          <w:szCs w:val="20"/>
          <w:highlight w:val="lightGray"/>
          <w:rPrChange w:id="1800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CD44CF" w:rsidRPr="00874119">
        <w:rPr>
          <w:rFonts w:cs="Arial"/>
          <w:color w:val="000000"/>
          <w:szCs w:val="20"/>
          <w:rPrChange w:id="180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1802" w:author="TAHAR IBRI (X137026)" w:date="2017-05-11T14:48:00Z">
            <w:rPr>
              <w:rFonts w:cs="Arial"/>
            </w:rPr>
          </w:rPrChange>
        </w:rPr>
        <w:t>sur le</w:t>
      </w:r>
      <w:r w:rsidR="00F24964" w:rsidRPr="00874119">
        <w:rPr>
          <w:rFonts w:cs="Arial"/>
          <w:rPrChange w:id="1803" w:author="TAHAR IBRI (X137026)" w:date="2017-05-11T14:48:00Z">
            <w:rPr>
              <w:rFonts w:cs="Arial"/>
            </w:rPr>
          </w:rPrChange>
        </w:rPr>
        <w:t>s</w:t>
      </w:r>
      <w:r w:rsidRPr="00874119">
        <w:rPr>
          <w:rFonts w:cs="Arial"/>
          <w:rPrChange w:id="1804" w:author="TAHAR IBRI (X137026)" w:date="2017-05-11T14:48:00Z">
            <w:rPr>
              <w:rFonts w:cs="Arial"/>
            </w:rPr>
          </w:rPrChange>
        </w:rPr>
        <w:t xml:space="preserve"> port</w:t>
      </w:r>
      <w:r w:rsidR="00F24964" w:rsidRPr="00874119">
        <w:rPr>
          <w:rFonts w:cs="Arial"/>
          <w:rPrChange w:id="1805" w:author="TAHAR IBRI (X137026)" w:date="2017-05-11T14:48:00Z">
            <w:rPr>
              <w:rFonts w:cs="Arial"/>
            </w:rPr>
          </w:rPrChange>
        </w:rPr>
        <w:t>s</w:t>
      </w:r>
      <w:r w:rsidR="00CD44CF" w:rsidRPr="00874119">
        <w:rPr>
          <w:rFonts w:cs="Arial"/>
          <w:rPrChange w:id="1806" w:author="TAHAR IBRI (X137026)" w:date="2017-05-11T14:48:00Z">
            <w:rPr>
              <w:rFonts w:cs="Arial"/>
            </w:rPr>
          </w:rPrChange>
        </w:rPr>
        <w:t> TCP : 9060, 9043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180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08" w:author="TAHAR IBRI (X137026)" w:date="2017-05-11T14:48:00Z">
            <w:rPr>
              <w:rFonts w:cs="Arial"/>
            </w:rPr>
          </w:rPrChange>
        </w:rPr>
        <w:t xml:space="preserve">DB2 Server sur </w:t>
      </w:r>
      <w:r w:rsidR="000141EF" w:rsidRPr="00874119">
        <w:rPr>
          <w:rFonts w:cs="Arial"/>
          <w:color w:val="000000"/>
          <w:szCs w:val="20"/>
          <w:highlight w:val="lightGray"/>
          <w:rPrChange w:id="1809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0141EF" w:rsidRPr="00874119">
        <w:rPr>
          <w:rFonts w:cs="Arial"/>
          <w:color w:val="000000"/>
          <w:szCs w:val="20"/>
          <w:rPrChange w:id="1810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181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Pr="00874119">
        <w:rPr>
          <w:rFonts w:cs="Arial"/>
          <w:rPrChange w:id="1812" w:author="TAHAR IBRI (X137026)" w:date="2017-05-11T14:48:00Z">
            <w:rPr>
              <w:rFonts w:cs="Arial"/>
            </w:rPr>
          </w:rPrChange>
        </w:rPr>
        <w:t xml:space="preserve">le port TCP : </w:t>
      </w:r>
      <w:r w:rsidRPr="00874119">
        <w:rPr>
          <w:rFonts w:cs="Arial"/>
          <w:color w:val="000000"/>
          <w:szCs w:val="20"/>
          <w:rPrChange w:id="1813" w:author="TAHAR IBRI (X137026)" w:date="2017-05-11T14:48:00Z">
            <w:rPr>
              <w:rFonts w:cs="Arial"/>
              <w:color w:val="000000"/>
              <w:szCs w:val="20"/>
            </w:rPr>
          </w:rPrChange>
        </w:rPr>
        <w:t>50002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181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15" w:author="TAHAR IBRI (X137026)" w:date="2017-05-11T14:48:00Z">
            <w:rPr>
              <w:rFonts w:cs="Arial"/>
            </w:rPr>
          </w:rPrChange>
        </w:rPr>
        <w:t>TDS Server sur</w:t>
      </w:r>
      <w:r w:rsidR="0080789F" w:rsidRPr="00874119">
        <w:rPr>
          <w:rFonts w:cs="Arial"/>
          <w:color w:val="000000"/>
          <w:szCs w:val="20"/>
          <w:rPrChange w:id="181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="000141EF" w:rsidRPr="00874119">
        <w:rPr>
          <w:rFonts w:cs="Arial"/>
          <w:color w:val="000000"/>
          <w:szCs w:val="20"/>
          <w:highlight w:val="lightGray"/>
          <w:rPrChange w:id="1817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="000141EF" w:rsidRPr="00874119">
        <w:rPr>
          <w:rFonts w:cs="Arial"/>
          <w:color w:val="000000"/>
          <w:szCs w:val="20"/>
          <w:rPrChange w:id="181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1819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Pr="00874119">
        <w:rPr>
          <w:rFonts w:cs="Arial"/>
          <w:rPrChange w:id="1820" w:author="TAHAR IBRI (X137026)" w:date="2017-05-11T14:48:00Z">
            <w:rPr>
              <w:rFonts w:cs="Arial"/>
            </w:rPr>
          </w:rPrChange>
        </w:rPr>
        <w:t xml:space="preserve">les ports TCP : </w:t>
      </w:r>
      <w:r w:rsidR="00EB4B73" w:rsidRPr="00874119">
        <w:rPr>
          <w:rFonts w:cs="Arial"/>
          <w:color w:val="000000"/>
          <w:szCs w:val="20"/>
          <w:rPrChange w:id="1821" w:author="TAHAR IBRI (X137026)" w:date="2017-05-11T14:48:00Z">
            <w:rPr>
              <w:rFonts w:cs="Arial"/>
              <w:color w:val="000000"/>
              <w:szCs w:val="20"/>
            </w:rPr>
          </w:rPrChange>
        </w:rPr>
        <w:t>389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182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23" w:author="TAHAR IBRI (X137026)" w:date="2017-05-11T14:48:00Z">
            <w:rPr>
              <w:rFonts w:cs="Arial"/>
            </w:rPr>
          </w:rPrChange>
        </w:rPr>
        <w:t xml:space="preserve">ITDS Administration Console sur les ports TCP : </w:t>
      </w:r>
      <w:r w:rsidR="00376949" w:rsidRPr="00874119">
        <w:rPr>
          <w:rFonts w:cs="Arial"/>
          <w:rPrChange w:id="1824" w:author="TAHAR IBRI (X137026)" w:date="2017-05-11T14:48:00Z">
            <w:rPr>
              <w:rFonts w:cs="Arial"/>
            </w:rPr>
          </w:rPrChange>
        </w:rPr>
        <w:t xml:space="preserve">9443, </w:t>
      </w:r>
      <w:r w:rsidRPr="00874119">
        <w:rPr>
          <w:rFonts w:cs="Arial"/>
          <w:color w:val="000000"/>
          <w:szCs w:val="20"/>
          <w:rPrChange w:id="1825" w:author="TAHAR IBRI (X137026)" w:date="2017-05-11T14:48:00Z">
            <w:rPr>
              <w:rFonts w:cs="Arial"/>
              <w:color w:val="000000"/>
              <w:szCs w:val="20"/>
            </w:rPr>
          </w:rPrChange>
        </w:rPr>
        <w:t>12100,12101</w:t>
      </w:r>
    </w:p>
    <w:p w:rsidR="008C7A84" w:rsidRPr="00874119" w:rsidRDefault="000141EF" w:rsidP="008C7A8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182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color w:val="000000"/>
          <w:szCs w:val="20"/>
          <w:highlight w:val="lightGray"/>
          <w:rPrChange w:id="1827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Pr="00874119">
        <w:rPr>
          <w:rFonts w:cs="Arial"/>
          <w:color w:val="000000"/>
          <w:szCs w:val="20"/>
          <w:rPrChange w:id="182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="008C7A84" w:rsidRPr="00874119">
        <w:rPr>
          <w:rFonts w:cs="Arial"/>
          <w:color w:val="000000"/>
          <w:szCs w:val="20"/>
          <w:rPrChange w:id="1829" w:author="TAHAR IBRI (X137026)" w:date="2017-05-11T14:48:00Z">
            <w:rPr>
              <w:rFonts w:cs="Arial"/>
              <w:color w:val="000000"/>
              <w:szCs w:val="20"/>
            </w:rPr>
          </w:rPrChange>
        </w:rPr>
        <w:t>sur le port TCP : 22</w:t>
      </w:r>
    </w:p>
    <w:p w:rsidR="008C7A84" w:rsidRPr="00874119" w:rsidRDefault="008C7A84" w:rsidP="008C7A84">
      <w:pPr>
        <w:pStyle w:val="Paragraphedeliste"/>
        <w:spacing w:line="276" w:lineRule="auto"/>
        <w:ind w:left="786"/>
        <w:rPr>
          <w:rFonts w:cs="Arial"/>
          <w:rPrChange w:id="1830" w:author="TAHAR IBRI (X137026)" w:date="2017-05-11T14:48:00Z">
            <w:rPr>
              <w:rFonts w:cs="Arial"/>
            </w:rPr>
          </w:rPrChange>
        </w:rPr>
      </w:pPr>
    </w:p>
    <w:p w:rsidR="008C7A84" w:rsidRPr="00874119" w:rsidRDefault="008C7A84" w:rsidP="008C7A84">
      <w:pPr>
        <w:spacing w:line="276" w:lineRule="auto"/>
        <w:rPr>
          <w:rFonts w:cs="Arial"/>
          <w:rPrChange w:id="183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32" w:author="TAHAR IBRI (X137026)" w:date="2017-05-11T14:48:00Z">
            <w:rPr>
              <w:rFonts w:cs="Arial"/>
            </w:rPr>
          </w:rPrChange>
        </w:rPr>
        <w:t xml:space="preserve">Pour tester la communication entre les serveurs, utiliser la commande </w:t>
      </w:r>
      <w:r w:rsidR="00401A29" w:rsidRPr="00874119">
        <w:rPr>
          <w:rFonts w:cs="Arial"/>
          <w:rPrChange w:id="1833" w:author="TAHAR IBRI (X137026)" w:date="2017-05-11T14:48:00Z">
            <w:rPr>
              <w:rFonts w:cs="Arial"/>
            </w:rPr>
          </w:rPrChange>
        </w:rPr>
        <w:t>suivante</w:t>
      </w:r>
      <w:r w:rsidRPr="00874119">
        <w:rPr>
          <w:rFonts w:cs="Arial"/>
          <w:rPrChange w:id="1834" w:author="TAHAR IBRI (X137026)" w:date="2017-05-11T14:48:00Z">
            <w:rPr>
              <w:rFonts w:cs="Arial"/>
            </w:rPr>
          </w:rPrChange>
        </w:rPr>
        <w:t> :</w:t>
      </w:r>
    </w:p>
    <w:p w:rsidR="008C7A84" w:rsidRPr="00874119" w:rsidRDefault="0080789F" w:rsidP="008C7A84">
      <w:pPr>
        <w:spacing w:line="276" w:lineRule="auto"/>
        <w:rPr>
          <w:rFonts w:ascii="Consolas" w:hAnsi="Consolas" w:cs="Consolas"/>
          <w:rPrChange w:id="1835" w:author="TAHAR IBRI (X137026)" w:date="2017-05-11T14:48:00Z">
            <w:rPr>
              <w:rFonts w:ascii="Consolas" w:hAnsi="Consolas" w:cs="Consolas"/>
            </w:rPr>
          </w:rPrChange>
        </w:rPr>
      </w:pPr>
      <w:proofErr w:type="spellStart"/>
      <w:r w:rsidRPr="00874119">
        <w:rPr>
          <w:rFonts w:ascii="Consolas" w:hAnsi="Consolas" w:cs="Consolas"/>
          <w:rPrChange w:id="1836" w:author="TAHAR IBRI (X137026)" w:date="2017-05-11T14:48:00Z">
            <w:rPr>
              <w:rFonts w:ascii="Consolas" w:hAnsi="Consolas" w:cs="Consolas"/>
            </w:rPr>
          </w:rPrChange>
        </w:rPr>
        <w:t>openssl</w:t>
      </w:r>
      <w:proofErr w:type="spellEnd"/>
      <w:r w:rsidRPr="00874119">
        <w:rPr>
          <w:rFonts w:ascii="Consolas" w:hAnsi="Consolas" w:cs="Consolas"/>
          <w:rPrChange w:id="1837" w:author="TAHAR IBRI (X137026)" w:date="2017-05-11T14:48:00Z">
            <w:rPr>
              <w:rFonts w:ascii="Consolas" w:hAnsi="Consolas" w:cs="Consolas"/>
            </w:rPr>
          </w:rPrChange>
        </w:rPr>
        <w:t xml:space="preserve"> </w:t>
      </w:r>
      <w:proofErr w:type="spellStart"/>
      <w:r w:rsidRPr="00874119">
        <w:rPr>
          <w:rFonts w:ascii="Consolas" w:hAnsi="Consolas" w:cs="Consolas"/>
          <w:rPrChange w:id="1838" w:author="TAHAR IBRI (X137026)" w:date="2017-05-11T14:48:00Z">
            <w:rPr>
              <w:rFonts w:ascii="Consolas" w:hAnsi="Consolas" w:cs="Consolas"/>
            </w:rPr>
          </w:rPrChange>
        </w:rPr>
        <w:t>s_client</w:t>
      </w:r>
      <w:proofErr w:type="spellEnd"/>
      <w:r w:rsidRPr="00874119">
        <w:rPr>
          <w:rFonts w:ascii="Consolas" w:hAnsi="Consolas" w:cs="Consolas"/>
          <w:rPrChange w:id="1839" w:author="TAHAR IBRI (X137026)" w:date="2017-05-11T14:48:00Z">
            <w:rPr>
              <w:rFonts w:ascii="Consolas" w:hAnsi="Consolas" w:cs="Consolas"/>
            </w:rPr>
          </w:rPrChange>
        </w:rPr>
        <w:t xml:space="preserve"> -</w:t>
      </w:r>
      <w:proofErr w:type="spellStart"/>
      <w:r w:rsidRPr="00874119">
        <w:rPr>
          <w:rFonts w:ascii="Consolas" w:hAnsi="Consolas" w:cs="Consolas"/>
          <w:rPrChange w:id="1840" w:author="TAHAR IBRI (X137026)" w:date="2017-05-11T14:48:00Z">
            <w:rPr>
              <w:rFonts w:ascii="Consolas" w:hAnsi="Consolas" w:cs="Consolas"/>
            </w:rPr>
          </w:rPrChange>
        </w:rPr>
        <w:t>connect</w:t>
      </w:r>
      <w:proofErr w:type="spellEnd"/>
      <w:r w:rsidRPr="00874119">
        <w:rPr>
          <w:rFonts w:ascii="Consolas" w:hAnsi="Consolas" w:cs="Consolas"/>
          <w:rPrChange w:id="1841" w:author="TAHAR IBRI (X137026)" w:date="2017-05-11T14:48:00Z">
            <w:rPr>
              <w:rFonts w:ascii="Consolas" w:hAnsi="Consolas" w:cs="Consolas"/>
            </w:rPr>
          </w:rPrChange>
        </w:rPr>
        <w:t xml:space="preserve"> </w:t>
      </w:r>
      <w:proofErr w:type="spellStart"/>
      <w:proofErr w:type="gramStart"/>
      <w:r w:rsidRPr="00874119">
        <w:rPr>
          <w:rFonts w:ascii="Consolas" w:hAnsi="Consolas" w:cs="Consolas"/>
          <w:rPrChange w:id="1842" w:author="TAHAR IBRI (X137026)" w:date="2017-05-11T14:48:00Z">
            <w:rPr>
              <w:rFonts w:ascii="Consolas" w:hAnsi="Consolas" w:cs="Consolas"/>
            </w:rPr>
          </w:rPrChange>
        </w:rPr>
        <w:t>nom_serveur:port</w:t>
      </w:r>
      <w:proofErr w:type="spellEnd"/>
      <w:proofErr w:type="gramEnd"/>
    </w:p>
    <w:p w:rsidR="008C7A84" w:rsidRPr="00874119" w:rsidRDefault="008C7A84" w:rsidP="008C7A84">
      <w:pPr>
        <w:pStyle w:val="Titre3"/>
        <w:rPr>
          <w:rPrChange w:id="1843" w:author="TAHAR IBRI (X137026)" w:date="2017-05-11T14:48:00Z">
            <w:rPr/>
          </w:rPrChange>
        </w:rPr>
      </w:pPr>
      <w:bookmarkStart w:id="1844" w:name="_Toc482278697"/>
      <w:r w:rsidRPr="00874119">
        <w:rPr>
          <w:rPrChange w:id="1845" w:author="TAHAR IBRI (X137026)" w:date="2017-05-11T14:48:00Z">
            <w:rPr/>
          </w:rPrChange>
        </w:rPr>
        <w:t>Etapes</w:t>
      </w:r>
      <w:bookmarkEnd w:id="1844"/>
    </w:p>
    <w:p w:rsidR="008C7A84" w:rsidRPr="00874119" w:rsidRDefault="008C7A84" w:rsidP="008C7A84">
      <w:pPr>
        <w:rPr>
          <w:rPrChange w:id="1846" w:author="TAHAR IBRI (X137026)" w:date="2017-05-11T14:48:00Z">
            <w:rPr/>
          </w:rPrChange>
        </w:rPr>
      </w:pPr>
      <w:r w:rsidRPr="00874119">
        <w:rPr>
          <w:rPrChange w:id="1847" w:author="TAHAR IBRI (X137026)" w:date="2017-05-11T14:48:00Z">
            <w:rPr/>
          </w:rPrChange>
        </w:rPr>
        <w:t>L’installation des différents composants devrait se faire dans l’ordre suivant :</w:t>
      </w:r>
    </w:p>
    <w:p w:rsidR="008C7A84" w:rsidRPr="00874119" w:rsidRDefault="008C7A84" w:rsidP="008C7A84">
      <w:pPr>
        <w:rPr>
          <w:rPrChange w:id="1848" w:author="TAHAR IBRI (X137026)" w:date="2017-05-11T14:48:00Z">
            <w:rPr/>
          </w:rPrChange>
        </w:rPr>
      </w:pPr>
      <w:r w:rsidRPr="00874119">
        <w:rPr>
          <w:rPrChange w:id="1849" w:author="TAHAR IBRI (X137026)" w:date="2017-05-11T14:48:00Z">
            <w:rPr/>
          </w:rPrChange>
        </w:rPr>
        <w:t xml:space="preserve">Sur </w:t>
      </w:r>
      <w:r w:rsidR="006746CA" w:rsidRPr="00874119">
        <w:rPr>
          <w:rFonts w:cs="Arial"/>
          <w:color w:val="000000"/>
          <w:szCs w:val="20"/>
          <w:highlight w:val="lightGray"/>
          <w:rPrChange w:id="1850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</w:p>
    <w:p w:rsidR="00811360" w:rsidRPr="00874119" w:rsidRDefault="00811360" w:rsidP="0081136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185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52" w:author="TAHAR IBRI (X137026)" w:date="2017-05-11T14:48:00Z">
            <w:rPr>
              <w:rFonts w:cs="Arial"/>
            </w:rPr>
          </w:rPrChange>
        </w:rPr>
        <w:t>IBM DB2 Enterprise Server</w:t>
      </w:r>
    </w:p>
    <w:p w:rsidR="00811360" w:rsidRPr="00874119" w:rsidRDefault="00811360" w:rsidP="0081136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185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54" w:author="TAHAR IBRI (X137026)" w:date="2017-05-11T14:48:00Z">
            <w:rPr>
              <w:rFonts w:cs="Arial"/>
            </w:rPr>
          </w:rPrChange>
        </w:rPr>
        <w:t>IBM Security Directory Server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1855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Fonts w:cs="Arial"/>
          <w:rPrChange w:id="1856" w:author="TAHAR IBRI (X137026)" w:date="2017-05-11T14:48:00Z">
            <w:rPr>
              <w:rFonts w:cs="Arial"/>
            </w:rPr>
          </w:rPrChange>
        </w:rPr>
        <w:t>Web</w:t>
      </w:r>
      <w:r w:rsidR="00143EE3" w:rsidRPr="00874119">
        <w:rPr>
          <w:rFonts w:cs="Arial"/>
          <w:rPrChange w:id="1857" w:author="TAHAR IBRI (X137026)" w:date="2017-05-11T14:48:00Z">
            <w:rPr>
              <w:rFonts w:cs="Arial"/>
            </w:rPr>
          </w:rPrChange>
        </w:rPr>
        <w:t>S</w:t>
      </w:r>
      <w:r w:rsidRPr="00874119">
        <w:rPr>
          <w:rFonts w:cs="Arial"/>
          <w:rPrChange w:id="1858" w:author="TAHAR IBRI (X137026)" w:date="2017-05-11T14:48:00Z">
            <w:rPr>
              <w:rFonts w:cs="Arial"/>
            </w:rPr>
          </w:rPrChange>
        </w:rPr>
        <w:t>phere</w:t>
      </w:r>
      <w:proofErr w:type="spellEnd"/>
      <w:r w:rsidRPr="00874119">
        <w:rPr>
          <w:rFonts w:cs="Arial"/>
          <w:rPrChange w:id="1859" w:author="TAHAR IBRI (X137026)" w:date="2017-05-11T14:48:00Z">
            <w:rPr>
              <w:rFonts w:cs="Arial"/>
            </w:rPr>
          </w:rPrChange>
        </w:rPr>
        <w:t xml:space="preserve"> Application Server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1860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61" w:author="TAHAR IBRI (X137026)" w:date="2017-05-11T14:48:00Z">
            <w:rPr>
              <w:rFonts w:cs="Arial"/>
            </w:rPr>
          </w:rPrChange>
        </w:rPr>
        <w:t>IBM HTTP Serveur</w:t>
      </w:r>
    </w:p>
    <w:p w:rsidR="008C7A84" w:rsidRPr="00874119" w:rsidRDefault="008C7A84" w:rsidP="008C7A84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186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63" w:author="TAHAR IBRI (X137026)" w:date="2017-05-11T14:48:00Z">
            <w:rPr>
              <w:rFonts w:cs="Arial"/>
            </w:rPr>
          </w:rPrChange>
        </w:rPr>
        <w:t>IB</w:t>
      </w:r>
      <w:r w:rsidR="00811360" w:rsidRPr="00874119">
        <w:rPr>
          <w:rFonts w:cs="Arial"/>
          <w:rPrChange w:id="1864" w:author="TAHAR IBRI (X137026)" w:date="2017-05-11T14:48:00Z">
            <w:rPr>
              <w:rFonts w:cs="Arial"/>
            </w:rPr>
          </w:rPrChange>
        </w:rPr>
        <w:t xml:space="preserve">M Security Directory </w:t>
      </w:r>
      <w:proofErr w:type="spellStart"/>
      <w:r w:rsidR="00811360" w:rsidRPr="00874119">
        <w:rPr>
          <w:rFonts w:cs="Arial"/>
          <w:rPrChange w:id="1865" w:author="TAHAR IBRI (X137026)" w:date="2017-05-11T14:48:00Z">
            <w:rPr>
              <w:rFonts w:cs="Arial"/>
            </w:rPr>
          </w:rPrChange>
        </w:rPr>
        <w:t>Integrator</w:t>
      </w:r>
      <w:proofErr w:type="spellEnd"/>
    </w:p>
    <w:p w:rsidR="006746CA" w:rsidRPr="00874119" w:rsidRDefault="006746CA" w:rsidP="006746CA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186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67" w:author="TAHAR IBRI (X137026)" w:date="2017-05-11T14:48:00Z">
            <w:rPr>
              <w:rFonts w:cs="Arial"/>
            </w:rPr>
          </w:rPrChange>
        </w:rPr>
        <w:t xml:space="preserve">IBM Security </w:t>
      </w:r>
      <w:proofErr w:type="spellStart"/>
      <w:r w:rsidRPr="00874119">
        <w:rPr>
          <w:rFonts w:cs="Arial"/>
          <w:rPrChange w:id="1868" w:author="TAHAR IBRI (X137026)" w:date="2017-05-11T14:48:00Z">
            <w:rPr>
              <w:rFonts w:cs="Arial"/>
            </w:rPr>
          </w:rPrChange>
        </w:rPr>
        <w:t>Identity</w:t>
      </w:r>
      <w:proofErr w:type="spellEnd"/>
      <w:r w:rsidRPr="00874119">
        <w:rPr>
          <w:rFonts w:cs="Arial"/>
          <w:rPrChange w:id="1869" w:author="TAHAR IBRI (X137026)" w:date="2017-05-11T14:48:00Z">
            <w:rPr>
              <w:rFonts w:cs="Arial"/>
            </w:rPr>
          </w:rPrChange>
        </w:rPr>
        <w:t xml:space="preserve"> Manager</w:t>
      </w:r>
    </w:p>
    <w:p w:rsidR="006746CA" w:rsidRPr="00874119" w:rsidRDefault="006746CA" w:rsidP="006746CA">
      <w:pPr>
        <w:pStyle w:val="Paragraphedeliste"/>
        <w:spacing w:after="0" w:line="240" w:lineRule="auto"/>
        <w:ind w:left="1068"/>
        <w:jc w:val="both"/>
        <w:rPr>
          <w:rFonts w:cs="Arial"/>
          <w:rPrChange w:id="1870" w:author="TAHAR IBRI (X137026)" w:date="2017-05-11T14:48:00Z">
            <w:rPr>
              <w:rFonts w:cs="Arial"/>
            </w:rPr>
          </w:rPrChange>
        </w:rPr>
      </w:pPr>
    </w:p>
    <w:p w:rsidR="008C7A84" w:rsidRPr="00874119" w:rsidRDefault="008C7A84" w:rsidP="008C7A84">
      <w:pPr>
        <w:pStyle w:val="Titre2"/>
        <w:rPr>
          <w:rPrChange w:id="1871" w:author="TAHAR IBRI (X137026)" w:date="2017-05-11T14:48:00Z">
            <w:rPr/>
          </w:rPrChange>
        </w:rPr>
      </w:pPr>
      <w:bookmarkStart w:id="1872" w:name="_Toc482278698"/>
      <w:r w:rsidRPr="00874119">
        <w:rPr>
          <w:rPrChange w:id="1873" w:author="TAHAR IBRI (X137026)" w:date="2017-05-11T14:48:00Z">
            <w:rPr/>
          </w:rPrChange>
        </w:rPr>
        <w:t>Migration des données et Mise à niveau ISIM v6</w:t>
      </w:r>
      <w:bookmarkEnd w:id="1872"/>
    </w:p>
    <w:p w:rsidR="008C7A84" w:rsidRPr="00874119" w:rsidRDefault="008C7A84" w:rsidP="008C7A84">
      <w:pPr>
        <w:pStyle w:val="Titre3"/>
        <w:rPr>
          <w:rPrChange w:id="1874" w:author="TAHAR IBRI (X137026)" w:date="2017-05-11T14:48:00Z">
            <w:rPr/>
          </w:rPrChange>
        </w:rPr>
      </w:pPr>
      <w:bookmarkStart w:id="1875" w:name="_Toc482278699"/>
      <w:proofErr w:type="spellStart"/>
      <w:r w:rsidRPr="00874119">
        <w:rPr>
          <w:rPrChange w:id="1876" w:author="TAHAR IBRI (X137026)" w:date="2017-05-11T14:48:00Z">
            <w:rPr/>
          </w:rPrChange>
        </w:rPr>
        <w:t>Prérequis</w:t>
      </w:r>
      <w:bookmarkEnd w:id="1875"/>
      <w:proofErr w:type="spellEnd"/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87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78" w:author="TAHAR IBRI (X137026)" w:date="2017-05-11T14:48:00Z">
            <w:rPr>
              <w:rFonts w:cs="Arial"/>
            </w:rPr>
          </w:rPrChange>
        </w:rPr>
        <w:t>Vérifier que l’espace disque du répertoire /</w:t>
      </w:r>
      <w:proofErr w:type="spellStart"/>
      <w:r w:rsidRPr="00874119">
        <w:rPr>
          <w:rFonts w:cs="Arial"/>
          <w:rPrChange w:id="1879" w:author="TAHAR IBRI (X137026)" w:date="2017-05-11T14:48:00Z">
            <w:rPr>
              <w:rFonts w:cs="Arial"/>
            </w:rPr>
          </w:rPrChange>
        </w:rPr>
        <w:t>tmp</w:t>
      </w:r>
      <w:proofErr w:type="spellEnd"/>
      <w:r w:rsidRPr="00874119">
        <w:rPr>
          <w:rFonts w:cs="Arial"/>
          <w:rPrChange w:id="1880" w:author="TAHAR IBRI (X137026)" w:date="2017-05-11T14:48:00Z">
            <w:rPr>
              <w:rFonts w:cs="Arial"/>
            </w:rPr>
          </w:rPrChange>
        </w:rPr>
        <w:t xml:space="preserve">/ est suffisant </w:t>
      </w:r>
      <w:r w:rsidR="00811360" w:rsidRPr="00874119">
        <w:rPr>
          <w:rFonts w:cs="Arial"/>
          <w:color w:val="000000"/>
          <w:szCs w:val="20"/>
          <w:rPrChange w:id="188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="00B91B00" w:rsidRPr="00874119">
        <w:rPr>
          <w:rFonts w:cs="Arial"/>
          <w:color w:val="000000"/>
          <w:szCs w:val="20"/>
          <w:highlight w:val="lightGray"/>
          <w:rPrChange w:id="1882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  <w:r w:rsidRPr="00874119">
        <w:rPr>
          <w:rFonts w:cs="Arial"/>
          <w:color w:val="000000"/>
          <w:szCs w:val="20"/>
          <w:rPrChange w:id="1883" w:author="TAHAR IBRI (X137026)" w:date="2017-05-11T14:48:00Z">
            <w:rPr>
              <w:rFonts w:cs="Arial"/>
              <w:color w:val="000000"/>
              <w:szCs w:val="20"/>
            </w:rPr>
          </w:rPrChange>
        </w:rPr>
        <w:t>.</w:t>
      </w:r>
    </w:p>
    <w:p w:rsidR="008C7A84" w:rsidRPr="00874119" w:rsidRDefault="008C7A84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88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85" w:author="TAHAR IBRI (X137026)" w:date="2017-05-11T14:48:00Z">
            <w:rPr>
              <w:rFonts w:cs="Arial"/>
            </w:rPr>
          </w:rPrChange>
        </w:rPr>
        <w:t xml:space="preserve">L’ID utilisateur de connexion aux systèmes d’exploitation doit avoir des droits </w:t>
      </w:r>
      <w:proofErr w:type="spellStart"/>
      <w:r w:rsidRPr="00874119">
        <w:rPr>
          <w:rFonts w:cs="Arial"/>
          <w:rPrChange w:id="1886" w:author="TAHAR IBRI (X137026)" w:date="2017-05-11T14:48:00Z">
            <w:rPr>
              <w:rFonts w:cs="Arial"/>
            </w:rPr>
          </w:rPrChange>
        </w:rPr>
        <w:t>root</w:t>
      </w:r>
      <w:proofErr w:type="spellEnd"/>
    </w:p>
    <w:p w:rsidR="00B91B00" w:rsidRPr="00874119" w:rsidRDefault="008C7A84" w:rsidP="00B91B00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188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1888" w:author="TAHAR IBRI (X137026)" w:date="2017-05-11T14:48:00Z">
            <w:rPr>
              <w:rFonts w:cs="Arial"/>
            </w:rPr>
          </w:rPrChange>
        </w:rPr>
        <w:t>Les données exportées de l’environnement de production 5.1 doivent être présentes sur les machines de l’environnement de développement cible 6.0.</w:t>
      </w:r>
    </w:p>
    <w:p w:rsidR="008C7A84" w:rsidRPr="00874119" w:rsidRDefault="008C7A84" w:rsidP="008C7A84">
      <w:pPr>
        <w:pStyle w:val="Titre3"/>
        <w:rPr>
          <w:rPrChange w:id="1889" w:author="TAHAR IBRI (X137026)" w:date="2017-05-11T14:48:00Z">
            <w:rPr/>
          </w:rPrChange>
        </w:rPr>
      </w:pPr>
      <w:bookmarkStart w:id="1890" w:name="_Toc482278700"/>
      <w:r w:rsidRPr="00874119">
        <w:rPr>
          <w:rPrChange w:id="1891" w:author="TAHAR IBRI (X137026)" w:date="2017-05-11T14:48:00Z">
            <w:rPr/>
          </w:rPrChange>
        </w:rPr>
        <w:t>Migration de la base de données</w:t>
      </w:r>
      <w:bookmarkEnd w:id="1890"/>
    </w:p>
    <w:p w:rsidR="008C7A84" w:rsidRPr="00874119" w:rsidRDefault="008C7A84" w:rsidP="008C7A84">
      <w:pPr>
        <w:rPr>
          <w:rFonts w:cs="Arial"/>
          <w:color w:val="000000"/>
          <w:szCs w:val="20"/>
          <w:rPrChange w:id="1892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PrChange w:id="1893" w:author="TAHAR IBRI (X137026)" w:date="2017-05-11T14:48:00Z">
            <w:rPr/>
          </w:rPrChange>
        </w:rPr>
        <w:t xml:space="preserve">Sur </w:t>
      </w:r>
      <w:r w:rsidR="00B91B00" w:rsidRPr="00874119">
        <w:rPr>
          <w:rFonts w:cs="Arial"/>
          <w:color w:val="000000"/>
          <w:szCs w:val="20"/>
          <w:highlight w:val="lightGray"/>
          <w:rPrChange w:id="1894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</w:p>
    <w:p w:rsidR="008C7A84" w:rsidRPr="00874119" w:rsidRDefault="008C7A84" w:rsidP="00BA4FD6">
      <w:pPr>
        <w:pStyle w:val="Paragraphedeliste"/>
        <w:numPr>
          <w:ilvl w:val="0"/>
          <w:numId w:val="9"/>
        </w:numPr>
        <w:rPr>
          <w:rFonts w:cs="Arial"/>
          <w:color w:val="000000"/>
          <w:szCs w:val="20"/>
          <w:rPrChange w:id="1895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Fonts w:cs="Arial"/>
          <w:color w:val="000000"/>
          <w:szCs w:val="20"/>
          <w:rPrChange w:id="189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Restaurer la base de données </w:t>
      </w:r>
      <w:proofErr w:type="spellStart"/>
      <w:r w:rsidRPr="00874119">
        <w:rPr>
          <w:rFonts w:cs="Arial"/>
          <w:color w:val="000000"/>
          <w:szCs w:val="20"/>
          <w:rPrChange w:id="1897" w:author="TAHAR IBRI (X137026)" w:date="2017-05-11T14:48:00Z">
            <w:rPr>
              <w:rFonts w:cs="Arial"/>
              <w:color w:val="000000"/>
              <w:szCs w:val="20"/>
            </w:rPr>
          </w:rPrChange>
        </w:rPr>
        <w:t>itimdb</w:t>
      </w:r>
      <w:proofErr w:type="spellEnd"/>
      <w:r w:rsidRPr="00874119">
        <w:rPr>
          <w:rFonts w:cs="Arial"/>
          <w:color w:val="000000"/>
          <w:szCs w:val="20"/>
          <w:rPrChange w:id="189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</w:p>
    <w:p w:rsidR="008C7A84" w:rsidRPr="0089716F" w:rsidRDefault="008C7A84" w:rsidP="008C7A84">
      <w:pPr>
        <w:pStyle w:val="Paragraphedeliste"/>
        <w:rPr>
          <w:rFonts w:cs="Arial"/>
          <w:b/>
          <w:color w:val="000000"/>
          <w:szCs w:val="20"/>
          <w:lang w:val="en-US"/>
          <w:rPrChange w:id="1899" w:author="TAHAR IBRI (X137026)" w:date="2017-05-11T15:03:00Z">
            <w:rPr>
              <w:rFonts w:cs="Arial"/>
              <w:b/>
              <w:color w:val="000000"/>
              <w:szCs w:val="20"/>
              <w:lang w:val="en-US"/>
            </w:rPr>
          </w:rPrChange>
        </w:rPr>
      </w:pPr>
      <w:proofErr w:type="gramStart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900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>restore</w:t>
      </w:r>
      <w:proofErr w:type="gramEnd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901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 xml:space="preserve"> db </w:t>
      </w:r>
      <w:proofErr w:type="spellStart"/>
      <w:r w:rsidRPr="0089716F">
        <w:rPr>
          <w:rFonts w:ascii="Courier New" w:eastAsia="Times New Roman" w:hAnsi="Courier New" w:cs="Courier New"/>
          <w:b/>
          <w:i/>
          <w:iCs/>
          <w:color w:val="000000"/>
          <w:sz w:val="19"/>
          <w:szCs w:val="19"/>
          <w:lang w:val="en-US" w:eastAsia="fr-FR"/>
          <w:rPrChange w:id="1902" w:author="TAHAR IBRI (X137026)" w:date="2017-05-11T15:03:00Z">
            <w:rPr>
              <w:rFonts w:ascii="Courier New" w:eastAsia="Times New Roman" w:hAnsi="Courier New" w:cs="Courier New"/>
              <w:b/>
              <w:i/>
              <w:iCs/>
              <w:color w:val="000000"/>
              <w:sz w:val="19"/>
              <w:szCs w:val="19"/>
              <w:lang w:val="en-US" w:eastAsia="fr-FR"/>
            </w:rPr>
          </w:rPrChange>
        </w:rPr>
        <w:t>itimdb</w:t>
      </w:r>
      <w:proofErr w:type="spellEnd"/>
      <w:r w:rsidRPr="0089716F">
        <w:rPr>
          <w:rFonts w:ascii="Courier New" w:eastAsia="Times New Roman" w:hAnsi="Courier New" w:cs="Courier New"/>
          <w:b/>
          <w:color w:val="000000"/>
          <w:szCs w:val="20"/>
          <w:lang w:val="en-US" w:eastAsia="fr-FR"/>
          <w:rPrChange w:id="1903" w:author="TAHAR IBRI (X137026)" w:date="2017-05-11T15:03:00Z">
            <w:rPr>
              <w:rFonts w:ascii="Courier New" w:eastAsia="Times New Roman" w:hAnsi="Courier New" w:cs="Courier New"/>
              <w:b/>
              <w:color w:val="000000"/>
              <w:szCs w:val="20"/>
              <w:lang w:val="en-US" w:eastAsia="fr-FR"/>
            </w:rPr>
          </w:rPrChange>
        </w:rPr>
        <w:t xml:space="preserve"> from </w:t>
      </w:r>
      <w:r w:rsidRPr="0089716F">
        <w:rPr>
          <w:rFonts w:ascii="Courier New" w:eastAsia="Times New Roman" w:hAnsi="Courier New" w:cs="Courier New"/>
          <w:b/>
          <w:i/>
          <w:iCs/>
          <w:color w:val="000000"/>
          <w:sz w:val="19"/>
          <w:szCs w:val="19"/>
          <w:lang w:val="en-US" w:eastAsia="fr-FR"/>
          <w:rPrChange w:id="1904" w:author="TAHAR IBRI (X137026)" w:date="2017-05-11T15:03:00Z">
            <w:rPr>
              <w:rFonts w:ascii="Courier New" w:eastAsia="Times New Roman" w:hAnsi="Courier New" w:cs="Courier New"/>
              <w:b/>
              <w:i/>
              <w:iCs/>
              <w:color w:val="000000"/>
              <w:sz w:val="19"/>
              <w:szCs w:val="19"/>
              <w:lang w:val="en-US" w:eastAsia="fr-FR"/>
            </w:rPr>
          </w:rPrChange>
        </w:rPr>
        <w:t>OLD_DB2_TEMP_DATA</w:t>
      </w:r>
    </w:p>
    <w:p w:rsidR="008C7A84" w:rsidRPr="0089716F" w:rsidRDefault="008C7A84" w:rsidP="008C7A84">
      <w:pPr>
        <w:pStyle w:val="Paragraphedeliste"/>
        <w:rPr>
          <w:rFonts w:cs="Arial"/>
          <w:color w:val="000000"/>
          <w:szCs w:val="20"/>
          <w:lang w:val="en-US"/>
          <w:rPrChange w:id="1905" w:author="TAHAR IBRI (X137026)" w:date="2017-05-11T15:03:00Z">
            <w:rPr>
              <w:rFonts w:cs="Arial"/>
              <w:color w:val="000000"/>
              <w:szCs w:val="20"/>
              <w:lang w:val="en-US"/>
            </w:rPr>
          </w:rPrChange>
        </w:rPr>
      </w:pPr>
    </w:p>
    <w:p w:rsidR="008C7A84" w:rsidRPr="00874119" w:rsidRDefault="008C7A84" w:rsidP="00BA4FD6">
      <w:pPr>
        <w:pStyle w:val="Paragraphedeliste"/>
        <w:numPr>
          <w:ilvl w:val="0"/>
          <w:numId w:val="9"/>
        </w:numPr>
        <w:rPr>
          <w:rPrChange w:id="1906" w:author="TAHAR IBRI (X137026)" w:date="2017-05-11T14:48:00Z">
            <w:rPr/>
          </w:rPrChange>
        </w:rPr>
      </w:pPr>
      <w:r w:rsidRPr="00874119">
        <w:rPr>
          <w:rPrChange w:id="1907" w:author="TAHAR IBRI (X137026)" w:date="2017-05-11T14:48:00Z">
            <w:rPr/>
          </w:rPrChange>
        </w:rPr>
        <w:t>Arrêter et redémarrer le serveur DB2 avec la commande suivante :</w:t>
      </w:r>
    </w:p>
    <w:p w:rsidR="008C7A84" w:rsidRPr="00874119" w:rsidRDefault="008C7A84" w:rsidP="008C7A84">
      <w:pPr>
        <w:pStyle w:val="Paragraphedeliste"/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08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</w:pPr>
      <w:proofErr w:type="gramStart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09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>db2stop</w:t>
      </w:r>
      <w:proofErr w:type="gramEnd"/>
      <w:r w:rsidRPr="00874119">
        <w:rPr>
          <w:rPrChange w:id="1910" w:author="TAHAR IBRI (X137026)" w:date="2017-05-11T14:48:00Z">
            <w:rPr/>
          </w:rPrChange>
        </w:rPr>
        <w:t xml:space="preserve"> et </w:t>
      </w:r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11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>db2start</w:t>
      </w:r>
    </w:p>
    <w:p w:rsidR="008C7A84" w:rsidRPr="00874119" w:rsidRDefault="008C7A84" w:rsidP="008C7A84">
      <w:pPr>
        <w:pStyle w:val="Paragraphedeliste"/>
        <w:rPr>
          <w:rPrChange w:id="1912" w:author="TAHAR IBRI (X137026)" w:date="2017-05-11T14:48:00Z">
            <w:rPr/>
          </w:rPrChange>
        </w:rPr>
      </w:pPr>
    </w:p>
    <w:p w:rsidR="008C7A84" w:rsidRPr="00874119" w:rsidRDefault="008C7A84" w:rsidP="00BA4FD6">
      <w:pPr>
        <w:pStyle w:val="Paragraphedeliste"/>
        <w:numPr>
          <w:ilvl w:val="0"/>
          <w:numId w:val="9"/>
        </w:numPr>
        <w:rPr>
          <w:rPrChange w:id="1913" w:author="TAHAR IBRI (X137026)" w:date="2017-05-11T14:48:00Z">
            <w:rPr/>
          </w:rPrChange>
        </w:rPr>
      </w:pPr>
      <w:r w:rsidRPr="00874119">
        <w:rPr>
          <w:rPrChange w:id="1914" w:author="TAHAR IBRI (X137026)" w:date="2017-05-11T14:48:00Z">
            <w:rPr/>
          </w:rPrChange>
        </w:rPr>
        <w:t>Effacer le bus d'intégration de services</w:t>
      </w:r>
    </w:p>
    <w:p w:rsidR="008C7A84" w:rsidRPr="00874119" w:rsidRDefault="008C7A84" w:rsidP="008C7A84">
      <w:pPr>
        <w:pStyle w:val="Paragraphedeliste"/>
        <w:rPr>
          <w:rPrChange w:id="1915" w:author="TAHAR IBRI (X137026)" w:date="2017-05-11T14:48:00Z">
            <w:rPr/>
          </w:rPrChange>
        </w:rPr>
      </w:pPr>
      <w:r w:rsidRPr="00874119">
        <w:rPr>
          <w:rPrChange w:id="1916" w:author="TAHAR IBRI (X137026)" w:date="2017-05-11T14:48:00Z">
            <w:rPr/>
          </w:rPrChange>
        </w:rPr>
        <w:t>Dans une fenêtre de commande DB2 exécuté les tache suivantes :</w:t>
      </w:r>
    </w:p>
    <w:p w:rsidR="008C7A84" w:rsidRPr="00874119" w:rsidRDefault="008C7A84" w:rsidP="008C7A84">
      <w:pPr>
        <w:pStyle w:val="Paragraphedeliste"/>
        <w:numPr>
          <w:ilvl w:val="1"/>
          <w:numId w:val="3"/>
        </w:numPr>
        <w:rPr>
          <w:rPrChange w:id="1917" w:author="TAHAR IBRI (X137026)" w:date="2017-05-11T14:48:00Z">
            <w:rPr/>
          </w:rPrChange>
        </w:rPr>
      </w:pPr>
      <w:r w:rsidRPr="00874119">
        <w:rPr>
          <w:rPrChange w:id="1918" w:author="TAHAR IBRI (X137026)" w:date="2017-05-11T14:48:00Z">
            <w:rPr/>
          </w:rPrChange>
        </w:rPr>
        <w:t xml:space="preserve">Se connecter à la base de données </w:t>
      </w:r>
      <w:proofErr w:type="spellStart"/>
      <w:r w:rsidRPr="00874119">
        <w:rPr>
          <w:rPrChange w:id="1919" w:author="TAHAR IBRI (X137026)" w:date="2017-05-11T14:48:00Z">
            <w:rPr/>
          </w:rPrChange>
        </w:rPr>
        <w:t>itimdb</w:t>
      </w:r>
      <w:proofErr w:type="spellEnd"/>
      <w:r w:rsidRPr="00874119">
        <w:rPr>
          <w:rPrChange w:id="1920" w:author="TAHAR IBRI (X137026)" w:date="2017-05-11T14:48:00Z">
            <w:rPr/>
          </w:rPrChange>
        </w:rPr>
        <w:t xml:space="preserve"> en tant que propriétaire de l’instance</w:t>
      </w:r>
    </w:p>
    <w:p w:rsidR="008C7A84" w:rsidRPr="00874119" w:rsidRDefault="008C7A84" w:rsidP="008C7A84">
      <w:pPr>
        <w:pStyle w:val="Paragraphedeliste"/>
        <w:numPr>
          <w:ilvl w:val="1"/>
          <w:numId w:val="3"/>
        </w:numPr>
        <w:rPr>
          <w:rPrChange w:id="1921" w:author="TAHAR IBRI (X137026)" w:date="2017-05-11T14:48:00Z">
            <w:rPr/>
          </w:rPrChange>
        </w:rPr>
      </w:pPr>
      <w:r w:rsidRPr="00874119">
        <w:rPr>
          <w:rPrChange w:id="1922" w:author="TAHAR IBRI (X137026)" w:date="2017-05-11T14:48:00Z">
            <w:rPr/>
          </w:rPrChange>
        </w:rPr>
        <w:lastRenderedPageBreak/>
        <w:t>Supprimer toutes les données des tables contenues dans les schémas SIB en exécutant la commande :</w:t>
      </w:r>
    </w:p>
    <w:p w:rsidR="008C7A84" w:rsidRPr="00874119" w:rsidRDefault="008C7A84" w:rsidP="008C7A84">
      <w:pPr>
        <w:pStyle w:val="Paragraphedeliste"/>
        <w:ind w:left="1026" w:firstLine="390"/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23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</w:pPr>
      <w:proofErr w:type="spellStart"/>
      <w:proofErr w:type="gramStart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24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>delete</w:t>
      </w:r>
      <w:proofErr w:type="spellEnd"/>
      <w:proofErr w:type="gramEnd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25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 xml:space="preserve"> </w:t>
      </w:r>
      <w:proofErr w:type="spellStart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26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>from</w:t>
      </w:r>
      <w:proofErr w:type="spellEnd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27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 xml:space="preserve"> </w:t>
      </w:r>
      <w:proofErr w:type="spellStart"/>
      <w:r w:rsidRPr="00874119">
        <w:rPr>
          <w:rFonts w:ascii="Courier New" w:eastAsia="Times New Roman" w:hAnsi="Courier New" w:cs="Courier New"/>
          <w:b/>
          <w:i/>
          <w:color w:val="000000"/>
          <w:szCs w:val="20"/>
          <w:lang w:eastAsia="fr-FR"/>
          <w:rPrChange w:id="1928" w:author="TAHAR IBRI (X137026)" w:date="2017-05-11T14:48:00Z">
            <w:rPr>
              <w:rFonts w:ascii="Courier New" w:eastAsia="Times New Roman" w:hAnsi="Courier New" w:cs="Courier New"/>
              <w:b/>
              <w:i/>
              <w:color w:val="000000"/>
              <w:szCs w:val="20"/>
              <w:lang w:eastAsia="fr-FR"/>
            </w:rPr>
          </w:rPrChange>
        </w:rPr>
        <w:t>nom_schema.SIBXXX</w:t>
      </w:r>
      <w:proofErr w:type="spellEnd"/>
    </w:p>
    <w:p w:rsidR="008C7A84" w:rsidRPr="00874119" w:rsidRDefault="008C7A84" w:rsidP="008C7A84">
      <w:pPr>
        <w:pStyle w:val="Titre3"/>
        <w:rPr>
          <w:rPrChange w:id="1929" w:author="TAHAR IBRI (X137026)" w:date="2017-05-11T14:48:00Z">
            <w:rPr/>
          </w:rPrChange>
        </w:rPr>
      </w:pPr>
      <w:bookmarkStart w:id="1930" w:name="_Toc482278701"/>
      <w:r w:rsidRPr="00874119">
        <w:rPr>
          <w:rPrChange w:id="1931" w:author="TAHAR IBRI (X137026)" w:date="2017-05-11T14:48:00Z">
            <w:rPr/>
          </w:rPrChange>
        </w:rPr>
        <w:t>Migration du serveur annuaire</w:t>
      </w:r>
      <w:bookmarkEnd w:id="1930"/>
    </w:p>
    <w:p w:rsidR="008C7A84" w:rsidRPr="00874119" w:rsidRDefault="008C7A84" w:rsidP="008C7A84">
      <w:pPr>
        <w:rPr>
          <w:rFonts w:cs="Arial"/>
          <w:color w:val="000000"/>
          <w:szCs w:val="20"/>
          <w:rPrChange w:id="1932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PrChange w:id="1933" w:author="TAHAR IBRI (X137026)" w:date="2017-05-11T14:48:00Z">
            <w:rPr/>
          </w:rPrChange>
        </w:rPr>
        <w:t xml:space="preserve">Sur </w:t>
      </w:r>
      <w:r w:rsidR="00B91B00" w:rsidRPr="00874119">
        <w:rPr>
          <w:rFonts w:cs="Arial"/>
          <w:color w:val="000000"/>
          <w:szCs w:val="20"/>
          <w:highlight w:val="lightGray"/>
          <w:rPrChange w:id="1934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</w:p>
    <w:p w:rsidR="008C7A84" w:rsidRPr="00874119" w:rsidRDefault="008C7A84" w:rsidP="00BA4FD6">
      <w:pPr>
        <w:pStyle w:val="Paragraphedeliste"/>
        <w:numPr>
          <w:ilvl w:val="0"/>
          <w:numId w:val="10"/>
        </w:numPr>
        <w:rPr>
          <w:rFonts w:cs="Arial"/>
          <w:color w:val="000000"/>
          <w:szCs w:val="20"/>
          <w:rPrChange w:id="1935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PrChange w:id="1936" w:author="TAHAR IBRI (X137026)" w:date="2017-05-11T14:48:00Z">
            <w:rPr/>
          </w:rPrChange>
        </w:rPr>
        <w:t>Arrêter le serveur LDAP</w:t>
      </w:r>
    </w:p>
    <w:p w:rsidR="008C7A84" w:rsidRPr="00874119" w:rsidRDefault="008C7A84" w:rsidP="00BA4FD6">
      <w:pPr>
        <w:pStyle w:val="Paragraphedeliste"/>
        <w:numPr>
          <w:ilvl w:val="0"/>
          <w:numId w:val="10"/>
        </w:numPr>
        <w:rPr>
          <w:rFonts w:cs="Arial"/>
          <w:color w:val="000000"/>
          <w:szCs w:val="20"/>
          <w:rPrChange w:id="1937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PrChange w:id="1938" w:author="TAHAR IBRI (X137026)" w:date="2017-05-11T14:48:00Z">
            <w:rPr/>
          </w:rPrChange>
        </w:rPr>
        <w:t>Restaurer la sauvegarde LDAP en exécutant la commande suivante :</w:t>
      </w:r>
    </w:p>
    <w:p w:rsidR="008C7A84" w:rsidRPr="00874119" w:rsidRDefault="008C7A84" w:rsidP="008C7A84">
      <w:pPr>
        <w:pStyle w:val="Paragraphedeliste"/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39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</w:pPr>
      <w:proofErr w:type="spellStart"/>
      <w:proofErr w:type="gramStart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40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>bulkload</w:t>
      </w:r>
      <w:proofErr w:type="spellEnd"/>
      <w:proofErr w:type="gramEnd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41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 xml:space="preserve"> -i </w:t>
      </w:r>
      <w:r w:rsidRPr="00874119">
        <w:rPr>
          <w:rFonts w:ascii="Courier New" w:eastAsia="Times New Roman" w:hAnsi="Courier New" w:cs="Courier New"/>
          <w:b/>
          <w:i/>
          <w:color w:val="000000"/>
          <w:szCs w:val="20"/>
          <w:lang w:eastAsia="fr-FR"/>
          <w:rPrChange w:id="1942" w:author="TAHAR IBRI (X137026)" w:date="2017-05-11T14:48:00Z">
            <w:rPr>
              <w:rFonts w:ascii="Courier New" w:eastAsia="Times New Roman" w:hAnsi="Courier New" w:cs="Courier New"/>
              <w:b/>
              <w:i/>
              <w:color w:val="000000"/>
              <w:szCs w:val="20"/>
              <w:lang w:eastAsia="fr-FR"/>
            </w:rPr>
          </w:rPrChange>
        </w:rPr>
        <w:t>ANCIEN_DONNEES_TEMP_ITDS\</w:t>
      </w:r>
      <w:proofErr w:type="spellStart"/>
      <w:r w:rsidRPr="00874119">
        <w:rPr>
          <w:rFonts w:ascii="Courier New" w:eastAsia="Times New Roman" w:hAnsi="Courier New" w:cs="Courier New"/>
          <w:b/>
          <w:i/>
          <w:color w:val="000000"/>
          <w:szCs w:val="20"/>
          <w:lang w:eastAsia="fr-FR"/>
          <w:rPrChange w:id="1943" w:author="TAHAR IBRI (X137026)" w:date="2017-05-11T14:48:00Z">
            <w:rPr>
              <w:rFonts w:ascii="Courier New" w:eastAsia="Times New Roman" w:hAnsi="Courier New" w:cs="Courier New"/>
              <w:b/>
              <w:i/>
              <w:color w:val="000000"/>
              <w:szCs w:val="20"/>
              <w:lang w:eastAsia="fr-FR"/>
            </w:rPr>
          </w:rPrChange>
        </w:rPr>
        <w:t>fichier_sortie_ldif</w:t>
      </w:r>
      <w:proofErr w:type="spellEnd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44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 xml:space="preserve"> -I </w:t>
      </w:r>
      <w:proofErr w:type="spellStart"/>
      <w:r w:rsidRPr="00874119">
        <w:rPr>
          <w:rFonts w:ascii="Courier New" w:eastAsia="Times New Roman" w:hAnsi="Courier New" w:cs="Courier New"/>
          <w:b/>
          <w:i/>
          <w:color w:val="000000"/>
          <w:szCs w:val="20"/>
          <w:lang w:eastAsia="fr-FR"/>
          <w:rPrChange w:id="1945" w:author="TAHAR IBRI (X137026)" w:date="2017-05-11T14:48:00Z">
            <w:rPr>
              <w:rFonts w:ascii="Courier New" w:eastAsia="Times New Roman" w:hAnsi="Courier New" w:cs="Courier New"/>
              <w:b/>
              <w:i/>
              <w:color w:val="000000"/>
              <w:szCs w:val="20"/>
              <w:lang w:eastAsia="fr-FR"/>
            </w:rPr>
          </w:rPrChange>
        </w:rPr>
        <w:t>nom_instance_ldap</w:t>
      </w:r>
      <w:proofErr w:type="spellEnd"/>
    </w:p>
    <w:p w:rsidR="008C7A84" w:rsidRPr="00874119" w:rsidRDefault="008C7A84" w:rsidP="008C7A84">
      <w:pPr>
        <w:pStyle w:val="Titre3"/>
        <w:rPr>
          <w:rPrChange w:id="1946" w:author="TAHAR IBRI (X137026)" w:date="2017-05-11T14:48:00Z">
            <w:rPr/>
          </w:rPrChange>
        </w:rPr>
      </w:pPr>
      <w:bookmarkStart w:id="1947" w:name="_Toc482278702"/>
      <w:r w:rsidRPr="00874119">
        <w:rPr>
          <w:rPrChange w:id="1948" w:author="TAHAR IBRI (X137026)" w:date="2017-05-11T14:48:00Z">
            <w:rPr/>
          </w:rPrChange>
        </w:rPr>
        <w:t>Mise à niveau vers ISIM v6</w:t>
      </w:r>
      <w:bookmarkEnd w:id="1947"/>
    </w:p>
    <w:p w:rsidR="008C7A84" w:rsidRPr="00874119" w:rsidRDefault="008C7A84" w:rsidP="008C7A84">
      <w:pPr>
        <w:rPr>
          <w:rFonts w:cs="Arial"/>
          <w:color w:val="000000"/>
          <w:szCs w:val="20"/>
          <w:rPrChange w:id="1949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PrChange w:id="1950" w:author="TAHAR IBRI (X137026)" w:date="2017-05-11T14:48:00Z">
            <w:rPr/>
          </w:rPrChange>
        </w:rPr>
        <w:t xml:space="preserve">Sur </w:t>
      </w:r>
      <w:r w:rsidR="00714AB8" w:rsidRPr="00874119">
        <w:rPr>
          <w:rFonts w:cs="Arial"/>
          <w:color w:val="000000"/>
          <w:szCs w:val="20"/>
          <w:highlight w:val="lightGray"/>
          <w:rPrChange w:id="1951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LDDYNV003</w:t>
      </w:r>
    </w:p>
    <w:p w:rsidR="008C7A84" w:rsidRPr="00874119" w:rsidRDefault="008C7A84" w:rsidP="00BA4FD6">
      <w:pPr>
        <w:pStyle w:val="Paragraphedeliste"/>
        <w:numPr>
          <w:ilvl w:val="0"/>
          <w:numId w:val="11"/>
        </w:numPr>
        <w:rPr>
          <w:rPrChange w:id="1952" w:author="TAHAR IBRI (X137026)" w:date="2017-05-11T14:48:00Z">
            <w:rPr/>
          </w:rPrChange>
        </w:rPr>
      </w:pPr>
      <w:r w:rsidRPr="00874119">
        <w:rPr>
          <w:rPrChange w:id="1953" w:author="TAHAR IBRI (X137026)" w:date="2017-05-11T14:48:00Z">
            <w:rPr/>
          </w:rPrChange>
        </w:rPr>
        <w:t>Extraire le répertoire ANCIEN_HOME_ITIM à l’aide de la commande suivante :</w:t>
      </w:r>
    </w:p>
    <w:p w:rsidR="008C7A84" w:rsidRPr="00874119" w:rsidRDefault="008C7A84" w:rsidP="008C7A84">
      <w:pPr>
        <w:pStyle w:val="Paragraphedeliste"/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54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</w:pPr>
      <w:proofErr w:type="gramStart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55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>tar</w:t>
      </w:r>
      <w:proofErr w:type="gramEnd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56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 xml:space="preserve"> –</w:t>
      </w:r>
      <w:proofErr w:type="spellStart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57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>xvf</w:t>
      </w:r>
      <w:proofErr w:type="spellEnd"/>
      <w:r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58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 xml:space="preserve"> itim1.tar</w:t>
      </w:r>
      <w:r w:rsidR="004D0369" w:rsidRPr="00874119"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59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  <w:t xml:space="preserve"> –C NOUVEAU_HOME_ISIM</w:t>
      </w:r>
    </w:p>
    <w:p w:rsidR="008C7A84" w:rsidRPr="00874119" w:rsidRDefault="008C7A84" w:rsidP="008C7A84">
      <w:pPr>
        <w:pStyle w:val="Paragraphedeliste"/>
        <w:rPr>
          <w:rFonts w:ascii="Courier New" w:eastAsia="Times New Roman" w:hAnsi="Courier New" w:cs="Courier New"/>
          <w:b/>
          <w:color w:val="000000"/>
          <w:szCs w:val="20"/>
          <w:lang w:eastAsia="fr-FR"/>
          <w:rPrChange w:id="1960" w:author="TAHAR IBRI (X137026)" w:date="2017-05-11T14:48:00Z">
            <w:rPr>
              <w:rFonts w:ascii="Courier New" w:eastAsia="Times New Roman" w:hAnsi="Courier New" w:cs="Courier New"/>
              <w:b/>
              <w:color w:val="000000"/>
              <w:szCs w:val="20"/>
              <w:lang w:eastAsia="fr-FR"/>
            </w:rPr>
          </w:rPrChange>
        </w:rPr>
      </w:pPr>
    </w:p>
    <w:p w:rsidR="008C7A84" w:rsidRPr="00874119" w:rsidRDefault="008C7A84" w:rsidP="00BA4FD6">
      <w:pPr>
        <w:pStyle w:val="Paragraphedeliste"/>
        <w:numPr>
          <w:ilvl w:val="0"/>
          <w:numId w:val="11"/>
        </w:numPr>
        <w:rPr>
          <w:rPrChange w:id="1961" w:author="TAHAR IBRI (X137026)" w:date="2017-05-11T14:48:00Z">
            <w:rPr/>
          </w:rPrChange>
        </w:rPr>
      </w:pPr>
      <w:r w:rsidRPr="00874119">
        <w:rPr>
          <w:rPrChange w:id="1962" w:author="TAHAR IBRI (X137026)" w:date="2017-05-11T14:48:00Z">
            <w:rPr/>
          </w:rPrChange>
        </w:rPr>
        <w:t xml:space="preserve">Exécuter le programme d’installation d‘IBM Security </w:t>
      </w:r>
      <w:proofErr w:type="spellStart"/>
      <w:r w:rsidRPr="00874119">
        <w:rPr>
          <w:rPrChange w:id="1963" w:author="TAHAR IBRI (X137026)" w:date="2017-05-11T14:48:00Z">
            <w:rPr/>
          </w:rPrChange>
        </w:rPr>
        <w:t>Identity</w:t>
      </w:r>
      <w:proofErr w:type="spellEnd"/>
      <w:r w:rsidRPr="00874119">
        <w:rPr>
          <w:rPrChange w:id="1964" w:author="TAHAR IBRI (X137026)" w:date="2017-05-11T14:48:00Z">
            <w:rPr/>
          </w:rPrChange>
        </w:rPr>
        <w:t xml:space="preserve"> Manager</w:t>
      </w:r>
    </w:p>
    <w:p w:rsidR="008C7A84" w:rsidRPr="00874119" w:rsidRDefault="008C7A84" w:rsidP="008C7A84">
      <w:pPr>
        <w:pStyle w:val="Titre2"/>
        <w:rPr>
          <w:rPrChange w:id="1965" w:author="TAHAR IBRI (X137026)" w:date="2017-05-11T14:48:00Z">
            <w:rPr/>
          </w:rPrChange>
        </w:rPr>
      </w:pPr>
      <w:bookmarkStart w:id="1966" w:name="_Toc482278703"/>
      <w:r w:rsidRPr="00874119">
        <w:rPr>
          <w:rPrChange w:id="1967" w:author="TAHAR IBRI (X137026)" w:date="2017-05-11T14:48:00Z">
            <w:rPr/>
          </w:rPrChange>
        </w:rPr>
        <w:t>Reconfiguration des paramètres ISIM v6</w:t>
      </w:r>
      <w:bookmarkEnd w:id="1966"/>
    </w:p>
    <w:p w:rsidR="008C7A84" w:rsidRPr="00874119" w:rsidRDefault="008C7A84" w:rsidP="008C7A84">
      <w:pPr>
        <w:pStyle w:val="Titre3"/>
        <w:rPr>
          <w:rPrChange w:id="1968" w:author="TAHAR IBRI (X137026)" w:date="2017-05-11T14:48:00Z">
            <w:rPr/>
          </w:rPrChange>
        </w:rPr>
      </w:pPr>
      <w:bookmarkStart w:id="1969" w:name="_Toc482278704"/>
      <w:r w:rsidRPr="00874119">
        <w:rPr>
          <w:rPrChange w:id="1970" w:author="TAHAR IBRI (X137026)" w:date="2017-05-11T14:48:00Z">
            <w:rPr/>
          </w:rPrChange>
        </w:rPr>
        <w:t>Paramètre de profil d’adaptateur</w:t>
      </w:r>
      <w:bookmarkEnd w:id="1969"/>
    </w:p>
    <w:p w:rsidR="006267CA" w:rsidRPr="00874119" w:rsidRDefault="008C7A84" w:rsidP="008C7A84">
      <w:pPr>
        <w:tabs>
          <w:tab w:val="right" w:pos="9071"/>
        </w:tabs>
        <w:rPr>
          <w:rPrChange w:id="1971" w:author="TAHAR IBRI (X137026)" w:date="2017-05-11T14:48:00Z">
            <w:rPr/>
          </w:rPrChange>
        </w:rPr>
      </w:pPr>
      <w:r w:rsidRPr="00874119">
        <w:rPr>
          <w:rPrChange w:id="1972" w:author="TAHAR IBRI (X137026)" w:date="2017-05-11T14:48:00Z">
            <w:rPr/>
          </w:rPrChange>
        </w:rPr>
        <w:t>Reconfigurer chaque profil d’adaptateur en pointant son URL vers les RMI Dispatcher et Agents Adaptateurs qui s’interfacent avec l</w:t>
      </w:r>
      <w:r w:rsidR="00030BFA" w:rsidRPr="00874119">
        <w:rPr>
          <w:rPrChange w:id="1973" w:author="TAHAR IBRI (X137026)" w:date="2017-05-11T14:48:00Z">
            <w:rPr/>
          </w:rPrChange>
        </w:rPr>
        <w:t>’environneme</w:t>
      </w:r>
      <w:r w:rsidR="006267CA" w:rsidRPr="00874119">
        <w:rPr>
          <w:rPrChange w:id="1974" w:author="TAHAR IBRI (X137026)" w:date="2017-05-11T14:48:00Z">
            <w:rPr/>
          </w:rPrChange>
        </w:rPr>
        <w:t>nt de développement.</w:t>
      </w:r>
    </w:p>
    <w:p w:rsidR="008C7A84" w:rsidRPr="00874119" w:rsidRDefault="006267CA" w:rsidP="008C7A84">
      <w:pPr>
        <w:tabs>
          <w:tab w:val="right" w:pos="9071"/>
        </w:tabs>
        <w:rPr>
          <w:rPrChange w:id="1975" w:author="TAHAR IBRI (X137026)" w:date="2017-05-11T14:48:00Z">
            <w:rPr/>
          </w:rPrChange>
        </w:rPr>
      </w:pPr>
      <w:r w:rsidRPr="00874119">
        <w:rPr>
          <w:rPrChange w:id="1976" w:author="TAHAR IBRI (X137026)" w:date="2017-05-11T14:48:00Z">
            <w:rPr/>
          </w:rPrChange>
        </w:rPr>
        <w:t xml:space="preserve">Bouchonner </w:t>
      </w:r>
      <w:r w:rsidR="00030BFA" w:rsidRPr="00874119">
        <w:rPr>
          <w:rPrChange w:id="1977" w:author="TAHAR IBRI (X137026)" w:date="2017-05-11T14:48:00Z">
            <w:rPr/>
          </w:rPrChange>
        </w:rPr>
        <w:t xml:space="preserve">les adaptateurs dont les systèmes </w:t>
      </w:r>
      <w:proofErr w:type="gramStart"/>
      <w:r w:rsidR="00030BFA" w:rsidRPr="00874119">
        <w:rPr>
          <w:rPrChange w:id="1978" w:author="TAHAR IBRI (X137026)" w:date="2017-05-11T14:48:00Z">
            <w:rPr/>
          </w:rPrChange>
        </w:rPr>
        <w:t>cibles</w:t>
      </w:r>
      <w:proofErr w:type="gramEnd"/>
      <w:r w:rsidR="00030BFA" w:rsidRPr="00874119">
        <w:rPr>
          <w:rPrChange w:id="1979" w:author="TAHAR IBRI (X137026)" w:date="2017-05-11T14:48:00Z">
            <w:rPr/>
          </w:rPrChange>
        </w:rPr>
        <w:t xml:space="preserve"> ne sont pas disponibles en environnement de </w:t>
      </w:r>
      <w:r w:rsidRPr="00874119">
        <w:rPr>
          <w:rPrChange w:id="1980" w:author="TAHAR IBRI (X137026)" w:date="2017-05-11T14:48:00Z">
            <w:rPr/>
          </w:rPrChange>
        </w:rPr>
        <w:t>développement</w:t>
      </w:r>
      <w:r w:rsidR="00030BFA" w:rsidRPr="00874119">
        <w:rPr>
          <w:rPrChange w:id="1981" w:author="TAHAR IBRI (X137026)" w:date="2017-05-11T14:48:00Z">
            <w:rPr/>
          </w:rPrChange>
        </w:rPr>
        <w:t>.</w:t>
      </w:r>
    </w:p>
    <w:p w:rsidR="008C7A84" w:rsidRPr="00874119" w:rsidRDefault="008C7A84" w:rsidP="008C7A84">
      <w:pPr>
        <w:pStyle w:val="Titre3"/>
        <w:rPr>
          <w:rPrChange w:id="1982" w:author="TAHAR IBRI (X137026)" w:date="2017-05-11T14:48:00Z">
            <w:rPr/>
          </w:rPrChange>
        </w:rPr>
      </w:pPr>
      <w:bookmarkStart w:id="1983" w:name="_Toc482278705"/>
      <w:r w:rsidRPr="00874119">
        <w:rPr>
          <w:rPrChange w:id="1984" w:author="TAHAR IBRI (X137026)" w:date="2017-05-11T14:48:00Z">
            <w:rPr/>
          </w:rPrChange>
        </w:rPr>
        <w:t>Paramètre de services d’alimentation d’identité.</w:t>
      </w:r>
      <w:bookmarkEnd w:id="1983"/>
    </w:p>
    <w:p w:rsidR="008C7A84" w:rsidRPr="00874119" w:rsidRDefault="008C7A84" w:rsidP="008C7A84">
      <w:pPr>
        <w:rPr>
          <w:rPrChange w:id="1985" w:author="TAHAR IBRI (X137026)" w:date="2017-05-11T14:48:00Z">
            <w:rPr/>
          </w:rPrChange>
        </w:rPr>
      </w:pPr>
      <w:r w:rsidRPr="00874119">
        <w:rPr>
          <w:rPrChange w:id="1986" w:author="TAHAR IBRI (X137026)" w:date="2017-05-11T14:48:00Z">
            <w:rPr/>
          </w:rPrChange>
        </w:rPr>
        <w:t>Reconfigurer les services d’alimentation d’identité (</w:t>
      </w:r>
      <w:proofErr w:type="spellStart"/>
      <w:r w:rsidRPr="00874119">
        <w:rPr>
          <w:rPrChange w:id="1987" w:author="TAHAR IBRI (X137026)" w:date="2017-05-11T14:48:00Z">
            <w:rPr/>
          </w:rPrChange>
        </w:rPr>
        <w:t>DataFeed</w:t>
      </w:r>
      <w:proofErr w:type="gramStart"/>
      <w:r w:rsidRPr="00874119">
        <w:rPr>
          <w:rPrChange w:id="1988" w:author="TAHAR IBRI (X137026)" w:date="2017-05-11T14:48:00Z">
            <w:rPr/>
          </w:rPrChange>
        </w:rPr>
        <w:t>,PersonFeed</w:t>
      </w:r>
      <w:proofErr w:type="spellEnd"/>
      <w:proofErr w:type="gramEnd"/>
      <w:r w:rsidRPr="00874119">
        <w:rPr>
          <w:rPrChange w:id="1989" w:author="TAHAR IBRI (X137026)" w:date="2017-05-11T14:48:00Z">
            <w:rPr/>
          </w:rPrChange>
        </w:rPr>
        <w:t>).</w:t>
      </w:r>
    </w:p>
    <w:p w:rsidR="008C7A84" w:rsidRPr="00874119" w:rsidRDefault="008C7A84" w:rsidP="008C7A84">
      <w:pPr>
        <w:pStyle w:val="Titre3"/>
        <w:rPr>
          <w:rPrChange w:id="1990" w:author="TAHAR IBRI (X137026)" w:date="2017-05-11T14:48:00Z">
            <w:rPr/>
          </w:rPrChange>
        </w:rPr>
      </w:pPr>
      <w:bookmarkStart w:id="1991" w:name="_Toc482278706"/>
      <w:r w:rsidRPr="00874119">
        <w:rPr>
          <w:rPrChange w:id="1992" w:author="TAHAR IBRI (X137026)" w:date="2017-05-11T14:48:00Z">
            <w:rPr/>
          </w:rPrChange>
        </w:rPr>
        <w:t>Paramètre de serveur de messagerie</w:t>
      </w:r>
      <w:bookmarkEnd w:id="1991"/>
      <w:r w:rsidRPr="00874119">
        <w:rPr>
          <w:rPrChange w:id="1993" w:author="TAHAR IBRI (X137026)" w:date="2017-05-11T14:48:00Z">
            <w:rPr/>
          </w:rPrChange>
        </w:rPr>
        <w:tab/>
      </w:r>
    </w:p>
    <w:p w:rsidR="008C7A84" w:rsidRPr="00874119" w:rsidRDefault="008C7A84" w:rsidP="008C7A84">
      <w:pPr>
        <w:rPr>
          <w:rPrChange w:id="1994" w:author="TAHAR IBRI (X137026)" w:date="2017-05-11T14:48:00Z">
            <w:rPr/>
          </w:rPrChange>
        </w:rPr>
      </w:pPr>
      <w:r w:rsidRPr="00874119">
        <w:rPr>
          <w:rPrChange w:id="1995" w:author="TAHAR IBRI (X137026)" w:date="2017-05-11T14:48:00Z">
            <w:rPr/>
          </w:rPrChange>
        </w:rPr>
        <w:t>Reconfigurer les paramètres de serveur de messagerie en pointant vers le serveur de messagerie dédié à l’environnement de développement.</w:t>
      </w:r>
    </w:p>
    <w:p w:rsidR="00F11114" w:rsidRPr="00874119" w:rsidRDefault="00F11114" w:rsidP="00F11114">
      <w:pPr>
        <w:pStyle w:val="Titre1"/>
        <w:rPr>
          <w:rPrChange w:id="1996" w:author="TAHAR IBRI (X137026)" w:date="2017-05-11T14:48:00Z">
            <w:rPr/>
          </w:rPrChange>
        </w:rPr>
      </w:pPr>
      <w:bookmarkStart w:id="1997" w:name="_Toc482278707"/>
      <w:r w:rsidRPr="00874119">
        <w:rPr>
          <w:rPrChange w:id="1998" w:author="TAHAR IBRI (X137026)" w:date="2017-05-11T14:48:00Z">
            <w:rPr/>
          </w:rPrChange>
        </w:rPr>
        <w:lastRenderedPageBreak/>
        <w:t>Migration de l’environnement de développement</w:t>
      </w:r>
      <w:r w:rsidR="008C7A84" w:rsidRPr="00874119">
        <w:rPr>
          <w:rPrChange w:id="1999" w:author="TAHAR IBRI (X137026)" w:date="2017-05-11T14:48:00Z">
            <w:rPr/>
          </w:rPrChange>
        </w:rPr>
        <w:t xml:space="preserve"> DEV</w:t>
      </w:r>
      <w:r w:rsidR="00983B8E" w:rsidRPr="00874119">
        <w:rPr>
          <w:rPrChange w:id="2000" w:author="TAHAR IBRI (X137026)" w:date="2017-05-11T14:48:00Z">
            <w:rPr/>
          </w:rPrChange>
        </w:rPr>
        <w:t>2</w:t>
      </w:r>
      <w:bookmarkEnd w:id="1997"/>
    </w:p>
    <w:p w:rsidR="00CB7B0C" w:rsidRPr="00874119" w:rsidRDefault="00CB7B0C">
      <w:pPr>
        <w:pStyle w:val="Titre2"/>
        <w:rPr>
          <w:rPrChange w:id="2001" w:author="TAHAR IBRI (X137026)" w:date="2017-05-11T14:48:00Z">
            <w:rPr/>
          </w:rPrChange>
        </w:rPr>
      </w:pPr>
      <w:bookmarkStart w:id="2002" w:name="_Toc482278708"/>
      <w:r w:rsidRPr="00874119">
        <w:rPr>
          <w:rPrChange w:id="2003" w:author="TAHAR IBRI (X137026)" w:date="2017-05-11T14:48:00Z">
            <w:rPr/>
          </w:rPrChange>
        </w:rPr>
        <w:t>Architecture technique</w:t>
      </w:r>
      <w:bookmarkEnd w:id="2002"/>
    </w:p>
    <w:tbl>
      <w:tblPr>
        <w:tblW w:w="9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40"/>
        <w:gridCol w:w="2196"/>
        <w:gridCol w:w="3196"/>
      </w:tblGrid>
      <w:tr w:rsidR="00E47E90" w:rsidRPr="00874119" w:rsidTr="00D30639">
        <w:trPr>
          <w:trHeight w:val="245"/>
        </w:trPr>
        <w:tc>
          <w:tcPr>
            <w:tcW w:w="5836" w:type="dxa"/>
            <w:gridSpan w:val="2"/>
            <w:shd w:val="clear" w:color="auto" w:fill="222A35" w:themeFill="text2" w:themeFillShade="80"/>
            <w:vAlign w:val="center"/>
          </w:tcPr>
          <w:p w:rsidR="00E47E90" w:rsidRPr="00874119" w:rsidRDefault="00E47E90" w:rsidP="00823673">
            <w:pPr>
              <w:jc w:val="center"/>
              <w:rPr>
                <w:rFonts w:cs="Arial"/>
                <w:b/>
                <w:color w:val="FFFFFF" w:themeColor="background1"/>
                <w:rPrChange w:id="200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0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Server</w:t>
            </w:r>
          </w:p>
        </w:tc>
        <w:tc>
          <w:tcPr>
            <w:tcW w:w="3196" w:type="dxa"/>
            <w:shd w:val="clear" w:color="auto" w:fill="222A35" w:themeFill="text2" w:themeFillShade="80"/>
            <w:vAlign w:val="center"/>
          </w:tcPr>
          <w:p w:rsidR="00E47E90" w:rsidRPr="00874119" w:rsidRDefault="00E47E90" w:rsidP="00823673">
            <w:pPr>
              <w:jc w:val="center"/>
              <w:rPr>
                <w:rFonts w:cs="Arial"/>
                <w:b/>
                <w:color w:val="FFFFFF" w:themeColor="background1"/>
                <w:rPrChange w:id="200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0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Fonction</w:t>
            </w:r>
          </w:p>
        </w:tc>
      </w:tr>
      <w:tr w:rsidR="004A6696" w:rsidRPr="00874119" w:rsidTr="004A6696">
        <w:trPr>
          <w:trHeight w:val="251"/>
        </w:trPr>
        <w:tc>
          <w:tcPr>
            <w:tcW w:w="3640" w:type="dxa"/>
            <w:shd w:val="clear" w:color="auto" w:fill="222A35" w:themeFill="text2" w:themeFillShade="80"/>
          </w:tcPr>
          <w:p w:rsidR="00E47E90" w:rsidRPr="00874119" w:rsidRDefault="00E47E90" w:rsidP="00823673">
            <w:pPr>
              <w:rPr>
                <w:rFonts w:cs="Arial"/>
                <w:b/>
                <w:color w:val="FFFFFF" w:themeColor="background1"/>
                <w:rPrChange w:id="200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0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Nom</w:t>
            </w:r>
          </w:p>
        </w:tc>
        <w:tc>
          <w:tcPr>
            <w:tcW w:w="2196" w:type="dxa"/>
            <w:shd w:val="clear" w:color="auto" w:fill="222A35" w:themeFill="text2" w:themeFillShade="80"/>
            <w:vAlign w:val="center"/>
          </w:tcPr>
          <w:p w:rsidR="00E47E90" w:rsidRPr="00874119" w:rsidRDefault="00E47E90" w:rsidP="00823673">
            <w:pPr>
              <w:rPr>
                <w:rFonts w:cs="Arial"/>
                <w:b/>
                <w:color w:val="FFFFFF" w:themeColor="background1"/>
                <w:rPrChange w:id="201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1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Adresse IP</w:t>
            </w:r>
          </w:p>
        </w:tc>
        <w:tc>
          <w:tcPr>
            <w:tcW w:w="3196" w:type="dxa"/>
            <w:shd w:val="clear" w:color="auto" w:fill="222A35" w:themeFill="text2" w:themeFillShade="80"/>
            <w:vAlign w:val="center"/>
          </w:tcPr>
          <w:p w:rsidR="00E47E90" w:rsidRPr="00874119" w:rsidRDefault="00E47E90" w:rsidP="00823673">
            <w:pPr>
              <w:rPr>
                <w:rFonts w:cs="Arial"/>
                <w:b/>
                <w:color w:val="FFFFFF" w:themeColor="background1"/>
                <w:rPrChange w:id="201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</w:p>
        </w:tc>
      </w:tr>
      <w:tr w:rsidR="00012472" w:rsidRPr="00874119" w:rsidTr="004A6696">
        <w:trPr>
          <w:trHeight w:val="257"/>
        </w:trPr>
        <w:tc>
          <w:tcPr>
            <w:tcW w:w="3640" w:type="dxa"/>
            <w:vAlign w:val="center"/>
          </w:tcPr>
          <w:p w:rsidR="00012472" w:rsidRPr="00874119" w:rsidRDefault="00012472" w:rsidP="00012472">
            <w:pPr>
              <w:rPr>
                <w:rFonts w:cs="Arial"/>
                <w:color w:val="000000"/>
                <w:szCs w:val="20"/>
                <w:highlight w:val="lightGray"/>
                <w:rPrChange w:id="2013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del w:id="2014" w:author="PETIT Vincent" w:date="2016-04-26T10:27:00Z">
              <w:r w:rsidRPr="00874119" w:rsidDel="00B306EA">
                <w:rPr>
                  <w:rFonts w:cs="Arial"/>
                  <w:color w:val="000000"/>
                  <w:szCs w:val="20"/>
                  <w:highlight w:val="lightGray"/>
                  <w:rPrChange w:id="2015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LDDYNV019</w:delText>
              </w:r>
            </w:del>
            <w:ins w:id="2016" w:author="PETIT Vincent" w:date="2016-04-26T10:27:00Z">
              <w:r w:rsidR="00B306EA" w:rsidRPr="00874119">
                <w:rPr>
                  <w:rFonts w:cs="Arial"/>
                  <w:color w:val="000000"/>
                  <w:szCs w:val="20"/>
                  <w:highlight w:val="lightGray"/>
                  <w:rPrChange w:id="2017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LDDYNV004</w:t>
              </w:r>
            </w:ins>
          </w:p>
        </w:tc>
        <w:tc>
          <w:tcPr>
            <w:tcW w:w="2196" w:type="dxa"/>
            <w:vAlign w:val="center"/>
          </w:tcPr>
          <w:p w:rsidR="00012472" w:rsidRPr="00874119" w:rsidRDefault="00012472" w:rsidP="00012472">
            <w:pPr>
              <w:spacing w:line="276" w:lineRule="auto"/>
              <w:rPr>
                <w:rPrChange w:id="2018" w:author="TAHAR IBRI (X137026)" w:date="2017-05-11T14:48:00Z">
                  <w:rPr/>
                </w:rPrChange>
              </w:rPr>
            </w:pPr>
            <w:del w:id="2019" w:author="PETIT Vincent" w:date="2016-04-26T10:28:00Z">
              <w:r w:rsidRPr="00874119" w:rsidDel="00B306EA">
                <w:rPr>
                  <w:highlight w:val="yellow"/>
                  <w:rPrChange w:id="2020" w:author="TAHAR IBRI (X137026)" w:date="2017-05-11T14:48:00Z">
                    <w:rPr>
                      <w:highlight w:val="yellow"/>
                    </w:rPr>
                  </w:rPrChange>
                </w:rPr>
                <w:delText>X.X.X.X</w:delText>
              </w:r>
            </w:del>
            <w:ins w:id="2021" w:author="PETIT Vincent" w:date="2016-04-26T10:28:00Z">
              <w:r w:rsidR="00B306EA" w:rsidRPr="00874119">
                <w:rPr>
                  <w:rPrChange w:id="2022" w:author="TAHAR IBRI (X137026)" w:date="2017-05-11T14:48:00Z">
                    <w:rPr/>
                  </w:rPrChange>
                </w:rPr>
                <w:t>10.133.51.16</w:t>
              </w:r>
            </w:ins>
            <w:ins w:id="2023" w:author="PETIT Vincent" w:date="2016-04-26T10:30:00Z">
              <w:r w:rsidR="00B306EA" w:rsidRPr="00874119">
                <w:rPr>
                  <w:rPrChange w:id="2024" w:author="TAHAR IBRI (X137026)" w:date="2017-05-11T14:48:00Z">
                    <w:rPr/>
                  </w:rPrChange>
                </w:rPr>
                <w:t>6</w:t>
              </w:r>
            </w:ins>
          </w:p>
        </w:tc>
        <w:tc>
          <w:tcPr>
            <w:tcW w:w="3196" w:type="dxa"/>
            <w:vAlign w:val="center"/>
          </w:tcPr>
          <w:p w:rsidR="00012472" w:rsidRPr="00874119" w:rsidRDefault="00012472" w:rsidP="00012472">
            <w:pPr>
              <w:rPr>
                <w:rFonts w:cs="Arial"/>
                <w:color w:val="000000"/>
                <w:szCs w:val="20"/>
                <w:highlight w:val="lightGray"/>
                <w:rPrChange w:id="2025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026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Serveur ISIM de développement DEV2</w:t>
            </w:r>
          </w:p>
        </w:tc>
      </w:tr>
      <w:tr w:rsidR="004A6696" w:rsidRPr="00874119" w:rsidTr="004A6696">
        <w:trPr>
          <w:trHeight w:val="249"/>
        </w:trPr>
        <w:tc>
          <w:tcPr>
            <w:tcW w:w="3640" w:type="dxa"/>
            <w:vAlign w:val="center"/>
          </w:tcPr>
          <w:p w:rsidR="008E2540" w:rsidRPr="00874119" w:rsidRDefault="008E2540" w:rsidP="00A250D6">
            <w:pPr>
              <w:spacing w:line="276" w:lineRule="auto"/>
              <w:rPr>
                <w:rFonts w:cs="Arial"/>
                <w:color w:val="FFFFFF" w:themeColor="background1"/>
                <w:szCs w:val="20"/>
                <w:highlight w:val="darkCyan"/>
                <w:rPrChange w:id="2027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</w:pPr>
            <w:proofErr w:type="spellStart"/>
            <w:r w:rsidRPr="00874119">
              <w:rPr>
                <w:rFonts w:cs="Arial"/>
                <w:color w:val="FFFFFF" w:themeColor="background1"/>
                <w:szCs w:val="20"/>
                <w:highlight w:val="darkCyan"/>
                <w:rPrChange w:id="2028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  <w:t>Workstation_DEV</w:t>
            </w:r>
            <w:proofErr w:type="spellEnd"/>
          </w:p>
        </w:tc>
        <w:tc>
          <w:tcPr>
            <w:tcW w:w="2196" w:type="dxa"/>
            <w:vAlign w:val="center"/>
          </w:tcPr>
          <w:p w:rsidR="008E2540" w:rsidRPr="00874119" w:rsidRDefault="008E2540" w:rsidP="00D3501A">
            <w:pPr>
              <w:spacing w:line="276" w:lineRule="auto"/>
              <w:rPr>
                <w:rPrChange w:id="2029" w:author="TAHAR IBRI (X137026)" w:date="2017-05-11T14:48:00Z">
                  <w:rPr/>
                </w:rPrChange>
              </w:rPr>
            </w:pPr>
            <w:r w:rsidRPr="00874119">
              <w:rPr>
                <w:highlight w:val="yellow"/>
                <w:rPrChange w:id="2030" w:author="TAHAR IBRI (X137026)" w:date="2017-05-11T14:48:00Z">
                  <w:rPr>
                    <w:highlight w:val="yellow"/>
                  </w:rPr>
                </w:rPrChange>
              </w:rPr>
              <w:t>X.X.X.X</w:t>
            </w:r>
          </w:p>
        </w:tc>
        <w:tc>
          <w:tcPr>
            <w:tcW w:w="3196" w:type="dxa"/>
            <w:vAlign w:val="center"/>
          </w:tcPr>
          <w:p w:rsidR="008E2540" w:rsidRPr="00874119" w:rsidRDefault="008E2540" w:rsidP="00A250D6">
            <w:pPr>
              <w:spacing w:line="276" w:lineRule="auto"/>
              <w:rPr>
                <w:rFonts w:cs="Arial"/>
                <w:color w:val="000000"/>
                <w:rPrChange w:id="2031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FFFFFF" w:themeColor="background1"/>
                <w:szCs w:val="20"/>
                <w:highlight w:val="darkCyan"/>
                <w:rPrChange w:id="2032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  <w:t>Poste de travail dédié à la DEV</w:t>
            </w:r>
          </w:p>
        </w:tc>
      </w:tr>
    </w:tbl>
    <w:p w:rsidR="00A250D6" w:rsidRPr="00874119" w:rsidRDefault="00A250D6" w:rsidP="00E47E90">
      <w:pPr>
        <w:rPr>
          <w:rPrChange w:id="2033" w:author="TAHAR IBRI (X137026)" w:date="2017-05-11T14:48:00Z">
            <w:rPr/>
          </w:rPrChange>
        </w:rPr>
      </w:pPr>
    </w:p>
    <w:p w:rsidR="00CB7B0C" w:rsidRPr="00874119" w:rsidRDefault="00CB7B0C">
      <w:pPr>
        <w:pStyle w:val="Titre2"/>
        <w:rPr>
          <w:rPrChange w:id="2034" w:author="TAHAR IBRI (X137026)" w:date="2017-05-11T14:48:00Z">
            <w:rPr/>
          </w:rPrChange>
        </w:rPr>
      </w:pPr>
      <w:bookmarkStart w:id="2035" w:name="_Toc482278709"/>
      <w:r w:rsidRPr="00874119">
        <w:rPr>
          <w:rPrChange w:id="2036" w:author="TAHAR IBRI (X137026)" w:date="2017-05-11T14:48:00Z">
            <w:rPr/>
          </w:rPrChange>
        </w:rPr>
        <w:t>Création et installation des serveurs</w:t>
      </w:r>
      <w:bookmarkEnd w:id="2035"/>
    </w:p>
    <w:p w:rsidR="00A250D6" w:rsidRPr="00874119" w:rsidRDefault="00D1220E" w:rsidP="00CE78A0">
      <w:pPr>
        <w:pStyle w:val="Titre3"/>
        <w:rPr>
          <w:rPrChange w:id="2037" w:author="TAHAR IBRI (X137026)" w:date="2017-05-11T14:48:00Z">
            <w:rPr/>
          </w:rPrChange>
        </w:rPr>
      </w:pPr>
      <w:bookmarkStart w:id="2038" w:name="_Toc482278710"/>
      <w:proofErr w:type="spellStart"/>
      <w:r w:rsidRPr="00874119">
        <w:rPr>
          <w:rPrChange w:id="2039" w:author="TAHAR IBRI (X137026)" w:date="2017-05-11T14:48:00Z">
            <w:rPr/>
          </w:rPrChange>
        </w:rPr>
        <w:t>Prérequis</w:t>
      </w:r>
      <w:bookmarkEnd w:id="2038"/>
      <w:proofErr w:type="spellEnd"/>
    </w:p>
    <w:p w:rsidR="0080789F" w:rsidRPr="00874119" w:rsidRDefault="00D86E1C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2040" w:author="TAHAR IBRI (X137026)" w:date="2017-05-11T14:48:00Z">
            <w:rPr/>
          </w:rPrChange>
        </w:rPr>
      </w:pPr>
      <w:r w:rsidRPr="00874119">
        <w:rPr>
          <w:rPrChange w:id="2041" w:author="TAHAR IBRI (X137026)" w:date="2017-05-11T14:48:00Z">
            <w:rPr/>
          </w:rPrChange>
        </w:rPr>
        <w:t xml:space="preserve">Les fichiers ISO ci-dessous doivent être disponibles </w:t>
      </w:r>
      <w:r w:rsidR="00D52E44" w:rsidRPr="00874119">
        <w:rPr>
          <w:rPrChange w:id="2042" w:author="TAHAR IBRI (X137026)" w:date="2017-05-11T14:48:00Z">
            <w:rPr/>
          </w:rPrChange>
        </w:rPr>
        <w:t xml:space="preserve">sur </w:t>
      </w:r>
      <w:r w:rsidRPr="00874119">
        <w:rPr>
          <w:rPrChange w:id="2043" w:author="TAHAR IBRI (X137026)" w:date="2017-05-11T14:48:00Z">
            <w:rPr/>
          </w:rPrChange>
        </w:rPr>
        <w:t xml:space="preserve">le data center </w:t>
      </w:r>
      <w:proofErr w:type="spellStart"/>
      <w:r w:rsidRPr="00874119">
        <w:rPr>
          <w:rPrChange w:id="2044" w:author="TAHAR IBRI (X137026)" w:date="2017-05-11T14:48:00Z">
            <w:rPr/>
          </w:rPrChange>
        </w:rPr>
        <w:t>VMware</w:t>
      </w:r>
      <w:proofErr w:type="spellEnd"/>
      <w:r w:rsidRPr="00874119">
        <w:rPr>
          <w:rPrChange w:id="2045" w:author="TAHAR IBRI (X137026)" w:date="2017-05-11T14:48:00Z">
            <w:rPr/>
          </w:rPrChange>
        </w:rPr>
        <w:t xml:space="preserve"> :</w:t>
      </w:r>
    </w:p>
    <w:p w:rsidR="00C510FC" w:rsidRPr="00874119" w:rsidRDefault="00C510FC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2046" w:author="TAHAR IBRI (X137026)" w:date="2017-05-11T14:48:00Z">
            <w:rPr/>
          </w:rPrChange>
        </w:rPr>
      </w:pPr>
      <w:r w:rsidRPr="00874119">
        <w:rPr>
          <w:rPrChange w:id="2047" w:author="TAHAR IBRI (X137026)" w:date="2017-05-11T14:48:00Z">
            <w:rPr/>
          </w:rPrChange>
        </w:rPr>
        <w:t>RHEL-SERVER-7.</w:t>
      </w:r>
      <w:r w:rsidR="00E03138" w:rsidRPr="00874119">
        <w:rPr>
          <w:rPrChange w:id="2048" w:author="TAHAR IBRI (X137026)" w:date="2017-05-11T14:48:00Z">
            <w:rPr/>
          </w:rPrChange>
        </w:rPr>
        <w:t>1</w:t>
      </w:r>
      <w:r w:rsidRPr="00874119">
        <w:rPr>
          <w:rPrChange w:id="2049" w:author="TAHAR IBRI (X137026)" w:date="2017-05-11T14:48:00Z">
            <w:rPr/>
          </w:rPrChange>
        </w:rPr>
        <w:t>-x86_64-DVD.ISO</w:t>
      </w:r>
    </w:p>
    <w:p w:rsidR="00C510FC" w:rsidRPr="00874119" w:rsidRDefault="00C510FC" w:rsidP="00C510FC">
      <w:pPr>
        <w:pStyle w:val="Paragraphedeliste"/>
        <w:spacing w:after="0" w:line="240" w:lineRule="auto"/>
        <w:ind w:left="1440"/>
        <w:jc w:val="both"/>
        <w:rPr>
          <w:highlight w:val="red"/>
          <w:rPrChange w:id="2050" w:author="TAHAR IBRI (X137026)" w:date="2017-05-11T14:48:00Z">
            <w:rPr>
              <w:highlight w:val="red"/>
            </w:rPr>
          </w:rPrChange>
        </w:rPr>
      </w:pPr>
    </w:p>
    <w:p w:rsidR="00D86E1C" w:rsidRPr="00874119" w:rsidRDefault="00D86E1C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2051" w:author="TAHAR IBRI (X137026)" w:date="2017-05-11T14:48:00Z">
            <w:rPr/>
          </w:rPrChange>
        </w:rPr>
      </w:pPr>
      <w:r w:rsidRPr="00874119">
        <w:rPr>
          <w:rPrChange w:id="2052" w:author="TAHAR IBRI (X137026)" w:date="2017-05-11T14:48:00Z">
            <w:rPr/>
          </w:rPrChange>
        </w:rPr>
        <w:t>Informations nécessaires :</w:t>
      </w:r>
    </w:p>
    <w:p w:rsidR="00D86E1C" w:rsidRPr="00874119" w:rsidRDefault="0049533B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2053" w:author="TAHAR IBRI (X137026)" w:date="2017-05-11T14:48:00Z">
            <w:rPr/>
          </w:rPrChange>
        </w:rPr>
      </w:pPr>
      <w:r w:rsidRPr="00874119">
        <w:rPr>
          <w:rPrChange w:id="2054" w:author="TAHAR IBRI (X137026)" w:date="2017-05-11T14:48:00Z">
            <w:rPr/>
          </w:rPrChange>
        </w:rPr>
        <w:t>IP des serveurs</w:t>
      </w:r>
      <w:r w:rsidR="00D86E1C" w:rsidRPr="00874119">
        <w:rPr>
          <w:rPrChange w:id="2055" w:author="TAHAR IBRI (X137026)" w:date="2017-05-11T14:48:00Z">
            <w:rPr/>
          </w:rPrChange>
        </w:rPr>
        <w:t xml:space="preserve"> DNS</w:t>
      </w:r>
    </w:p>
    <w:p w:rsidR="00A250D6" w:rsidRPr="00874119" w:rsidRDefault="00A250D6" w:rsidP="00CE78A0">
      <w:pPr>
        <w:pStyle w:val="Titre3"/>
        <w:rPr>
          <w:rPrChange w:id="2056" w:author="TAHAR IBRI (X137026)" w:date="2017-05-11T14:48:00Z">
            <w:rPr/>
          </w:rPrChange>
        </w:rPr>
      </w:pPr>
      <w:bookmarkStart w:id="2057" w:name="_Toc482278711"/>
      <w:r w:rsidRPr="00874119">
        <w:rPr>
          <w:rPrChange w:id="2058" w:author="TAHAR IBRI (X137026)" w:date="2017-05-11T14:48:00Z">
            <w:rPr/>
          </w:rPrChange>
        </w:rPr>
        <w:t>Etape</w:t>
      </w:r>
      <w:r w:rsidR="00AF04F9" w:rsidRPr="00874119">
        <w:rPr>
          <w:rPrChange w:id="2059" w:author="TAHAR IBRI (X137026)" w:date="2017-05-11T14:48:00Z">
            <w:rPr/>
          </w:rPrChange>
        </w:rPr>
        <w:t>s</w:t>
      </w:r>
      <w:bookmarkEnd w:id="2057"/>
    </w:p>
    <w:p w:rsidR="0080789F" w:rsidRPr="00874119" w:rsidRDefault="00A250D6" w:rsidP="00BA4FD6">
      <w:pPr>
        <w:pStyle w:val="Paragraphedeliste"/>
        <w:numPr>
          <w:ilvl w:val="0"/>
          <w:numId w:val="24"/>
        </w:numPr>
        <w:spacing w:line="276" w:lineRule="auto"/>
        <w:rPr>
          <w:rFonts w:cs="Arial"/>
          <w:rPrChange w:id="2060" w:author="TAHAR IBRI (X137026)" w:date="2017-05-11T14:48:00Z">
            <w:rPr>
              <w:rFonts w:cs="Arial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2061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Créer</w:t>
      </w:r>
      <w:r w:rsidRPr="00874119">
        <w:rPr>
          <w:rPrChange w:id="2062" w:author="TAHAR IBRI (X137026)" w:date="2017-05-11T14:48:00Z">
            <w:rPr/>
          </w:rPrChange>
        </w:rPr>
        <w:t xml:space="preserve"> le serveur</w:t>
      </w:r>
      <w:bookmarkStart w:id="2063" w:name="OLE_LINK50"/>
      <w:bookmarkStart w:id="2064" w:name="OLE_LINK51"/>
      <w:bookmarkStart w:id="2065" w:name="OLE_LINK52"/>
      <w:r w:rsidRPr="00874119">
        <w:rPr>
          <w:rPrChange w:id="2066" w:author="TAHAR IBRI (X137026)" w:date="2017-05-11T14:48:00Z">
            <w:rPr/>
          </w:rPrChange>
        </w:rPr>
        <w:t xml:space="preserve"> </w:t>
      </w:r>
      <w:ins w:id="2067" w:author="PETIT Vincent" w:date="2016-04-26T10:28:00Z">
        <w:r w:rsidR="00B306EA" w:rsidRPr="00874119">
          <w:rPr>
            <w:rFonts w:cs="Arial"/>
            <w:color w:val="000000"/>
            <w:szCs w:val="20"/>
            <w:highlight w:val="lightGray"/>
            <w:rPrChange w:id="206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069" w:author="PETIT Vincent" w:date="2016-04-26T10:28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07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="00E03138" w:rsidRPr="00874119">
        <w:rPr>
          <w:rFonts w:cs="Arial"/>
          <w:color w:val="000000"/>
          <w:szCs w:val="20"/>
          <w:rPrChange w:id="207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bookmarkEnd w:id="2063"/>
      <w:bookmarkEnd w:id="2064"/>
      <w:bookmarkEnd w:id="2065"/>
      <w:r w:rsidRPr="00874119">
        <w:rPr>
          <w:rFonts w:cs="Arial"/>
          <w:color w:val="000000"/>
          <w:szCs w:val="20"/>
          <w:rPrChange w:id="207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dans </w:t>
      </w:r>
      <w:proofErr w:type="spellStart"/>
      <w:r w:rsidR="00AF04F9" w:rsidRPr="00874119">
        <w:rPr>
          <w:rFonts w:cs="Arial"/>
          <w:color w:val="000000"/>
          <w:szCs w:val="20"/>
          <w:rPrChange w:id="2073" w:author="TAHAR IBRI (X137026)" w:date="2017-05-11T14:48:00Z">
            <w:rPr>
              <w:rFonts w:cs="Arial"/>
              <w:color w:val="000000"/>
              <w:szCs w:val="20"/>
            </w:rPr>
          </w:rPrChange>
        </w:rPr>
        <w:t>VMware</w:t>
      </w:r>
      <w:proofErr w:type="spellEnd"/>
      <w:r w:rsidRPr="00874119">
        <w:rPr>
          <w:rFonts w:cs="Arial"/>
          <w:color w:val="000000"/>
          <w:szCs w:val="20"/>
          <w:rPrChange w:id="2074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avec les spécifications suivantes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3"/>
        <w:gridCol w:w="992"/>
        <w:gridCol w:w="1439"/>
        <w:gridCol w:w="3234"/>
      </w:tblGrid>
      <w:tr w:rsidR="00AF04F9" w:rsidRPr="00874119" w:rsidTr="00CE78A0">
        <w:trPr>
          <w:trHeight w:val="74"/>
        </w:trPr>
        <w:tc>
          <w:tcPr>
            <w:tcW w:w="2573" w:type="dxa"/>
            <w:shd w:val="clear" w:color="auto" w:fill="222A35" w:themeFill="text2" w:themeFillShade="80"/>
          </w:tcPr>
          <w:p w:rsidR="00AF04F9" w:rsidRPr="00874119" w:rsidRDefault="00AF04F9" w:rsidP="00A250D6">
            <w:pPr>
              <w:rPr>
                <w:rFonts w:cs="Arial"/>
                <w:b/>
                <w:color w:val="FFFFFF" w:themeColor="background1"/>
                <w:rPrChange w:id="207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7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992" w:type="dxa"/>
            <w:shd w:val="clear" w:color="auto" w:fill="222A35" w:themeFill="text2" w:themeFillShade="80"/>
          </w:tcPr>
          <w:p w:rsidR="00AF04F9" w:rsidRPr="00874119" w:rsidRDefault="00AF04F9" w:rsidP="00A250D6">
            <w:pPr>
              <w:rPr>
                <w:rFonts w:cs="Arial"/>
                <w:b/>
                <w:color w:val="FFFFFF" w:themeColor="background1"/>
                <w:rPrChange w:id="207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7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(v)CPU </w:t>
            </w:r>
          </w:p>
        </w:tc>
        <w:tc>
          <w:tcPr>
            <w:tcW w:w="1439" w:type="dxa"/>
            <w:shd w:val="clear" w:color="auto" w:fill="222A35" w:themeFill="text2" w:themeFillShade="80"/>
          </w:tcPr>
          <w:p w:rsidR="00AF04F9" w:rsidRPr="00874119" w:rsidRDefault="00AF04F9" w:rsidP="00A250D6">
            <w:pPr>
              <w:rPr>
                <w:rFonts w:cs="Arial"/>
                <w:b/>
                <w:color w:val="FFFFFF" w:themeColor="background1"/>
                <w:rPrChange w:id="207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8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RAM (</w:t>
            </w:r>
            <w:proofErr w:type="spellStart"/>
            <w:r w:rsidRPr="00874119">
              <w:rPr>
                <w:rFonts w:cs="Arial"/>
                <w:b/>
                <w:color w:val="FFFFFF" w:themeColor="background1"/>
                <w:rPrChange w:id="208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vGB</w:t>
            </w:r>
            <w:proofErr w:type="spellEnd"/>
            <w:r w:rsidRPr="00874119">
              <w:rPr>
                <w:rFonts w:cs="Arial"/>
                <w:b/>
                <w:color w:val="FFFFFF" w:themeColor="background1"/>
                <w:rPrChange w:id="208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) </w:t>
            </w:r>
          </w:p>
        </w:tc>
        <w:tc>
          <w:tcPr>
            <w:tcW w:w="3234" w:type="dxa"/>
            <w:shd w:val="clear" w:color="auto" w:fill="222A35" w:themeFill="text2" w:themeFillShade="80"/>
          </w:tcPr>
          <w:p w:rsidR="00AF04F9" w:rsidRPr="00874119" w:rsidRDefault="00AF04F9" w:rsidP="00A250D6">
            <w:pPr>
              <w:rPr>
                <w:rFonts w:cs="Arial"/>
                <w:b/>
                <w:color w:val="FFFFFF" w:themeColor="background1"/>
                <w:rPrChange w:id="208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08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HDD </w:t>
            </w:r>
          </w:p>
        </w:tc>
      </w:tr>
      <w:tr w:rsidR="00AF04F9" w:rsidRPr="00874119" w:rsidTr="00CE78A0">
        <w:trPr>
          <w:trHeight w:val="65"/>
        </w:trPr>
        <w:tc>
          <w:tcPr>
            <w:tcW w:w="2573" w:type="dxa"/>
            <w:shd w:val="clear" w:color="auto" w:fill="auto"/>
          </w:tcPr>
          <w:p w:rsidR="00AF04F9" w:rsidRPr="00874119" w:rsidRDefault="00B306EA" w:rsidP="00A250D6">
            <w:pPr>
              <w:rPr>
                <w:rFonts w:cs="Arial"/>
                <w:highlight w:val="cyan"/>
                <w:rPrChange w:id="2085" w:author="TAHAR IBRI (X137026)" w:date="2017-05-11T14:48:00Z">
                  <w:rPr>
                    <w:rFonts w:cs="Arial"/>
                    <w:highlight w:val="cyan"/>
                  </w:rPr>
                </w:rPrChange>
              </w:rPr>
            </w:pPr>
            <w:ins w:id="2086" w:author="PETIT Vincent" w:date="2016-04-26T10:30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2087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LDDYNV004</w:t>
              </w:r>
            </w:ins>
            <w:del w:id="2088" w:author="PETIT Vincent" w:date="2016-04-26T10:30:00Z">
              <w:r w:rsidR="00E94606" w:rsidRPr="00874119" w:rsidDel="00B306EA">
                <w:rPr>
                  <w:rFonts w:cs="Arial"/>
                  <w:color w:val="000000"/>
                  <w:szCs w:val="20"/>
                  <w:highlight w:val="lightGray"/>
                  <w:rPrChange w:id="2089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LDDYNV003</w:delText>
              </w:r>
            </w:del>
          </w:p>
        </w:tc>
        <w:tc>
          <w:tcPr>
            <w:tcW w:w="992" w:type="dxa"/>
            <w:shd w:val="clear" w:color="auto" w:fill="auto"/>
          </w:tcPr>
          <w:p w:rsidR="00AF04F9" w:rsidRPr="00874119" w:rsidRDefault="00E03138" w:rsidP="00A250D6">
            <w:pPr>
              <w:rPr>
                <w:rFonts w:cs="Arial"/>
                <w:rPrChange w:id="2090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091" w:author="TAHAR IBRI (X137026)" w:date="2017-05-11T14:48:00Z">
                  <w:rPr>
                    <w:rFonts w:cs="Arial"/>
                  </w:rPr>
                </w:rPrChange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:rsidR="00AF04F9" w:rsidRPr="00874119" w:rsidRDefault="00E03138" w:rsidP="00A250D6">
            <w:pPr>
              <w:rPr>
                <w:rFonts w:cs="Arial"/>
                <w:rPrChange w:id="2092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093" w:author="TAHAR IBRI (X137026)" w:date="2017-05-11T14:48:00Z">
                  <w:rPr>
                    <w:rFonts w:cs="Arial"/>
                  </w:rPr>
                </w:rPrChange>
              </w:rPr>
              <w:t>8</w:t>
            </w:r>
          </w:p>
        </w:tc>
        <w:tc>
          <w:tcPr>
            <w:tcW w:w="3234" w:type="dxa"/>
            <w:shd w:val="clear" w:color="auto" w:fill="auto"/>
          </w:tcPr>
          <w:p w:rsidR="00AF04F9" w:rsidRPr="00874119" w:rsidRDefault="00E03138" w:rsidP="00A250D6">
            <w:pPr>
              <w:rPr>
                <w:rFonts w:cs="Arial"/>
                <w:rPrChange w:id="2094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095" w:author="TAHAR IBRI (X137026)" w:date="2017-05-11T14:48:00Z">
                  <w:rPr>
                    <w:rFonts w:cs="Arial"/>
                  </w:rPr>
                </w:rPrChange>
              </w:rPr>
              <w:t xml:space="preserve">150 </w:t>
            </w:r>
            <w:r w:rsidR="00AF04F9" w:rsidRPr="00874119">
              <w:rPr>
                <w:rFonts w:cs="Arial"/>
                <w:rPrChange w:id="2096" w:author="TAHAR IBRI (X137026)" w:date="2017-05-11T14:48:00Z">
                  <w:rPr>
                    <w:rFonts w:cs="Arial"/>
                  </w:rPr>
                </w:rPrChange>
              </w:rPr>
              <w:t>GO</w:t>
            </w:r>
          </w:p>
        </w:tc>
      </w:tr>
    </w:tbl>
    <w:p w:rsidR="00F910FF" w:rsidRPr="00874119" w:rsidRDefault="00F910FF" w:rsidP="00F910FF">
      <w:pPr>
        <w:pStyle w:val="Paragraphedeliste"/>
        <w:spacing w:line="276" w:lineRule="auto"/>
        <w:rPr>
          <w:rFonts w:eastAsia="Times New Roman" w:cs="Arial"/>
          <w:color w:val="000000"/>
          <w:sz w:val="19"/>
          <w:szCs w:val="19"/>
          <w:lang w:eastAsia="fr-FR"/>
          <w:rPrChange w:id="2097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</w:p>
    <w:p w:rsidR="0080789F" w:rsidRPr="00874119" w:rsidRDefault="00AF04F9" w:rsidP="00BA4FD6">
      <w:pPr>
        <w:pStyle w:val="Paragraphedeliste"/>
        <w:numPr>
          <w:ilvl w:val="0"/>
          <w:numId w:val="24"/>
        </w:numPr>
        <w:spacing w:line="276" w:lineRule="auto"/>
        <w:rPr>
          <w:rFonts w:eastAsia="Times New Roman" w:cs="Arial"/>
          <w:color w:val="000000"/>
          <w:sz w:val="19"/>
          <w:szCs w:val="19"/>
          <w:lang w:eastAsia="fr-FR"/>
          <w:rPrChange w:id="2098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Cs w:val="19"/>
          <w:lang w:eastAsia="fr-FR"/>
          <w:rPrChange w:id="2099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Installer le système d’exploitation </w:t>
      </w:r>
      <w:r w:rsidR="00B37C72" w:rsidRPr="00874119">
        <w:rPr>
          <w:rFonts w:eastAsia="Times New Roman" w:cs="Arial"/>
          <w:color w:val="000000"/>
          <w:szCs w:val="19"/>
          <w:lang w:eastAsia="fr-FR"/>
          <w:rPrChange w:id="2100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« </w:t>
      </w:r>
      <w:proofErr w:type="spellStart"/>
      <w:r w:rsidRPr="00874119">
        <w:rPr>
          <w:rFonts w:eastAsia="Times New Roman" w:cs="Arial"/>
          <w:color w:val="000000"/>
          <w:szCs w:val="19"/>
          <w:lang w:eastAsia="fr-FR"/>
          <w:rPrChange w:id="2101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Red</w:t>
      </w:r>
      <w:proofErr w:type="spellEnd"/>
      <w:r w:rsidRPr="00874119">
        <w:rPr>
          <w:rFonts w:eastAsia="Times New Roman" w:cs="Arial"/>
          <w:color w:val="000000"/>
          <w:szCs w:val="19"/>
          <w:lang w:eastAsia="fr-FR"/>
          <w:rPrChange w:id="2102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</w:t>
      </w:r>
      <w:proofErr w:type="spellStart"/>
      <w:r w:rsidRPr="00874119">
        <w:rPr>
          <w:rFonts w:eastAsia="Times New Roman" w:cs="Arial"/>
          <w:color w:val="000000"/>
          <w:szCs w:val="19"/>
          <w:lang w:eastAsia="fr-FR"/>
          <w:rPrChange w:id="2103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Hat</w:t>
      </w:r>
      <w:proofErr w:type="spellEnd"/>
      <w:r w:rsidRPr="00874119">
        <w:rPr>
          <w:rFonts w:eastAsia="Times New Roman" w:cs="Arial"/>
          <w:color w:val="000000"/>
          <w:szCs w:val="19"/>
          <w:lang w:eastAsia="fr-FR"/>
          <w:rPrChange w:id="2104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Enterprise Linux (RHEL) Server </w:t>
      </w:r>
      <w:r w:rsidR="00401A29" w:rsidRPr="00874119">
        <w:rPr>
          <w:rFonts w:eastAsia="Times New Roman" w:cs="Arial"/>
          <w:color w:val="000000"/>
          <w:szCs w:val="19"/>
          <w:lang w:eastAsia="fr-FR"/>
          <w:rPrChange w:id="2105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7.1</w:t>
      </w:r>
      <w:r w:rsidR="00440E31" w:rsidRPr="00874119">
        <w:rPr>
          <w:rFonts w:eastAsia="Times New Roman" w:cs="Arial"/>
          <w:color w:val="000000"/>
          <w:szCs w:val="19"/>
          <w:lang w:eastAsia="fr-FR"/>
          <w:rPrChange w:id="2106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</w:t>
      </w:r>
      <w:r w:rsidRPr="00874119">
        <w:rPr>
          <w:rFonts w:eastAsia="Times New Roman" w:cs="Arial"/>
          <w:color w:val="000000"/>
          <w:szCs w:val="19"/>
          <w:lang w:eastAsia="fr-FR"/>
          <w:rPrChange w:id="2107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64</w:t>
      </w:r>
      <w:r w:rsidR="00440E31" w:rsidRPr="00874119">
        <w:rPr>
          <w:rFonts w:eastAsia="Times New Roman" w:cs="Arial"/>
          <w:color w:val="000000"/>
          <w:szCs w:val="19"/>
          <w:lang w:eastAsia="fr-FR"/>
          <w:rPrChange w:id="2108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bit</w:t>
      </w:r>
      <w:r w:rsidR="00B37C72" w:rsidRPr="00874119">
        <w:rPr>
          <w:rFonts w:eastAsia="Times New Roman" w:cs="Arial"/>
          <w:color w:val="000000"/>
          <w:szCs w:val="19"/>
          <w:lang w:eastAsia="fr-FR"/>
          <w:rPrChange w:id="2109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 »</w:t>
      </w:r>
      <w:r w:rsidRPr="00874119">
        <w:rPr>
          <w:rFonts w:eastAsia="Times New Roman" w:cs="Arial"/>
          <w:color w:val="000000"/>
          <w:szCs w:val="19"/>
          <w:lang w:eastAsia="fr-FR"/>
          <w:rPrChange w:id="2110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sur</w:t>
      </w:r>
      <w:r w:rsidR="00B37C72" w:rsidRPr="00874119">
        <w:rPr>
          <w:rFonts w:eastAsia="Times New Roman" w:cs="Arial"/>
          <w:color w:val="000000"/>
          <w:szCs w:val="19"/>
          <w:lang w:eastAsia="fr-FR"/>
          <w:rPrChange w:id="2111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> :</w:t>
      </w:r>
      <w:r w:rsidRPr="00874119">
        <w:rPr>
          <w:rFonts w:eastAsia="Times New Roman" w:cs="Arial"/>
          <w:color w:val="000000"/>
          <w:szCs w:val="19"/>
          <w:lang w:eastAsia="fr-FR"/>
          <w:rPrChange w:id="2112" w:author="TAHAR IBRI (X137026)" w:date="2017-05-11T14:48:00Z">
            <w:rPr>
              <w:rFonts w:eastAsia="Times New Roman" w:cs="Arial"/>
              <w:color w:val="000000"/>
              <w:szCs w:val="19"/>
              <w:lang w:eastAsia="fr-FR"/>
            </w:rPr>
          </w:rPrChange>
        </w:rPr>
        <w:t xml:space="preserve"> </w:t>
      </w:r>
    </w:p>
    <w:p w:rsidR="00A250D6" w:rsidRPr="00874119" w:rsidRDefault="00B306EA" w:rsidP="00BA4FD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113" w:author="TAHAR IBRI (X137026)" w:date="2017-05-11T14:48:00Z">
            <w:rPr>
              <w:rFonts w:cs="Arial"/>
            </w:rPr>
          </w:rPrChange>
        </w:rPr>
      </w:pPr>
      <w:ins w:id="2114" w:author="PETIT Vincent" w:date="2016-04-26T10:28:00Z">
        <w:r w:rsidRPr="00874119">
          <w:rPr>
            <w:rFonts w:cs="Arial"/>
            <w:color w:val="000000"/>
            <w:szCs w:val="20"/>
            <w:highlight w:val="lightGray"/>
            <w:rPrChange w:id="2115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116" w:author="PETIT Vincent" w:date="2016-04-26T10:28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11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="00A250D6" w:rsidRPr="00874119">
        <w:rPr>
          <w:rFonts w:cs="Arial"/>
          <w:color w:val="000000"/>
          <w:szCs w:val="20"/>
          <w:rPrChange w:id="211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</w:p>
    <w:p w:rsidR="0043511C" w:rsidRPr="00874119" w:rsidRDefault="0043511C" w:rsidP="0043511C">
      <w:pPr>
        <w:pStyle w:val="Paragraphedeliste"/>
        <w:spacing w:line="276" w:lineRule="auto"/>
        <w:ind w:left="1068"/>
        <w:rPr>
          <w:rFonts w:cs="Arial"/>
          <w:rPrChange w:id="2119" w:author="TAHAR IBRI (X137026)" w:date="2017-05-11T14:48:00Z">
            <w:rPr>
              <w:rFonts w:cs="Arial"/>
            </w:rPr>
          </w:rPrChange>
        </w:rPr>
      </w:pPr>
    </w:p>
    <w:p w:rsidR="0080789F" w:rsidRPr="00874119" w:rsidRDefault="00AF04F9" w:rsidP="00BA4FD6">
      <w:pPr>
        <w:pStyle w:val="Paragraphedeliste"/>
        <w:numPr>
          <w:ilvl w:val="0"/>
          <w:numId w:val="24"/>
        </w:numPr>
        <w:spacing w:line="276" w:lineRule="auto"/>
        <w:rPr>
          <w:rFonts w:cs="Arial"/>
          <w:rPrChange w:id="2120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121" w:author="TAHAR IBRI (X137026)" w:date="2017-05-11T14:48:00Z">
            <w:rPr>
              <w:rFonts w:cs="Arial"/>
            </w:rPr>
          </w:rPrChange>
        </w:rPr>
        <w:t xml:space="preserve">Configurer le serveur </w:t>
      </w:r>
      <w:ins w:id="2122" w:author="PETIT Vincent" w:date="2016-04-26T10:28:00Z">
        <w:r w:rsidR="00B306EA" w:rsidRPr="00874119">
          <w:rPr>
            <w:rFonts w:cs="Arial"/>
            <w:color w:val="000000"/>
            <w:szCs w:val="20"/>
            <w:highlight w:val="lightGray"/>
            <w:rPrChange w:id="2123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124" w:author="PETIT Vincent" w:date="2016-04-26T10:28:00Z">
        <w:r w:rsidR="00E94606" w:rsidRPr="00874119" w:rsidDel="00B306EA">
          <w:rPr>
            <w:rFonts w:cs="Arial"/>
            <w:highlight w:val="lightGray"/>
            <w:rPrChange w:id="2125" w:author="TAHAR IBRI (X137026)" w:date="2017-05-11T14:48:00Z">
              <w:rPr>
                <w:rFonts w:cs="Arial"/>
                <w:highlight w:val="lightGray"/>
              </w:rPr>
            </w:rPrChange>
          </w:rPr>
          <w:delText>LDDYNV003</w:delText>
        </w:r>
      </w:del>
      <w:r w:rsidR="0050612F" w:rsidRPr="00874119">
        <w:rPr>
          <w:rFonts w:cs="Arial"/>
          <w:color w:val="000000"/>
          <w:szCs w:val="20"/>
          <w:rPrChange w:id="212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2127" w:author="TAHAR IBRI (X137026)" w:date="2017-05-11T14:48:00Z">
            <w:rPr>
              <w:rFonts w:cs="Arial"/>
            </w:rPr>
          </w:rPrChange>
        </w:rPr>
        <w:t>avec les spécifications suivantes :</w:t>
      </w:r>
    </w:p>
    <w:tbl>
      <w:tblPr>
        <w:tblW w:w="11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6"/>
        <w:gridCol w:w="1607"/>
        <w:gridCol w:w="3863"/>
        <w:gridCol w:w="1817"/>
        <w:gridCol w:w="1700"/>
      </w:tblGrid>
      <w:tr w:rsidR="00CE78A0" w:rsidRPr="00874119" w:rsidTr="00D30639">
        <w:trPr>
          <w:trHeight w:val="74"/>
          <w:jc w:val="center"/>
        </w:trPr>
        <w:tc>
          <w:tcPr>
            <w:tcW w:w="2606" w:type="dxa"/>
            <w:shd w:val="clear" w:color="auto" w:fill="222A35" w:themeFill="text2" w:themeFillShade="80"/>
          </w:tcPr>
          <w:p w:rsidR="00CE78A0" w:rsidRPr="00874119" w:rsidRDefault="00CE78A0" w:rsidP="00E57739">
            <w:pPr>
              <w:rPr>
                <w:rFonts w:cs="Arial"/>
                <w:b/>
                <w:color w:val="FFFFFF" w:themeColor="background1"/>
                <w:rPrChange w:id="212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12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1607" w:type="dxa"/>
            <w:shd w:val="clear" w:color="auto" w:fill="222A35" w:themeFill="text2" w:themeFillShade="80"/>
          </w:tcPr>
          <w:p w:rsidR="00CE78A0" w:rsidRPr="00874119" w:rsidRDefault="00CE78A0" w:rsidP="00E57739">
            <w:pPr>
              <w:rPr>
                <w:rFonts w:cs="Arial"/>
                <w:b/>
                <w:color w:val="FFFFFF" w:themeColor="background1"/>
                <w:rPrChange w:id="213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2131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 xml:space="preserve">Adresse IP </w:t>
            </w:r>
          </w:p>
        </w:tc>
        <w:tc>
          <w:tcPr>
            <w:tcW w:w="3863" w:type="dxa"/>
            <w:shd w:val="clear" w:color="auto" w:fill="222A35" w:themeFill="text2" w:themeFillShade="80"/>
          </w:tcPr>
          <w:p w:rsidR="00CE78A0" w:rsidRPr="00874119" w:rsidRDefault="00CE78A0" w:rsidP="00E57739">
            <w:pPr>
              <w:rPr>
                <w:rFonts w:cs="Arial"/>
                <w:b/>
                <w:color w:val="FFFFFF" w:themeColor="background1"/>
                <w:rPrChange w:id="213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2133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>Nom DNS</w:t>
            </w:r>
          </w:p>
        </w:tc>
        <w:tc>
          <w:tcPr>
            <w:tcW w:w="1817" w:type="dxa"/>
            <w:shd w:val="clear" w:color="auto" w:fill="222A35" w:themeFill="text2" w:themeFillShade="80"/>
            <w:vAlign w:val="center"/>
          </w:tcPr>
          <w:p w:rsidR="00CE78A0" w:rsidRPr="00874119" w:rsidRDefault="00CE78A0" w:rsidP="00E57739">
            <w:pPr>
              <w:rPr>
                <w:rFonts w:cs="Arial"/>
                <w:b/>
                <w:bCs/>
                <w:color w:val="FFFFFF"/>
                <w:szCs w:val="20"/>
                <w:rPrChange w:id="2134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2135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 xml:space="preserve">Site </w:t>
            </w:r>
            <w:proofErr w:type="spellStart"/>
            <w:r w:rsidRPr="00874119">
              <w:rPr>
                <w:rFonts w:cs="Arial"/>
                <w:b/>
                <w:bCs/>
                <w:color w:val="FFFFFF"/>
                <w:szCs w:val="20"/>
                <w:rPrChange w:id="2136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DataCenter</w:t>
            </w:r>
            <w:proofErr w:type="spellEnd"/>
          </w:p>
        </w:tc>
        <w:tc>
          <w:tcPr>
            <w:tcW w:w="1700" w:type="dxa"/>
            <w:shd w:val="clear" w:color="auto" w:fill="222A35" w:themeFill="text2" w:themeFillShade="80"/>
            <w:vAlign w:val="center"/>
          </w:tcPr>
          <w:p w:rsidR="00CE78A0" w:rsidRPr="00874119" w:rsidRDefault="00CE78A0" w:rsidP="00E57739">
            <w:pPr>
              <w:rPr>
                <w:rFonts w:cs="Arial"/>
                <w:b/>
                <w:bCs/>
                <w:color w:val="FFFFFF"/>
                <w:szCs w:val="20"/>
                <w:rPrChange w:id="2137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2138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Pattern archi</w:t>
            </w:r>
          </w:p>
        </w:tc>
      </w:tr>
      <w:tr w:rsidR="00E94606" w:rsidRPr="00874119" w:rsidTr="00D30639">
        <w:trPr>
          <w:trHeight w:val="65"/>
          <w:jc w:val="center"/>
        </w:trPr>
        <w:tc>
          <w:tcPr>
            <w:tcW w:w="2606" w:type="dxa"/>
          </w:tcPr>
          <w:p w:rsidR="00E94606" w:rsidRPr="00874119" w:rsidRDefault="00B306EA" w:rsidP="00E94606">
            <w:pPr>
              <w:rPr>
                <w:rFonts w:cs="Arial"/>
                <w:color w:val="000000"/>
                <w:szCs w:val="20"/>
                <w:highlight w:val="lightGray"/>
                <w:rPrChange w:id="2139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ins w:id="2140" w:author="PETIT Vincent" w:date="2016-04-26T10:28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2141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LDDYNV004</w:t>
              </w:r>
            </w:ins>
            <w:del w:id="2142" w:author="PETIT Vincent" w:date="2016-04-26T10:28:00Z">
              <w:r w:rsidR="00E94606" w:rsidRPr="00874119" w:rsidDel="00B306EA">
                <w:rPr>
                  <w:rFonts w:cs="Arial"/>
                  <w:color w:val="000000"/>
                  <w:szCs w:val="20"/>
                  <w:highlight w:val="lightGray"/>
                  <w:rPrChange w:id="2143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LDDYNV003</w:delText>
              </w:r>
            </w:del>
          </w:p>
        </w:tc>
        <w:tc>
          <w:tcPr>
            <w:tcW w:w="1607" w:type="dxa"/>
            <w:shd w:val="clear" w:color="auto" w:fill="auto"/>
            <w:vAlign w:val="center"/>
          </w:tcPr>
          <w:p w:rsidR="00E94606" w:rsidRPr="00874119" w:rsidRDefault="0080789F" w:rsidP="00E94606">
            <w:pPr>
              <w:rPr>
                <w:rFonts w:cs="Arial"/>
                <w:color w:val="000000"/>
                <w:szCs w:val="20"/>
                <w:rPrChange w:id="2144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145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10.133.51.16</w:t>
            </w:r>
            <w:ins w:id="2146" w:author="PETIT Vincent" w:date="2016-04-26T10:30:00Z">
              <w:r w:rsidR="00B306EA" w:rsidRPr="00874119">
                <w:rPr>
                  <w:rFonts w:cs="Arial"/>
                  <w:color w:val="000000"/>
                  <w:szCs w:val="20"/>
                  <w:rPrChange w:id="2147" w:author="TAHAR IBRI (X137026)" w:date="2017-05-11T14:48:00Z">
                    <w:rPr>
                      <w:rFonts w:cs="Arial"/>
                      <w:color w:val="000000"/>
                      <w:szCs w:val="20"/>
                    </w:rPr>
                  </w:rPrChange>
                </w:rPr>
                <w:t>6</w:t>
              </w:r>
            </w:ins>
            <w:del w:id="2148" w:author="PETIT Vincent" w:date="2016-04-26T10:30:00Z">
              <w:r w:rsidRPr="00874119" w:rsidDel="00B306EA">
                <w:rPr>
                  <w:rFonts w:cs="Arial"/>
                  <w:color w:val="000000"/>
                  <w:szCs w:val="20"/>
                  <w:rPrChange w:id="2149" w:author="TAHAR IBRI (X137026)" w:date="2017-05-11T14:48:00Z">
                    <w:rPr>
                      <w:rFonts w:cs="Arial"/>
                      <w:color w:val="00000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3863" w:type="dxa"/>
            <w:shd w:val="clear" w:color="auto" w:fill="auto"/>
            <w:vAlign w:val="center"/>
          </w:tcPr>
          <w:p w:rsidR="00E94606" w:rsidRPr="00874119" w:rsidRDefault="00B306EA" w:rsidP="00E94606">
            <w:pPr>
              <w:rPr>
                <w:rFonts w:cs="Arial"/>
                <w:color w:val="000000"/>
                <w:szCs w:val="20"/>
                <w:rPrChange w:id="2150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ins w:id="2151" w:author="PETIT Vincent" w:date="2016-04-26T10:29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2152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LDDYNV004</w:t>
              </w:r>
            </w:ins>
            <w:del w:id="2153" w:author="PETIT Vincent" w:date="2016-04-26T10:29:00Z">
              <w:r w:rsidR="0080789F" w:rsidRPr="00874119" w:rsidDel="00B306EA">
                <w:rPr>
                  <w:rFonts w:cs="Arial"/>
                  <w:color w:val="000000"/>
                  <w:szCs w:val="20"/>
                  <w:rPrChange w:id="2154" w:author="TAHAR IBRI (X137026)" w:date="2017-05-11T14:48:00Z">
                    <w:rPr>
                      <w:rFonts w:cs="Arial"/>
                      <w:color w:val="000000"/>
                      <w:szCs w:val="20"/>
                    </w:rPr>
                  </w:rPrChange>
                </w:rPr>
                <w:delText>LDDYNV003</w:delText>
              </w:r>
            </w:del>
            <w:r w:rsidR="0080789F" w:rsidRPr="00874119">
              <w:rPr>
                <w:rFonts w:cs="Arial"/>
                <w:color w:val="000000"/>
                <w:szCs w:val="20"/>
                <w:rPrChange w:id="2155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.ca-</w:t>
            </w:r>
            <w:proofErr w:type="spellStart"/>
            <w:r w:rsidR="0080789F" w:rsidRPr="00874119">
              <w:rPr>
                <w:rFonts w:cs="Arial"/>
                <w:color w:val="000000"/>
                <w:szCs w:val="20"/>
                <w:rPrChange w:id="215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consumerfinance.local</w:t>
            </w:r>
            <w:proofErr w:type="spellEnd"/>
          </w:p>
        </w:tc>
        <w:tc>
          <w:tcPr>
            <w:tcW w:w="1817" w:type="dxa"/>
            <w:vAlign w:val="center"/>
          </w:tcPr>
          <w:p w:rsidR="00E94606" w:rsidRPr="00874119" w:rsidRDefault="0080789F" w:rsidP="00E94606">
            <w:pPr>
              <w:rPr>
                <w:rFonts w:cs="Arial"/>
                <w:color w:val="000000"/>
                <w:szCs w:val="20"/>
                <w:rPrChange w:id="2157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158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N/A</w:t>
            </w:r>
          </w:p>
        </w:tc>
        <w:tc>
          <w:tcPr>
            <w:tcW w:w="1700" w:type="dxa"/>
            <w:vAlign w:val="center"/>
          </w:tcPr>
          <w:p w:rsidR="00E94606" w:rsidRPr="00874119" w:rsidRDefault="0080789F" w:rsidP="00E94606">
            <w:pPr>
              <w:rPr>
                <w:rFonts w:cs="Arial"/>
                <w:color w:val="000000"/>
                <w:szCs w:val="20"/>
                <w:rPrChange w:id="2159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160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Niv3 - Pattern 2</w:t>
            </w:r>
          </w:p>
        </w:tc>
      </w:tr>
    </w:tbl>
    <w:p w:rsidR="004B03A5" w:rsidRPr="00874119" w:rsidRDefault="004B03A5">
      <w:pPr>
        <w:pStyle w:val="Titre2"/>
        <w:rPr>
          <w:rPrChange w:id="2161" w:author="TAHAR IBRI (X137026)" w:date="2017-05-11T14:48:00Z">
            <w:rPr/>
          </w:rPrChange>
        </w:rPr>
      </w:pPr>
      <w:bookmarkStart w:id="2162" w:name="_Toc444791367"/>
      <w:bookmarkStart w:id="2163" w:name="_Toc444793621"/>
      <w:bookmarkStart w:id="2164" w:name="_Toc444793909"/>
      <w:bookmarkStart w:id="2165" w:name="_Toc444793988"/>
      <w:bookmarkStart w:id="2166" w:name="_Toc444794253"/>
      <w:bookmarkStart w:id="2167" w:name="_Toc444859882"/>
      <w:bookmarkStart w:id="2168" w:name="_Toc444791368"/>
      <w:bookmarkStart w:id="2169" w:name="_Toc444793622"/>
      <w:bookmarkStart w:id="2170" w:name="_Toc444793910"/>
      <w:bookmarkStart w:id="2171" w:name="_Toc444793989"/>
      <w:bookmarkStart w:id="2172" w:name="_Toc444794254"/>
      <w:bookmarkStart w:id="2173" w:name="_Toc444859883"/>
      <w:bookmarkStart w:id="2174" w:name="_Toc444791369"/>
      <w:bookmarkStart w:id="2175" w:name="_Toc444793623"/>
      <w:bookmarkStart w:id="2176" w:name="_Toc444793911"/>
      <w:bookmarkStart w:id="2177" w:name="_Toc444793990"/>
      <w:bookmarkStart w:id="2178" w:name="_Toc444794255"/>
      <w:bookmarkStart w:id="2179" w:name="_Toc444859884"/>
      <w:bookmarkStart w:id="2180" w:name="_Toc482278712"/>
      <w:bookmarkEnd w:id="1411"/>
      <w:bookmarkEnd w:id="1412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r w:rsidRPr="00874119">
        <w:rPr>
          <w:rPrChange w:id="2181" w:author="TAHAR IBRI (X137026)" w:date="2017-05-11T14:48:00Z">
            <w:rPr/>
          </w:rPrChange>
        </w:rPr>
        <w:t xml:space="preserve">Installation du socle ISIM </w:t>
      </w:r>
      <w:r w:rsidR="00FC56E6" w:rsidRPr="00874119">
        <w:rPr>
          <w:rPrChange w:id="2182" w:author="TAHAR IBRI (X137026)" w:date="2017-05-11T14:48:00Z">
            <w:rPr/>
          </w:rPrChange>
        </w:rPr>
        <w:t>v</w:t>
      </w:r>
      <w:r w:rsidRPr="00874119">
        <w:rPr>
          <w:rPrChange w:id="2183" w:author="TAHAR IBRI (X137026)" w:date="2017-05-11T14:48:00Z">
            <w:rPr/>
          </w:rPrChange>
        </w:rPr>
        <w:t>6</w:t>
      </w:r>
      <w:bookmarkEnd w:id="2180"/>
    </w:p>
    <w:p w:rsidR="004B03A5" w:rsidRPr="00874119" w:rsidRDefault="004A7559" w:rsidP="004B03A5">
      <w:pPr>
        <w:pStyle w:val="Titre3"/>
        <w:rPr>
          <w:rPrChange w:id="2184" w:author="TAHAR IBRI (X137026)" w:date="2017-05-11T14:48:00Z">
            <w:rPr/>
          </w:rPrChange>
        </w:rPr>
      </w:pPr>
      <w:bookmarkStart w:id="2185" w:name="_Toc358819139"/>
      <w:bookmarkStart w:id="2186" w:name="_Toc482278713"/>
      <w:bookmarkEnd w:id="2185"/>
      <w:proofErr w:type="spellStart"/>
      <w:r w:rsidRPr="00874119">
        <w:rPr>
          <w:rPrChange w:id="2187" w:author="TAHAR IBRI (X137026)" w:date="2017-05-11T14:48:00Z">
            <w:rPr/>
          </w:rPrChange>
        </w:rPr>
        <w:t>Prérequis</w:t>
      </w:r>
      <w:bookmarkEnd w:id="2186"/>
      <w:proofErr w:type="spellEnd"/>
    </w:p>
    <w:p w:rsidR="004B03A5" w:rsidRPr="00874119" w:rsidRDefault="004B03A5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188" w:author="TAHAR IBRI (X137026)" w:date="2017-05-11T14:48:00Z">
            <w:rPr>
              <w:rFonts w:cs="Arial"/>
            </w:rPr>
          </w:rPrChange>
        </w:rPr>
      </w:pPr>
      <w:bookmarkStart w:id="2189" w:name="OLE_LINK62"/>
      <w:bookmarkStart w:id="2190" w:name="OLE_LINK63"/>
      <w:r w:rsidRPr="00874119">
        <w:rPr>
          <w:rFonts w:cs="Arial"/>
          <w:rPrChange w:id="2191" w:author="TAHAR IBRI (X137026)" w:date="2017-05-11T14:48:00Z">
            <w:rPr>
              <w:rFonts w:cs="Arial"/>
            </w:rPr>
          </w:rPrChange>
        </w:rPr>
        <w:t xml:space="preserve">Les fichiers ci-dessous doivent être présents </w:t>
      </w:r>
      <w:r w:rsidR="00CF6BA8" w:rsidRPr="00874119">
        <w:rPr>
          <w:rFonts w:cs="Arial"/>
          <w:rPrChange w:id="2192" w:author="TAHAR IBRI (X137026)" w:date="2017-05-11T14:48:00Z">
            <w:rPr>
              <w:rFonts w:cs="Arial"/>
            </w:rPr>
          </w:rPrChange>
        </w:rPr>
        <w:t>sur les</w:t>
      </w:r>
      <w:r w:rsidRPr="00874119">
        <w:rPr>
          <w:rFonts w:cs="Arial"/>
          <w:rPrChange w:id="2193" w:author="TAHAR IBRI (X137026)" w:date="2017-05-11T14:48:00Z">
            <w:rPr>
              <w:rFonts w:cs="Arial"/>
            </w:rPr>
          </w:rPrChange>
        </w:rPr>
        <w:t xml:space="preserve"> machines</w:t>
      </w:r>
    </w:p>
    <w:bookmarkEnd w:id="2189"/>
    <w:bookmarkEnd w:id="2190"/>
    <w:p w:rsidR="004B03A5" w:rsidRPr="0089716F" w:rsidRDefault="004B03A5" w:rsidP="004B03A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Arial"/>
          <w:b/>
          <w:lang w:val="en-US"/>
          <w:rPrChange w:id="2194" w:author="TAHAR IBRI (X137026)" w:date="2017-05-11T15:03:00Z">
            <w:rPr>
              <w:rFonts w:cs="Arial"/>
              <w:b/>
              <w:lang w:val="en-US"/>
            </w:rPr>
          </w:rPrChange>
        </w:rPr>
      </w:pPr>
      <w:proofErr w:type="spellStart"/>
      <w:r w:rsidRPr="0089716F">
        <w:rPr>
          <w:rFonts w:cs="Arial"/>
          <w:b/>
          <w:lang w:val="en-US"/>
          <w:rPrChange w:id="2195" w:author="TAHAR IBRI (X137026)" w:date="2017-05-11T15:03:00Z">
            <w:rPr>
              <w:rFonts w:cs="Arial"/>
              <w:b/>
              <w:lang w:val="en-US"/>
            </w:rPr>
          </w:rPrChange>
        </w:rPr>
        <w:t>WebSphere</w:t>
      </w:r>
      <w:proofErr w:type="spellEnd"/>
      <w:r w:rsidRPr="0089716F">
        <w:rPr>
          <w:rFonts w:cs="Arial"/>
          <w:b/>
          <w:lang w:val="en-US"/>
          <w:rPrChange w:id="2196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Application Server and Network Deployment Manager </w:t>
      </w:r>
      <w:r w:rsidR="00E73831" w:rsidRPr="0089716F">
        <w:rPr>
          <w:rFonts w:cs="Arial"/>
          <w:b/>
          <w:lang w:val="en-US"/>
          <w:rPrChange w:id="2197" w:author="TAHAR IBRI (X137026)" w:date="2017-05-11T15:03:00Z">
            <w:rPr>
              <w:rFonts w:cs="Arial"/>
              <w:b/>
              <w:lang w:val="en-US"/>
            </w:rPr>
          </w:rPrChange>
        </w:rPr>
        <w:t>8.5</w:t>
      </w:r>
    </w:p>
    <w:p w:rsidR="009061A6" w:rsidRPr="00874119" w:rsidRDefault="009061A6" w:rsidP="009061A6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198" w:author="TAHAR IBRI (X137026)" w:date="2017-05-11T14:48:00Z">
            <w:rPr>
              <w:rFonts w:cs="Arial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2199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WAS_ND_V8.5_1_OF_3.zip</w:t>
      </w:r>
    </w:p>
    <w:p w:rsidR="009061A6" w:rsidRPr="00874119" w:rsidRDefault="009061A6" w:rsidP="009061A6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9"/>
          <w:szCs w:val="19"/>
          <w:rPrChange w:id="2200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2201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WAS_ND_V8.5_2_OF_3.zip</w:t>
      </w:r>
    </w:p>
    <w:p w:rsidR="009061A6" w:rsidRPr="00874119" w:rsidRDefault="009061A6" w:rsidP="009061A6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9"/>
          <w:szCs w:val="19"/>
          <w:rPrChange w:id="2202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2203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WAS_ND_V8.5_3_OF_3.zip</w:t>
      </w:r>
    </w:p>
    <w:p w:rsidR="004B03A5" w:rsidRPr="0089716F" w:rsidRDefault="004B03A5" w:rsidP="004B03A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lang w:val="en-US"/>
          <w:rPrChange w:id="2204" w:author="TAHAR IBRI (X137026)" w:date="2017-05-11T15:03:00Z">
            <w:rPr>
              <w:rFonts w:cs="Arial"/>
              <w:b/>
              <w:lang w:val="en-US"/>
            </w:rPr>
          </w:rPrChange>
        </w:rPr>
      </w:pPr>
      <w:r w:rsidRPr="0089716F">
        <w:rPr>
          <w:rFonts w:cs="Arial"/>
          <w:b/>
          <w:lang w:val="en-US"/>
          <w:rPrChange w:id="2205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IBM Security Identity Manager </w:t>
      </w:r>
      <w:r w:rsidR="00503050" w:rsidRPr="0089716F">
        <w:rPr>
          <w:rFonts w:cs="Arial"/>
          <w:b/>
          <w:lang w:val="en-US"/>
          <w:rPrChange w:id="2206" w:author="TAHAR IBRI (X137026)" w:date="2017-05-11T15:03:00Z">
            <w:rPr>
              <w:rFonts w:cs="Arial"/>
              <w:b/>
              <w:lang w:val="en-US"/>
            </w:rPr>
          </w:rPrChange>
        </w:rPr>
        <w:t>Version</w:t>
      </w:r>
      <w:r w:rsidRPr="0089716F">
        <w:rPr>
          <w:rFonts w:cs="Arial"/>
          <w:b/>
          <w:lang w:val="en-US"/>
          <w:rPrChange w:id="2207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6.0</w:t>
      </w:r>
    </w:p>
    <w:p w:rsidR="004B03A5" w:rsidRPr="00874119" w:rsidRDefault="004B03A5" w:rsidP="004B03A5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20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209" w:author="TAHAR IBRI (X137026)" w:date="2017-05-11T14:48:00Z">
            <w:rPr>
              <w:rFonts w:cs="Arial"/>
              <w:sz w:val="19"/>
              <w:szCs w:val="19"/>
            </w:rPr>
          </w:rPrChange>
        </w:rPr>
        <w:t>SIM_6.0_FOR_LINUX</w:t>
      </w:r>
      <w:proofErr w:type="gramStart"/>
      <w:r w:rsidRPr="00874119">
        <w:rPr>
          <w:rFonts w:cs="Arial"/>
          <w:sz w:val="19"/>
          <w:szCs w:val="19"/>
          <w:rPrChange w:id="2210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2211" w:author="TAHAR IBRI (X137026)" w:date="2017-05-11T14:48:00Z">
            <w:rPr>
              <w:rFonts w:cs="Arial"/>
              <w:sz w:val="19"/>
              <w:szCs w:val="19"/>
            </w:rPr>
          </w:rPrChange>
        </w:rPr>
        <w:t>ML.tar</w:t>
      </w:r>
    </w:p>
    <w:p w:rsidR="004B03A5" w:rsidRPr="00874119" w:rsidRDefault="004B03A5" w:rsidP="004B03A5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21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213" w:author="TAHAR IBRI (X137026)" w:date="2017-05-11T14:48:00Z">
            <w:rPr>
              <w:rFonts w:cs="Arial"/>
              <w:sz w:val="19"/>
              <w:szCs w:val="19"/>
            </w:rPr>
          </w:rPrChange>
        </w:rPr>
        <w:t>SIM_6.0_MCT_MP</w:t>
      </w:r>
      <w:proofErr w:type="gramStart"/>
      <w:r w:rsidRPr="00874119">
        <w:rPr>
          <w:rFonts w:cs="Arial"/>
          <w:sz w:val="19"/>
          <w:szCs w:val="19"/>
          <w:rPrChange w:id="2214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2215" w:author="TAHAR IBRI (X137026)" w:date="2017-05-11T14:48:00Z">
            <w:rPr>
              <w:rFonts w:cs="Arial"/>
              <w:sz w:val="19"/>
              <w:szCs w:val="19"/>
            </w:rPr>
          </w:rPrChange>
        </w:rPr>
        <w:t>ML.zip</w:t>
      </w:r>
    </w:p>
    <w:p w:rsidR="004B03A5" w:rsidRPr="00874119" w:rsidRDefault="004B03A5" w:rsidP="004B03A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2216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2217" w:author="TAHAR IBRI (X137026)" w:date="2017-05-11T14:48:00Z">
            <w:rPr>
              <w:rFonts w:cs="Arial"/>
              <w:b/>
            </w:rPr>
          </w:rPrChange>
        </w:rPr>
        <w:t>IBM DB2 Enterprise Server Edition</w:t>
      </w:r>
    </w:p>
    <w:p w:rsidR="0080789F" w:rsidRPr="00874119" w:rsidRDefault="004B03A5" w:rsidP="0080789F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21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219" w:author="TAHAR IBRI (X137026)" w:date="2017-05-11T14:48:00Z">
            <w:rPr>
              <w:rFonts w:cs="Arial"/>
              <w:sz w:val="19"/>
              <w:szCs w:val="19"/>
            </w:rPr>
          </w:rPrChange>
        </w:rPr>
        <w:lastRenderedPageBreak/>
        <w:t>DB2_Svr_10.5.0.</w:t>
      </w:r>
      <w:r w:rsidR="00BF50CA" w:rsidRPr="00874119">
        <w:rPr>
          <w:rFonts w:cs="Arial"/>
          <w:sz w:val="19"/>
          <w:szCs w:val="19"/>
          <w:rPrChange w:id="2220" w:author="TAHAR IBRI (X137026)" w:date="2017-05-11T14:48:00Z">
            <w:rPr>
              <w:rFonts w:cs="Arial"/>
              <w:sz w:val="19"/>
              <w:szCs w:val="19"/>
            </w:rPr>
          </w:rPrChange>
        </w:rPr>
        <w:t>4</w:t>
      </w:r>
      <w:r w:rsidRPr="00874119">
        <w:rPr>
          <w:rFonts w:cs="Arial"/>
          <w:sz w:val="19"/>
          <w:szCs w:val="19"/>
          <w:rPrChange w:id="2221" w:author="TAHAR IBRI (X137026)" w:date="2017-05-11T14:48:00Z">
            <w:rPr>
              <w:rFonts w:cs="Arial"/>
              <w:sz w:val="19"/>
              <w:szCs w:val="19"/>
            </w:rPr>
          </w:rPrChange>
        </w:rPr>
        <w:t>_Linux_x86-64.</w:t>
      </w:r>
      <w:proofErr w:type="spellStart"/>
      <w:r w:rsidRPr="00874119">
        <w:rPr>
          <w:rFonts w:cs="Arial"/>
          <w:sz w:val="19"/>
          <w:szCs w:val="19"/>
          <w:rPrChange w:id="2222" w:author="TAHAR IBRI (X137026)" w:date="2017-05-11T14:48:00Z">
            <w:rPr>
              <w:rFonts w:cs="Arial"/>
              <w:sz w:val="19"/>
              <w:szCs w:val="19"/>
            </w:rPr>
          </w:rPrChange>
        </w:rPr>
        <w:t>tar.gz</w:t>
      </w:r>
      <w:proofErr w:type="spellEnd"/>
    </w:p>
    <w:p w:rsidR="008D67D5" w:rsidRPr="0089716F" w:rsidRDefault="008D67D5" w:rsidP="008D67D5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2223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lang w:val="en-US"/>
          <w:rPrChange w:id="2224" w:author="TAHAR IBRI (X137026)" w:date="2017-05-11T15:03:00Z">
            <w:rPr>
              <w:rFonts w:cs="Arial"/>
              <w:lang w:val="en-US"/>
            </w:rPr>
          </w:rPrChange>
        </w:rPr>
        <w:t>DB2_ESE_Restricted_QS_Act_10.5.0.1.zip</w:t>
      </w:r>
    </w:p>
    <w:p w:rsidR="004B03A5" w:rsidRPr="00874119" w:rsidRDefault="004B03A5" w:rsidP="004B03A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2225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2226" w:author="TAHAR IBRI (X137026)" w:date="2017-05-11T14:48:00Z">
            <w:rPr>
              <w:rFonts w:cs="Arial"/>
              <w:b/>
            </w:rPr>
          </w:rPrChange>
        </w:rPr>
        <w:t>IBM Tivoli Directory Server</w:t>
      </w:r>
    </w:p>
    <w:p w:rsidR="004B03A5" w:rsidRPr="0089716F" w:rsidRDefault="002E2FB5" w:rsidP="004B03A5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2227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sz w:val="19"/>
          <w:szCs w:val="19"/>
          <w:lang w:val="en-US"/>
          <w:rPrChange w:id="2228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sds64</w:t>
      </w:r>
      <w:r w:rsidR="00764F18" w:rsidRPr="0089716F">
        <w:rPr>
          <w:rFonts w:cs="Arial"/>
          <w:sz w:val="19"/>
          <w:szCs w:val="19"/>
          <w:lang w:val="en-US"/>
          <w:rPrChange w:id="2229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0</w:t>
      </w:r>
      <w:r w:rsidR="004B03A5" w:rsidRPr="0089716F">
        <w:rPr>
          <w:rFonts w:cs="Arial"/>
          <w:sz w:val="19"/>
          <w:szCs w:val="19"/>
          <w:lang w:val="en-US"/>
          <w:rPrChange w:id="2230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_linux_x86_base_WOENT.tar</w:t>
      </w:r>
    </w:p>
    <w:p w:rsidR="004B03A5" w:rsidRPr="00874119" w:rsidRDefault="002E2FB5" w:rsidP="004B03A5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23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232" w:author="TAHAR IBRI (X137026)" w:date="2017-05-11T14:48:00Z">
            <w:rPr>
              <w:rFonts w:cs="Arial"/>
              <w:sz w:val="19"/>
              <w:szCs w:val="19"/>
            </w:rPr>
          </w:rPrChange>
        </w:rPr>
        <w:t>sds64</w:t>
      </w:r>
      <w:r w:rsidR="00764F18" w:rsidRPr="00874119">
        <w:rPr>
          <w:rFonts w:cs="Arial"/>
          <w:sz w:val="19"/>
          <w:szCs w:val="19"/>
          <w:rPrChange w:id="2233" w:author="TAHAR IBRI (X137026)" w:date="2017-05-11T14:48:00Z">
            <w:rPr>
              <w:rFonts w:cs="Arial"/>
              <w:sz w:val="19"/>
              <w:szCs w:val="19"/>
            </w:rPr>
          </w:rPrChange>
        </w:rPr>
        <w:t>0</w:t>
      </w:r>
      <w:r w:rsidR="004B03A5" w:rsidRPr="00874119">
        <w:rPr>
          <w:rFonts w:cs="Arial"/>
          <w:sz w:val="19"/>
          <w:szCs w:val="19"/>
          <w:rPrChange w:id="2234" w:author="TAHAR IBRI (X137026)" w:date="2017-05-11T14:48:00Z">
            <w:rPr>
              <w:rFonts w:cs="Arial"/>
              <w:sz w:val="19"/>
              <w:szCs w:val="19"/>
            </w:rPr>
          </w:rPrChange>
        </w:rPr>
        <w:t>_linux_x86_64_gskit.tar</w:t>
      </w:r>
    </w:p>
    <w:p w:rsidR="004B03A5" w:rsidRPr="00874119" w:rsidRDefault="004B03A5" w:rsidP="004B03A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2235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2236" w:author="TAHAR IBRI (X137026)" w:date="2017-05-11T14:48:00Z">
            <w:rPr>
              <w:rFonts w:cs="Arial"/>
              <w:b/>
            </w:rPr>
          </w:rPrChange>
        </w:rPr>
        <w:t xml:space="preserve">IBM Tivoli Directory </w:t>
      </w:r>
      <w:proofErr w:type="spellStart"/>
      <w:r w:rsidRPr="00874119">
        <w:rPr>
          <w:rFonts w:cs="Arial"/>
          <w:b/>
          <w:rPrChange w:id="2237" w:author="TAHAR IBRI (X137026)" w:date="2017-05-11T14:48:00Z">
            <w:rPr>
              <w:rFonts w:cs="Arial"/>
              <w:b/>
            </w:rPr>
          </w:rPrChange>
        </w:rPr>
        <w:t>Integrator</w:t>
      </w:r>
      <w:proofErr w:type="spellEnd"/>
    </w:p>
    <w:p w:rsidR="004B03A5" w:rsidRPr="00874119" w:rsidRDefault="004B03A5" w:rsidP="004B03A5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23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239" w:author="TAHAR IBRI (X137026)" w:date="2017-05-11T14:48:00Z">
            <w:rPr>
              <w:rFonts w:cs="Arial"/>
              <w:sz w:val="19"/>
              <w:szCs w:val="19"/>
            </w:rPr>
          </w:rPrChange>
        </w:rPr>
        <w:t>SDI_7.</w:t>
      </w:r>
      <w:proofErr w:type="spellStart"/>
      <w:r w:rsidR="00143EE3" w:rsidRPr="00874119">
        <w:rPr>
          <w:rFonts w:cs="Arial"/>
          <w:sz w:val="19"/>
          <w:szCs w:val="19"/>
          <w:rPrChange w:id="2240" w:author="TAHAR IBRI (X137026)" w:date="2017-05-11T14:48:00Z">
            <w:rPr>
              <w:rFonts w:cs="Arial"/>
              <w:sz w:val="19"/>
              <w:szCs w:val="19"/>
            </w:rPr>
          </w:rPrChange>
        </w:rPr>
        <w:t>2</w:t>
      </w:r>
      <w:r w:rsidRPr="00874119">
        <w:rPr>
          <w:rFonts w:cs="Arial"/>
          <w:sz w:val="19"/>
          <w:szCs w:val="19"/>
          <w:rPrChange w:id="2241" w:author="TAHAR IBRI (X137026)" w:date="2017-05-11T14:48:00Z">
            <w:rPr>
              <w:rFonts w:cs="Arial"/>
              <w:sz w:val="19"/>
              <w:szCs w:val="19"/>
            </w:rPr>
          </w:rPrChange>
        </w:rPr>
        <w:t>_XLIN86_64_ML.tar</w:t>
      </w:r>
      <w:proofErr w:type="spellEnd"/>
    </w:p>
    <w:p w:rsidR="004B03A5" w:rsidRPr="00874119" w:rsidRDefault="004B03A5" w:rsidP="004B03A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242" w:author="TAHAR IBRI (X137026)" w:date="2017-05-11T14:48:00Z">
            <w:rPr>
              <w:rFonts w:cs="Arial"/>
            </w:rPr>
          </w:rPrChange>
        </w:rPr>
      </w:pPr>
    </w:p>
    <w:p w:rsidR="006107A6" w:rsidRPr="00874119" w:rsidRDefault="006107A6" w:rsidP="004B03A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243" w:author="TAHAR IBRI (X137026)" w:date="2017-05-11T14:48:00Z">
            <w:rPr>
              <w:rFonts w:cs="Arial"/>
            </w:rPr>
          </w:rPrChange>
        </w:rPr>
      </w:pPr>
    </w:p>
    <w:p w:rsidR="004B03A5" w:rsidRPr="00874119" w:rsidRDefault="004B03A5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24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245" w:author="TAHAR IBRI (X137026)" w:date="2017-05-11T14:48:00Z">
            <w:rPr>
              <w:rFonts w:cs="Arial"/>
            </w:rPr>
          </w:rPrChange>
        </w:rPr>
        <w:t>Le serveur DNS doit être disponible et accessible depuis tous les serveurs.</w:t>
      </w:r>
    </w:p>
    <w:p w:rsidR="004B03A5" w:rsidRPr="00874119" w:rsidRDefault="004B03A5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24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247" w:author="TAHAR IBRI (X137026)" w:date="2017-05-11T14:48:00Z">
            <w:rPr>
              <w:rFonts w:cs="Arial"/>
            </w:rPr>
          </w:rPrChange>
        </w:rPr>
        <w:t xml:space="preserve">Le serveur SMTP doit être disponible et accessible depuis le serveur </w:t>
      </w:r>
      <w:bookmarkStart w:id="2248" w:name="OLE_LINK4"/>
      <w:bookmarkStart w:id="2249" w:name="OLE_LINK5"/>
      <w:ins w:id="2250" w:author="PETIT Vincent" w:date="2016-04-26T10:30:00Z">
        <w:r w:rsidR="00B306EA" w:rsidRPr="00874119">
          <w:rPr>
            <w:rFonts w:cs="Arial"/>
            <w:color w:val="000000"/>
            <w:szCs w:val="20"/>
            <w:highlight w:val="lightGray"/>
            <w:rPrChange w:id="225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252" w:author="PETIT Vincent" w:date="2016-04-26T10:30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253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</w:p>
    <w:bookmarkEnd w:id="2248"/>
    <w:bookmarkEnd w:id="2249"/>
    <w:p w:rsidR="004B03A5" w:rsidRPr="00874119" w:rsidRDefault="004B03A5" w:rsidP="004B03A5">
      <w:pPr>
        <w:pStyle w:val="Paragraphedeliste"/>
        <w:spacing w:line="276" w:lineRule="auto"/>
        <w:ind w:left="360"/>
        <w:rPr>
          <w:rFonts w:cs="Arial"/>
          <w:rPrChange w:id="2254" w:author="TAHAR IBRI (X137026)" w:date="2017-05-11T14:48:00Z">
            <w:rPr>
              <w:rFonts w:cs="Arial"/>
            </w:rPr>
          </w:rPrChange>
        </w:rPr>
      </w:pPr>
    </w:p>
    <w:p w:rsidR="004B03A5" w:rsidRPr="00874119" w:rsidRDefault="004B03A5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25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256" w:author="TAHAR IBRI (X137026)" w:date="2017-05-11T14:48:00Z">
            <w:rPr>
              <w:rFonts w:cs="Arial"/>
            </w:rPr>
          </w:rPrChange>
        </w:rPr>
        <w:t>Les communications suivantes doivent être autorisées :</w:t>
      </w:r>
    </w:p>
    <w:p w:rsidR="004B03A5" w:rsidRPr="00874119" w:rsidRDefault="004B03A5" w:rsidP="004B03A5">
      <w:pPr>
        <w:pStyle w:val="Paragraphedeliste"/>
        <w:spacing w:after="0" w:line="276" w:lineRule="auto"/>
        <w:ind w:left="786"/>
        <w:jc w:val="both"/>
        <w:rPr>
          <w:rFonts w:cs="Arial"/>
          <w:rPrChange w:id="2257" w:author="TAHAR IBRI (X137026)" w:date="2017-05-11T14:48:00Z">
            <w:rPr>
              <w:rFonts w:cs="Arial"/>
            </w:rPr>
          </w:rPrChange>
        </w:rPr>
      </w:pPr>
    </w:p>
    <w:p w:rsidR="004B03A5" w:rsidRPr="00874119" w:rsidRDefault="00D01BE3" w:rsidP="004B03A5">
      <w:pPr>
        <w:spacing w:after="0" w:line="276" w:lineRule="auto"/>
        <w:jc w:val="both"/>
        <w:rPr>
          <w:rPrChange w:id="2258" w:author="TAHAR IBRI (X137026)" w:date="2017-05-11T14:48:00Z">
            <w:rPr/>
          </w:rPrChange>
        </w:rPr>
      </w:pPr>
      <w:r w:rsidRPr="00874119">
        <w:rPr>
          <w:u w:val="single"/>
          <w:rPrChange w:id="2259" w:author="TAHAR IBRI (X137026)" w:date="2017-05-11T14:48:00Z">
            <w:rPr>
              <w:u w:val="single"/>
            </w:rPr>
          </w:rPrChange>
        </w:rPr>
        <w:t>Le</w:t>
      </w:r>
      <w:r w:rsidR="004B03A5" w:rsidRPr="00874119">
        <w:rPr>
          <w:u w:val="single"/>
          <w:rPrChange w:id="2260" w:author="TAHAR IBRI (X137026)" w:date="2017-05-11T14:48:00Z">
            <w:rPr>
              <w:u w:val="single"/>
            </w:rPr>
          </w:rPrChange>
        </w:rPr>
        <w:t xml:space="preserve"> navigateur client</w:t>
      </w:r>
      <w:r w:rsidR="004B03A5" w:rsidRPr="00874119">
        <w:rPr>
          <w:rPrChange w:id="2261" w:author="TAHAR IBRI (X137026)" w:date="2017-05-11T14:48:00Z">
            <w:rPr/>
          </w:rPrChange>
        </w:rPr>
        <w:t xml:space="preserve"> doit communiquer avec :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262" w:author="TAHAR IBRI (X137026)" w:date="2017-05-11T14:48:00Z">
            <w:rPr>
              <w:rFonts w:cs="Arial"/>
            </w:rPr>
          </w:rPrChange>
        </w:rPr>
      </w:pPr>
      <w:bookmarkStart w:id="2263" w:name="OLE_LINK34"/>
      <w:bookmarkStart w:id="2264" w:name="OLE_LINK35"/>
      <w:r w:rsidRPr="00874119">
        <w:rPr>
          <w:rPrChange w:id="2265" w:author="TAHAR IBRI (X137026)" w:date="2017-05-11T14:48:00Z">
            <w:rPr/>
          </w:rPrChange>
        </w:rPr>
        <w:t xml:space="preserve">ISIM Console sur </w:t>
      </w:r>
      <w:ins w:id="2266" w:author="PETIT Vincent" w:date="2016-04-26T10:30:00Z">
        <w:r w:rsidR="00B306EA" w:rsidRPr="00874119">
          <w:rPr>
            <w:rFonts w:cs="Arial"/>
            <w:color w:val="000000"/>
            <w:szCs w:val="20"/>
            <w:highlight w:val="lightGray"/>
            <w:rPrChange w:id="226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268" w:author="PETIT Vincent" w:date="2016-04-26T10:30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269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="00F85CB6" w:rsidRPr="00874119">
        <w:rPr>
          <w:rFonts w:cs="Arial"/>
          <w:rPrChange w:id="2270" w:author="TAHAR IBRI (X137026)" w:date="2017-05-11T14:48:00Z">
            <w:rPr>
              <w:rFonts w:cs="Arial"/>
            </w:rPr>
          </w:rPrChange>
        </w:rPr>
        <w:t xml:space="preserve"> sur le</w:t>
      </w:r>
      <w:r w:rsidRPr="00874119">
        <w:rPr>
          <w:rFonts w:cs="Arial"/>
          <w:rPrChange w:id="2271" w:author="TAHAR IBRI (X137026)" w:date="2017-05-11T14:48:00Z">
            <w:rPr>
              <w:rFonts w:cs="Arial"/>
            </w:rPr>
          </w:rPrChange>
        </w:rPr>
        <w:t xml:space="preserve"> port TCP : 80</w:t>
      </w:r>
    </w:p>
    <w:bookmarkEnd w:id="2263"/>
    <w:bookmarkEnd w:id="2264"/>
    <w:p w:rsidR="004B03A5" w:rsidRPr="00874119" w:rsidRDefault="004B03A5" w:rsidP="004B03A5">
      <w:pPr>
        <w:spacing w:line="276" w:lineRule="auto"/>
        <w:rPr>
          <w:rFonts w:cs="Arial"/>
          <w:rPrChange w:id="2272" w:author="TAHAR IBRI (X137026)" w:date="2017-05-11T14:48:00Z">
            <w:rPr>
              <w:rFonts w:cs="Arial"/>
            </w:rPr>
          </w:rPrChange>
        </w:rPr>
      </w:pPr>
    </w:p>
    <w:p w:rsidR="004B03A5" w:rsidRPr="00874119" w:rsidRDefault="004B03A5" w:rsidP="004B03A5">
      <w:pPr>
        <w:spacing w:line="276" w:lineRule="auto"/>
        <w:rPr>
          <w:rFonts w:cs="Arial"/>
          <w:color w:val="FFFFFF" w:themeColor="background1"/>
          <w:szCs w:val="20"/>
          <w:highlight w:val="darkBlue"/>
          <w:rPrChange w:id="2273" w:author="TAHAR IBRI (X137026)" w:date="2017-05-11T14:48:00Z">
            <w:rPr>
              <w:rFonts w:cs="Arial"/>
              <w:color w:val="FFFFFF" w:themeColor="background1"/>
              <w:szCs w:val="20"/>
              <w:highlight w:val="darkBlue"/>
            </w:rPr>
          </w:rPrChange>
        </w:rPr>
      </w:pPr>
      <w:r w:rsidRPr="00874119">
        <w:rPr>
          <w:rFonts w:cs="Arial"/>
          <w:color w:val="FFFFFF" w:themeColor="background1"/>
          <w:highlight w:val="darkCyan"/>
          <w:u w:val="single"/>
          <w:rPrChange w:id="2274" w:author="TAHAR IBRI (X137026)" w:date="2017-05-11T14:48:00Z">
            <w:rPr>
              <w:rFonts w:cs="Arial"/>
              <w:color w:val="FFFFFF" w:themeColor="background1"/>
              <w:highlight w:val="darkCyan"/>
              <w:u w:val="single"/>
            </w:rPr>
          </w:rPrChange>
        </w:rPr>
        <w:t xml:space="preserve">Le </w:t>
      </w:r>
      <w:proofErr w:type="spellStart"/>
      <w:r w:rsidR="008E2540" w:rsidRPr="00874119">
        <w:rPr>
          <w:rFonts w:cs="Arial"/>
          <w:color w:val="FFFFFF" w:themeColor="background1"/>
          <w:szCs w:val="20"/>
          <w:highlight w:val="darkCyan"/>
          <w:u w:val="single"/>
          <w:rPrChange w:id="2275" w:author="TAHAR IBRI (X137026)" w:date="2017-05-11T14:48:00Z">
            <w:rPr>
              <w:rFonts w:cs="Arial"/>
              <w:color w:val="FFFFFF" w:themeColor="background1"/>
              <w:szCs w:val="20"/>
              <w:highlight w:val="darkCyan"/>
              <w:u w:val="single"/>
            </w:rPr>
          </w:rPrChange>
        </w:rPr>
        <w:t>Workstation_DEV</w:t>
      </w:r>
      <w:proofErr w:type="spellEnd"/>
      <w:r w:rsidR="008E2540" w:rsidRPr="00874119">
        <w:rPr>
          <w:rFonts w:cs="Arial"/>
          <w:color w:val="FFFFFF" w:themeColor="background1"/>
          <w:szCs w:val="20"/>
          <w:rPrChange w:id="2276" w:author="TAHAR IBRI (X137026)" w:date="2017-05-11T14:48:00Z">
            <w:rPr>
              <w:rFonts w:cs="Arial"/>
              <w:color w:val="FFFFFF" w:themeColor="background1"/>
              <w:szCs w:val="20"/>
            </w:rPr>
          </w:rPrChange>
        </w:rPr>
        <w:t xml:space="preserve"> </w:t>
      </w:r>
      <w:r w:rsidRPr="00874119">
        <w:rPr>
          <w:rFonts w:cs="Arial"/>
          <w:rPrChange w:id="2277" w:author="TAHAR IBRI (X137026)" w:date="2017-05-11T14:48:00Z">
            <w:rPr>
              <w:rFonts w:cs="Arial"/>
            </w:rPr>
          </w:rPrChange>
        </w:rPr>
        <w:t>doit communiquer avec :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278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2279" w:author="TAHAR IBRI (X137026)" w:date="2017-05-11T14:48:00Z">
            <w:rPr/>
          </w:rPrChange>
        </w:rPr>
        <w:t xml:space="preserve">ISIM Console sur </w:t>
      </w:r>
      <w:bookmarkStart w:id="2280" w:name="OLE_LINK36"/>
      <w:bookmarkStart w:id="2281" w:name="OLE_LINK37"/>
      <w:bookmarkStart w:id="2282" w:name="OLE_LINK38"/>
      <w:ins w:id="2283" w:author="PETIT Vincent" w:date="2016-04-26T10:30:00Z">
        <w:r w:rsidR="00B306EA" w:rsidRPr="00874119">
          <w:rPr>
            <w:rFonts w:cs="Arial"/>
            <w:color w:val="000000"/>
            <w:szCs w:val="20"/>
            <w:highlight w:val="lightGray"/>
            <w:rPrChange w:id="2284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285" w:author="PETIT Vincent" w:date="2016-04-26T10:30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286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Pr="00874119">
        <w:rPr>
          <w:rFonts w:cs="Arial"/>
          <w:rPrChange w:id="2287" w:author="TAHAR IBRI (X137026)" w:date="2017-05-11T14:48:00Z">
            <w:rPr>
              <w:rFonts w:cs="Arial"/>
            </w:rPr>
          </w:rPrChange>
        </w:rPr>
        <w:t xml:space="preserve"> </w:t>
      </w:r>
      <w:bookmarkEnd w:id="2280"/>
      <w:bookmarkEnd w:id="2281"/>
      <w:bookmarkEnd w:id="2282"/>
      <w:r w:rsidR="00F85CB6" w:rsidRPr="00874119">
        <w:rPr>
          <w:rFonts w:cs="Arial"/>
          <w:rPrChange w:id="2288" w:author="TAHAR IBRI (X137026)" w:date="2017-05-11T14:48:00Z">
            <w:rPr>
              <w:rFonts w:cs="Arial"/>
            </w:rPr>
          </w:rPrChange>
        </w:rPr>
        <w:t>sur le</w:t>
      </w:r>
      <w:r w:rsidRPr="00874119">
        <w:rPr>
          <w:rFonts w:cs="Arial"/>
          <w:rPrChange w:id="2289" w:author="TAHAR IBRI (X137026)" w:date="2017-05-11T14:48:00Z">
            <w:rPr>
              <w:rFonts w:cs="Arial"/>
            </w:rPr>
          </w:rPrChange>
        </w:rPr>
        <w:t xml:space="preserve"> port TCP : 80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290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PrChange w:id="2291" w:author="TAHAR IBRI (X137026)" w:date="2017-05-11T14:48:00Z">
            <w:rPr/>
          </w:rPrChange>
        </w:rPr>
        <w:t>WebSphere</w:t>
      </w:r>
      <w:proofErr w:type="spellEnd"/>
      <w:r w:rsidRPr="00874119">
        <w:rPr>
          <w:rPrChange w:id="2292" w:author="TAHAR IBRI (X137026)" w:date="2017-05-11T14:48:00Z">
            <w:rPr/>
          </w:rPrChange>
        </w:rPr>
        <w:t xml:space="preserve"> Administration Console sur </w:t>
      </w:r>
      <w:ins w:id="2293" w:author="PETIT Vincent" w:date="2016-04-26T10:30:00Z">
        <w:r w:rsidR="00B306EA" w:rsidRPr="00874119">
          <w:rPr>
            <w:rFonts w:cs="Arial"/>
            <w:color w:val="000000"/>
            <w:szCs w:val="20"/>
            <w:highlight w:val="lightGray"/>
            <w:rPrChange w:id="2294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295" w:author="PETIT Vincent" w:date="2016-04-26T10:30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296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="00F85CB6" w:rsidRPr="00874119">
        <w:rPr>
          <w:rFonts w:cs="Arial"/>
          <w:rPrChange w:id="2297" w:author="TAHAR IBRI (X137026)" w:date="2017-05-11T14:48:00Z">
            <w:rPr>
              <w:rFonts w:cs="Arial"/>
            </w:rPr>
          </w:rPrChange>
        </w:rPr>
        <w:t xml:space="preserve"> sur le port</w:t>
      </w:r>
      <w:r w:rsidRPr="00874119">
        <w:rPr>
          <w:rFonts w:cs="Arial"/>
          <w:rPrChange w:id="2298" w:author="TAHAR IBRI (X137026)" w:date="2017-05-11T14:48:00Z">
            <w:rPr>
              <w:rFonts w:cs="Arial"/>
            </w:rPr>
          </w:rPrChange>
        </w:rPr>
        <w:t> TCP : 9080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299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00" w:author="TAHAR IBRI (X137026)" w:date="2017-05-11T14:48:00Z">
            <w:rPr>
              <w:rFonts w:cs="Arial"/>
            </w:rPr>
          </w:rPrChange>
        </w:rPr>
        <w:t xml:space="preserve">DB2 Server sur </w:t>
      </w:r>
      <w:ins w:id="2301" w:author="PETIT Vincent" w:date="2016-04-26T10:30:00Z">
        <w:r w:rsidR="00B306EA" w:rsidRPr="00874119">
          <w:rPr>
            <w:rFonts w:cs="Arial"/>
            <w:color w:val="000000"/>
            <w:szCs w:val="20"/>
            <w:highlight w:val="lightGray"/>
            <w:rPrChange w:id="2302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303" w:author="PETIT Vincent" w:date="2016-04-26T10:30:00Z">
        <w:r w:rsidR="00401A29" w:rsidRPr="00874119" w:rsidDel="00B306EA">
          <w:rPr>
            <w:rFonts w:cs="Arial"/>
            <w:color w:val="000000"/>
            <w:szCs w:val="20"/>
            <w:highlight w:val="lightGray"/>
            <w:rPrChange w:id="2304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="00E94606" w:rsidRPr="00874119">
        <w:rPr>
          <w:rFonts w:cs="Arial"/>
          <w:color w:val="000000"/>
          <w:szCs w:val="20"/>
          <w:rPrChange w:id="2305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230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="00F85CB6" w:rsidRPr="00874119">
        <w:rPr>
          <w:rFonts w:cs="Arial"/>
          <w:rPrChange w:id="2307" w:author="TAHAR IBRI (X137026)" w:date="2017-05-11T14:48:00Z">
            <w:rPr>
              <w:rFonts w:cs="Arial"/>
            </w:rPr>
          </w:rPrChange>
        </w:rPr>
        <w:t>le</w:t>
      </w:r>
      <w:r w:rsidRPr="00874119">
        <w:rPr>
          <w:rFonts w:cs="Arial"/>
          <w:rPrChange w:id="2308" w:author="TAHAR IBRI (X137026)" w:date="2017-05-11T14:48:00Z">
            <w:rPr>
              <w:rFonts w:cs="Arial"/>
            </w:rPr>
          </w:rPrChange>
        </w:rPr>
        <w:t xml:space="preserve"> port TCP : </w:t>
      </w:r>
      <w:r w:rsidRPr="00874119">
        <w:rPr>
          <w:rFonts w:cs="Arial"/>
          <w:color w:val="000000"/>
          <w:szCs w:val="20"/>
          <w:rPrChange w:id="2309" w:author="TAHAR IBRI (X137026)" w:date="2017-05-11T14:48:00Z">
            <w:rPr>
              <w:rFonts w:cs="Arial"/>
              <w:color w:val="000000"/>
              <w:szCs w:val="20"/>
            </w:rPr>
          </w:rPrChange>
        </w:rPr>
        <w:t>50002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310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11" w:author="TAHAR IBRI (X137026)" w:date="2017-05-11T14:48:00Z">
            <w:rPr>
              <w:rFonts w:cs="Arial"/>
            </w:rPr>
          </w:rPrChange>
        </w:rPr>
        <w:t>TDS Server sur</w:t>
      </w:r>
      <w:r w:rsidR="00401A29" w:rsidRPr="00874119">
        <w:rPr>
          <w:rFonts w:cs="Arial"/>
          <w:color w:val="000000"/>
          <w:szCs w:val="20"/>
          <w:rPrChange w:id="231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ins w:id="2313" w:author="PETIT Vincent" w:date="2016-04-26T10:30:00Z">
        <w:r w:rsidR="00B306EA" w:rsidRPr="00874119">
          <w:rPr>
            <w:rFonts w:cs="Arial"/>
            <w:color w:val="000000"/>
            <w:szCs w:val="20"/>
            <w:highlight w:val="lightGray"/>
            <w:rPrChange w:id="2314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315" w:author="PETIT Vincent" w:date="2016-04-26T10:30:00Z">
        <w:r w:rsidR="00401A29" w:rsidRPr="00874119" w:rsidDel="00B306EA">
          <w:rPr>
            <w:rFonts w:cs="Arial"/>
            <w:color w:val="000000"/>
            <w:szCs w:val="20"/>
            <w:highlight w:val="lightGray"/>
            <w:rPrChange w:id="2316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="00E94606" w:rsidRPr="00874119">
        <w:rPr>
          <w:rFonts w:cs="Arial"/>
          <w:color w:val="000000"/>
          <w:szCs w:val="20"/>
          <w:rPrChange w:id="2317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231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Pr="00874119">
        <w:rPr>
          <w:rFonts w:cs="Arial"/>
          <w:rPrChange w:id="2319" w:author="TAHAR IBRI (X137026)" w:date="2017-05-11T14:48:00Z">
            <w:rPr>
              <w:rFonts w:cs="Arial"/>
            </w:rPr>
          </w:rPrChange>
        </w:rPr>
        <w:t>le</w:t>
      </w:r>
      <w:r w:rsidR="00F85CB6" w:rsidRPr="00874119">
        <w:rPr>
          <w:rFonts w:cs="Arial"/>
          <w:rPrChange w:id="2320" w:author="TAHAR IBRI (X137026)" w:date="2017-05-11T14:48:00Z">
            <w:rPr>
              <w:rFonts w:cs="Arial"/>
            </w:rPr>
          </w:rPrChange>
        </w:rPr>
        <w:t>s</w:t>
      </w:r>
      <w:r w:rsidRPr="00874119">
        <w:rPr>
          <w:rFonts w:cs="Arial"/>
          <w:rPrChange w:id="2321" w:author="TAHAR IBRI (X137026)" w:date="2017-05-11T14:48:00Z">
            <w:rPr>
              <w:rFonts w:cs="Arial"/>
            </w:rPr>
          </w:rPrChange>
        </w:rPr>
        <w:t xml:space="preserve"> ports TCP : </w:t>
      </w:r>
      <w:r w:rsidRPr="00874119">
        <w:rPr>
          <w:rFonts w:cs="Arial"/>
          <w:color w:val="000000"/>
          <w:szCs w:val="20"/>
          <w:rPrChange w:id="2322" w:author="TAHAR IBRI (X137026)" w:date="2017-05-11T14:48:00Z">
            <w:rPr>
              <w:rFonts w:cs="Arial"/>
              <w:color w:val="000000"/>
              <w:szCs w:val="20"/>
            </w:rPr>
          </w:rPrChange>
        </w:rPr>
        <w:t>3</w:t>
      </w:r>
      <w:r w:rsidR="002574A8" w:rsidRPr="00874119">
        <w:rPr>
          <w:rFonts w:cs="Arial"/>
          <w:color w:val="000000"/>
          <w:szCs w:val="20"/>
          <w:rPrChange w:id="2323" w:author="TAHAR IBRI (X137026)" w:date="2017-05-11T14:48:00Z">
            <w:rPr>
              <w:rFonts w:cs="Arial"/>
              <w:color w:val="000000"/>
              <w:szCs w:val="20"/>
            </w:rPr>
          </w:rPrChange>
        </w:rPr>
        <w:t>89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32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25" w:author="TAHAR IBRI (X137026)" w:date="2017-05-11T14:48:00Z">
            <w:rPr>
              <w:rFonts w:cs="Arial"/>
            </w:rPr>
          </w:rPrChange>
        </w:rPr>
        <w:t xml:space="preserve">ITDS Administration Console sur les ports TCP : </w:t>
      </w:r>
      <w:r w:rsidRPr="00874119">
        <w:rPr>
          <w:rFonts w:cs="Arial"/>
          <w:color w:val="000000"/>
          <w:szCs w:val="20"/>
          <w:rPrChange w:id="2326" w:author="TAHAR IBRI (X137026)" w:date="2017-05-11T14:48:00Z">
            <w:rPr>
              <w:rFonts w:cs="Arial"/>
              <w:color w:val="000000"/>
              <w:szCs w:val="20"/>
            </w:rPr>
          </w:rPrChange>
        </w:rPr>
        <w:t>12100,12101</w:t>
      </w:r>
    </w:p>
    <w:p w:rsidR="004B03A5" w:rsidRPr="00874119" w:rsidRDefault="00B306EA" w:rsidP="004B03A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327" w:author="TAHAR IBRI (X137026)" w:date="2017-05-11T14:48:00Z">
            <w:rPr>
              <w:rFonts w:cs="Arial"/>
            </w:rPr>
          </w:rPrChange>
        </w:rPr>
      </w:pPr>
      <w:ins w:id="2328" w:author="PETIT Vincent" w:date="2016-04-26T10:31:00Z">
        <w:r w:rsidRPr="00874119">
          <w:rPr>
            <w:rFonts w:cs="Arial"/>
            <w:color w:val="000000"/>
            <w:szCs w:val="20"/>
            <w:highlight w:val="lightGray"/>
            <w:rPrChange w:id="2329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330" w:author="PETIT Vincent" w:date="2016-04-26T10:31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33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  <w:r w:rsidR="00E94606" w:rsidRPr="00874119">
        <w:rPr>
          <w:rFonts w:cs="Arial"/>
          <w:color w:val="000000"/>
          <w:szCs w:val="20"/>
          <w:rPrChange w:id="233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="00F85CB6" w:rsidRPr="00874119">
        <w:rPr>
          <w:rFonts w:cs="Arial"/>
          <w:color w:val="000000"/>
          <w:szCs w:val="20"/>
          <w:rPrChange w:id="2333" w:author="TAHAR IBRI (X137026)" w:date="2017-05-11T14:48:00Z">
            <w:rPr>
              <w:rFonts w:cs="Arial"/>
              <w:color w:val="000000"/>
              <w:szCs w:val="20"/>
            </w:rPr>
          </w:rPrChange>
        </w:rPr>
        <w:t>sur le port</w:t>
      </w:r>
      <w:r w:rsidR="004B03A5" w:rsidRPr="00874119">
        <w:rPr>
          <w:rFonts w:cs="Arial"/>
          <w:color w:val="000000"/>
          <w:szCs w:val="20"/>
          <w:rPrChange w:id="2334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TCP : 22</w:t>
      </w:r>
    </w:p>
    <w:p w:rsidR="004B03A5" w:rsidRPr="00874119" w:rsidRDefault="004B03A5" w:rsidP="004B03A5">
      <w:pPr>
        <w:pStyle w:val="Paragraphedeliste"/>
        <w:spacing w:line="276" w:lineRule="auto"/>
        <w:ind w:left="786"/>
        <w:rPr>
          <w:rFonts w:cs="Arial"/>
          <w:rPrChange w:id="2335" w:author="TAHAR IBRI (X137026)" w:date="2017-05-11T14:48:00Z">
            <w:rPr>
              <w:rFonts w:cs="Arial"/>
            </w:rPr>
          </w:rPrChange>
        </w:rPr>
      </w:pPr>
    </w:p>
    <w:p w:rsidR="004B03A5" w:rsidRPr="00874119" w:rsidRDefault="004B03A5" w:rsidP="004B03A5">
      <w:pPr>
        <w:spacing w:line="276" w:lineRule="auto"/>
        <w:rPr>
          <w:rFonts w:cs="Arial"/>
          <w:rPrChange w:id="233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37" w:author="TAHAR IBRI (X137026)" w:date="2017-05-11T14:48:00Z">
            <w:rPr>
              <w:rFonts w:cs="Arial"/>
            </w:rPr>
          </w:rPrChange>
        </w:rPr>
        <w:t xml:space="preserve">Pour tester la communication entre les serveurs, utiliser la commande </w:t>
      </w:r>
      <w:r w:rsidR="00E5544A" w:rsidRPr="00874119">
        <w:rPr>
          <w:rFonts w:cs="Arial"/>
          <w:rPrChange w:id="2338" w:author="TAHAR IBRI (X137026)" w:date="2017-05-11T14:48:00Z">
            <w:rPr>
              <w:rFonts w:cs="Arial"/>
            </w:rPr>
          </w:rPrChange>
        </w:rPr>
        <w:t>suivante</w:t>
      </w:r>
      <w:r w:rsidRPr="00874119">
        <w:rPr>
          <w:rFonts w:cs="Arial"/>
          <w:rPrChange w:id="2339" w:author="TAHAR IBRI (X137026)" w:date="2017-05-11T14:48:00Z">
            <w:rPr>
              <w:rFonts w:cs="Arial"/>
            </w:rPr>
          </w:rPrChange>
        </w:rPr>
        <w:t> :</w:t>
      </w:r>
    </w:p>
    <w:p w:rsidR="004B03A5" w:rsidRPr="00874119" w:rsidRDefault="00401A29" w:rsidP="004B03A5">
      <w:pPr>
        <w:spacing w:line="276" w:lineRule="auto"/>
        <w:rPr>
          <w:rFonts w:ascii="Consolas" w:hAnsi="Consolas"/>
          <w:rPrChange w:id="2340" w:author="TAHAR IBRI (X137026)" w:date="2017-05-11T14:48:00Z">
            <w:rPr>
              <w:rFonts w:ascii="Consolas" w:hAnsi="Consolas"/>
            </w:rPr>
          </w:rPrChange>
        </w:rPr>
      </w:pPr>
      <w:proofErr w:type="spellStart"/>
      <w:r w:rsidRPr="00874119">
        <w:rPr>
          <w:rFonts w:ascii="Consolas" w:hAnsi="Consolas"/>
          <w:rPrChange w:id="2341" w:author="TAHAR IBRI (X137026)" w:date="2017-05-11T14:48:00Z">
            <w:rPr>
              <w:rFonts w:ascii="Consolas" w:hAnsi="Consolas"/>
            </w:rPr>
          </w:rPrChange>
        </w:rPr>
        <w:t>openssl</w:t>
      </w:r>
      <w:proofErr w:type="spellEnd"/>
      <w:r w:rsidRPr="00874119">
        <w:rPr>
          <w:rFonts w:ascii="Consolas" w:hAnsi="Consolas"/>
          <w:rPrChange w:id="2342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r w:rsidRPr="00874119">
        <w:rPr>
          <w:rFonts w:ascii="Consolas" w:hAnsi="Consolas"/>
          <w:rPrChange w:id="2343" w:author="TAHAR IBRI (X137026)" w:date="2017-05-11T14:48:00Z">
            <w:rPr>
              <w:rFonts w:ascii="Consolas" w:hAnsi="Consolas"/>
            </w:rPr>
          </w:rPrChange>
        </w:rPr>
        <w:t>s_client</w:t>
      </w:r>
      <w:proofErr w:type="spellEnd"/>
      <w:r w:rsidRPr="00874119">
        <w:rPr>
          <w:rFonts w:ascii="Consolas" w:hAnsi="Consolas"/>
          <w:rPrChange w:id="2344" w:author="TAHAR IBRI (X137026)" w:date="2017-05-11T14:48:00Z">
            <w:rPr>
              <w:rFonts w:ascii="Consolas" w:hAnsi="Consolas"/>
            </w:rPr>
          </w:rPrChange>
        </w:rPr>
        <w:t xml:space="preserve"> –</w:t>
      </w:r>
      <w:proofErr w:type="spellStart"/>
      <w:r w:rsidRPr="00874119">
        <w:rPr>
          <w:rFonts w:ascii="Consolas" w:hAnsi="Consolas"/>
          <w:rPrChange w:id="2345" w:author="TAHAR IBRI (X137026)" w:date="2017-05-11T14:48:00Z">
            <w:rPr>
              <w:rFonts w:ascii="Consolas" w:hAnsi="Consolas"/>
            </w:rPr>
          </w:rPrChange>
        </w:rPr>
        <w:t>connect</w:t>
      </w:r>
      <w:proofErr w:type="spellEnd"/>
      <w:r w:rsidRPr="00874119">
        <w:rPr>
          <w:rFonts w:ascii="Consolas" w:hAnsi="Consolas"/>
          <w:rPrChange w:id="2346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proofErr w:type="gramStart"/>
      <w:r w:rsidRPr="00874119">
        <w:rPr>
          <w:rFonts w:ascii="Consolas" w:hAnsi="Consolas"/>
          <w:rPrChange w:id="2347" w:author="TAHAR IBRI (X137026)" w:date="2017-05-11T14:48:00Z">
            <w:rPr>
              <w:rFonts w:ascii="Consolas" w:hAnsi="Consolas"/>
            </w:rPr>
          </w:rPrChange>
        </w:rPr>
        <w:t>nom_serveur:port</w:t>
      </w:r>
      <w:proofErr w:type="spellEnd"/>
      <w:proofErr w:type="gramEnd"/>
    </w:p>
    <w:p w:rsidR="004B03A5" w:rsidRPr="00874119" w:rsidRDefault="004B03A5" w:rsidP="004B03A5">
      <w:pPr>
        <w:pStyle w:val="Titre3"/>
        <w:rPr>
          <w:rPrChange w:id="2348" w:author="TAHAR IBRI (X137026)" w:date="2017-05-11T14:48:00Z">
            <w:rPr/>
          </w:rPrChange>
        </w:rPr>
      </w:pPr>
      <w:bookmarkStart w:id="2349" w:name="_Toc482278714"/>
      <w:r w:rsidRPr="00874119">
        <w:rPr>
          <w:rPrChange w:id="2350" w:author="TAHAR IBRI (X137026)" w:date="2017-05-11T14:48:00Z">
            <w:rPr/>
          </w:rPrChange>
        </w:rPr>
        <w:t>Etapes</w:t>
      </w:r>
      <w:bookmarkEnd w:id="2349"/>
    </w:p>
    <w:p w:rsidR="004B03A5" w:rsidRPr="00874119" w:rsidRDefault="004B03A5" w:rsidP="004B03A5">
      <w:pPr>
        <w:rPr>
          <w:rPrChange w:id="2351" w:author="TAHAR IBRI (X137026)" w:date="2017-05-11T14:48:00Z">
            <w:rPr/>
          </w:rPrChange>
        </w:rPr>
      </w:pPr>
      <w:r w:rsidRPr="00874119">
        <w:rPr>
          <w:rPrChange w:id="2352" w:author="TAHAR IBRI (X137026)" w:date="2017-05-11T14:48:00Z">
            <w:rPr/>
          </w:rPrChange>
        </w:rPr>
        <w:t>L’installation des différents composants devrait se faire dans l’ordre suivant :</w:t>
      </w:r>
    </w:p>
    <w:p w:rsidR="004B03A5" w:rsidRPr="00874119" w:rsidRDefault="004B03A5" w:rsidP="004B03A5">
      <w:pPr>
        <w:rPr>
          <w:rPrChange w:id="2353" w:author="TAHAR IBRI (X137026)" w:date="2017-05-11T14:48:00Z">
            <w:rPr/>
          </w:rPrChange>
        </w:rPr>
      </w:pPr>
      <w:bookmarkStart w:id="2354" w:name="OLE_LINK70"/>
      <w:bookmarkStart w:id="2355" w:name="OLE_LINK71"/>
      <w:r w:rsidRPr="00874119">
        <w:rPr>
          <w:rPrChange w:id="2356" w:author="TAHAR IBRI (X137026)" w:date="2017-05-11T14:48:00Z">
            <w:rPr/>
          </w:rPrChange>
        </w:rPr>
        <w:t xml:space="preserve">Sur </w:t>
      </w:r>
      <w:ins w:id="2357" w:author="PETIT Vincent" w:date="2016-04-26T10:31:00Z">
        <w:r w:rsidR="00B306EA" w:rsidRPr="00874119">
          <w:rPr>
            <w:rFonts w:cs="Arial"/>
            <w:color w:val="000000"/>
            <w:szCs w:val="20"/>
            <w:highlight w:val="lightGray"/>
            <w:rPrChange w:id="235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LDDYNV004</w:t>
        </w:r>
      </w:ins>
      <w:del w:id="2359" w:author="PETIT Vincent" w:date="2016-04-26T10:31:00Z">
        <w:r w:rsidR="00E94606" w:rsidRPr="00874119" w:rsidDel="00B306EA">
          <w:rPr>
            <w:rFonts w:cs="Arial"/>
            <w:color w:val="000000"/>
            <w:szCs w:val="20"/>
            <w:highlight w:val="lightGray"/>
            <w:rPrChange w:id="236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LDDYNV003</w:delText>
        </w:r>
      </w:del>
    </w:p>
    <w:bookmarkEnd w:id="2354"/>
    <w:bookmarkEnd w:id="2355"/>
    <w:p w:rsidR="002574A8" w:rsidRPr="00874119" w:rsidRDefault="002574A8" w:rsidP="002574A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36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62" w:author="TAHAR IBRI (X137026)" w:date="2017-05-11T14:48:00Z">
            <w:rPr>
              <w:rFonts w:cs="Arial"/>
            </w:rPr>
          </w:rPrChange>
        </w:rPr>
        <w:t>IBM DB2 Enterprise Server</w:t>
      </w:r>
    </w:p>
    <w:p w:rsidR="002574A8" w:rsidRPr="00874119" w:rsidRDefault="002574A8" w:rsidP="002574A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36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64" w:author="TAHAR IBRI (X137026)" w:date="2017-05-11T14:48:00Z">
            <w:rPr>
              <w:rFonts w:cs="Arial"/>
            </w:rPr>
          </w:rPrChange>
        </w:rPr>
        <w:t>IBM Security Directory Server</w:t>
      </w:r>
    </w:p>
    <w:p w:rsidR="004B03A5" w:rsidRPr="00874119" w:rsidRDefault="00143EE3" w:rsidP="004B03A5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365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Fonts w:cs="Arial"/>
          <w:rPrChange w:id="2366" w:author="TAHAR IBRI (X137026)" w:date="2017-05-11T14:48:00Z">
            <w:rPr>
              <w:rFonts w:cs="Arial"/>
            </w:rPr>
          </w:rPrChange>
        </w:rPr>
        <w:t>WebSphere</w:t>
      </w:r>
      <w:proofErr w:type="spellEnd"/>
      <w:r w:rsidRPr="00874119">
        <w:rPr>
          <w:rFonts w:cs="Arial"/>
          <w:rPrChange w:id="2367" w:author="TAHAR IBRI (X137026)" w:date="2017-05-11T14:48:00Z">
            <w:rPr>
              <w:rFonts w:cs="Arial"/>
            </w:rPr>
          </w:rPrChange>
        </w:rPr>
        <w:t xml:space="preserve"> </w:t>
      </w:r>
      <w:r w:rsidR="004B03A5" w:rsidRPr="00874119">
        <w:rPr>
          <w:rFonts w:cs="Arial"/>
          <w:rPrChange w:id="2368" w:author="TAHAR IBRI (X137026)" w:date="2017-05-11T14:48:00Z">
            <w:rPr>
              <w:rFonts w:cs="Arial"/>
            </w:rPr>
          </w:rPrChange>
        </w:rPr>
        <w:t>Application Server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369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70" w:author="TAHAR IBRI (X137026)" w:date="2017-05-11T14:48:00Z">
            <w:rPr>
              <w:rFonts w:cs="Arial"/>
            </w:rPr>
          </w:rPrChange>
        </w:rPr>
        <w:t>IBM HTTP Serveur</w:t>
      </w:r>
    </w:p>
    <w:p w:rsidR="004B03A5" w:rsidRPr="00874119" w:rsidRDefault="004B03A5" w:rsidP="004B03A5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37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372" w:author="TAHAR IBRI (X137026)" w:date="2017-05-11T14:48:00Z">
            <w:rPr>
              <w:rFonts w:cs="Arial"/>
            </w:rPr>
          </w:rPrChange>
        </w:rPr>
        <w:t xml:space="preserve">IBM Security </w:t>
      </w:r>
      <w:proofErr w:type="spellStart"/>
      <w:r w:rsidRPr="00874119">
        <w:rPr>
          <w:rFonts w:cs="Arial"/>
          <w:rPrChange w:id="2373" w:author="TAHAR IBRI (X137026)" w:date="2017-05-11T14:48:00Z">
            <w:rPr>
              <w:rFonts w:cs="Arial"/>
            </w:rPr>
          </w:rPrChange>
        </w:rPr>
        <w:t>Identity</w:t>
      </w:r>
      <w:proofErr w:type="spellEnd"/>
      <w:r w:rsidRPr="00874119">
        <w:rPr>
          <w:rFonts w:cs="Arial"/>
          <w:rPrChange w:id="2374" w:author="TAHAR IBRI (X137026)" w:date="2017-05-11T14:48:00Z">
            <w:rPr>
              <w:rFonts w:cs="Arial"/>
            </w:rPr>
          </w:rPrChange>
        </w:rPr>
        <w:t xml:space="preserve"> Manager</w:t>
      </w:r>
    </w:p>
    <w:p w:rsidR="0080789F" w:rsidRPr="00874119" w:rsidRDefault="004B03A5" w:rsidP="0080789F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PrChange w:id="2375" w:author="TAHAR IBRI (X137026)" w:date="2017-05-11T14:48:00Z">
            <w:rPr/>
          </w:rPrChange>
        </w:rPr>
      </w:pPr>
      <w:r w:rsidRPr="00874119">
        <w:rPr>
          <w:rFonts w:cs="Arial"/>
          <w:rPrChange w:id="2376" w:author="TAHAR IBRI (X137026)" w:date="2017-05-11T14:48:00Z">
            <w:rPr>
              <w:rFonts w:cs="Arial"/>
            </w:rPr>
          </w:rPrChange>
        </w:rPr>
        <w:t xml:space="preserve">IBM Security Directory </w:t>
      </w:r>
      <w:proofErr w:type="spellStart"/>
      <w:r w:rsidRPr="00874119">
        <w:rPr>
          <w:rFonts w:cs="Arial"/>
          <w:rPrChange w:id="2377" w:author="TAHAR IBRI (X137026)" w:date="2017-05-11T14:48:00Z">
            <w:rPr>
              <w:rFonts w:cs="Arial"/>
            </w:rPr>
          </w:rPrChange>
        </w:rPr>
        <w:t>Integrator</w:t>
      </w:r>
      <w:proofErr w:type="spellEnd"/>
    </w:p>
    <w:p w:rsidR="00D37756" w:rsidRPr="00874119" w:rsidRDefault="00D37756" w:rsidP="00D37756">
      <w:pPr>
        <w:pStyle w:val="Titre2"/>
        <w:rPr>
          <w:rPrChange w:id="2378" w:author="TAHAR IBRI (X137026)" w:date="2017-05-11T14:48:00Z">
            <w:rPr/>
          </w:rPrChange>
        </w:rPr>
      </w:pPr>
      <w:bookmarkStart w:id="2379" w:name="_Toc482278715"/>
      <w:r w:rsidRPr="00874119">
        <w:rPr>
          <w:rPrChange w:id="2380" w:author="TAHAR IBRI (X137026)" w:date="2017-05-11T14:48:00Z">
            <w:rPr/>
          </w:rPrChange>
        </w:rPr>
        <w:t>Migration de la configuration ISIM v6 développement DEV1 vers développement DEV2</w:t>
      </w:r>
      <w:bookmarkEnd w:id="2379"/>
    </w:p>
    <w:p w:rsidR="00D37756" w:rsidRPr="00874119" w:rsidRDefault="00D37756" w:rsidP="00D37756">
      <w:pPr>
        <w:pStyle w:val="Titre3"/>
        <w:rPr>
          <w:rPrChange w:id="2381" w:author="TAHAR IBRI (X137026)" w:date="2017-05-11T14:48:00Z">
            <w:rPr/>
          </w:rPrChange>
        </w:rPr>
      </w:pPr>
      <w:bookmarkStart w:id="2382" w:name="_Toc482278716"/>
      <w:r w:rsidRPr="00874119">
        <w:rPr>
          <w:rPrChange w:id="2383" w:author="TAHAR IBRI (X137026)" w:date="2017-05-11T14:48:00Z">
            <w:rPr/>
          </w:rPrChange>
        </w:rPr>
        <w:t>Export de la configuration à partir de l’environnement de développement DEV1</w:t>
      </w:r>
      <w:bookmarkEnd w:id="2382"/>
    </w:p>
    <w:p w:rsidR="00D37756" w:rsidRPr="00874119" w:rsidRDefault="00D37756" w:rsidP="00BA4FD6">
      <w:pPr>
        <w:pStyle w:val="Paragraphedeliste"/>
        <w:numPr>
          <w:ilvl w:val="0"/>
          <w:numId w:val="18"/>
        </w:numPr>
        <w:rPr>
          <w:rPrChange w:id="2384" w:author="TAHAR IBRI (X137026)" w:date="2017-05-11T14:48:00Z">
            <w:rPr/>
          </w:rPrChange>
        </w:rPr>
      </w:pPr>
      <w:r w:rsidRPr="00874119">
        <w:rPr>
          <w:rPrChange w:id="2385" w:author="TAHAR IBRI (X137026)" w:date="2017-05-11T14:48:00Z">
            <w:rPr/>
          </w:rPrChange>
        </w:rPr>
        <w:t>Export des schémas LDAP</w:t>
      </w:r>
    </w:p>
    <w:p w:rsidR="00D37756" w:rsidRPr="00874119" w:rsidRDefault="00D37756" w:rsidP="00BA4FD6">
      <w:pPr>
        <w:pStyle w:val="Paragraphedeliste"/>
        <w:numPr>
          <w:ilvl w:val="0"/>
          <w:numId w:val="18"/>
        </w:numPr>
        <w:rPr>
          <w:rPrChange w:id="2386" w:author="TAHAR IBRI (X137026)" w:date="2017-05-11T14:48:00Z">
            <w:rPr/>
          </w:rPrChange>
        </w:rPr>
      </w:pPr>
      <w:r w:rsidRPr="00874119">
        <w:rPr>
          <w:rPrChange w:id="2387" w:author="TAHAR IBRI (X137026)" w:date="2017-05-11T14:48:00Z">
            <w:rPr/>
          </w:rPrChange>
        </w:rPr>
        <w:t>Export de l’organigramme ISIM</w:t>
      </w:r>
    </w:p>
    <w:p w:rsidR="00D37756" w:rsidRPr="00874119" w:rsidRDefault="00D37756" w:rsidP="00BA4FD6">
      <w:pPr>
        <w:pStyle w:val="Paragraphedeliste"/>
        <w:numPr>
          <w:ilvl w:val="0"/>
          <w:numId w:val="18"/>
        </w:numPr>
        <w:rPr>
          <w:rPrChange w:id="2388" w:author="TAHAR IBRI (X137026)" w:date="2017-05-11T14:48:00Z">
            <w:rPr/>
          </w:rPrChange>
        </w:rPr>
      </w:pPr>
      <w:r w:rsidRPr="00874119">
        <w:rPr>
          <w:rPrChange w:id="2389" w:author="TAHAR IBRI (X137026)" w:date="2017-05-11T14:48:00Z">
            <w:rPr/>
          </w:rPrChange>
        </w:rPr>
        <w:t>Export de la configuration avec l’outil Migration ISIM</w:t>
      </w:r>
    </w:p>
    <w:p w:rsidR="00D37756" w:rsidRPr="00874119" w:rsidRDefault="00D37756" w:rsidP="00D37756">
      <w:pPr>
        <w:pStyle w:val="Titre3"/>
        <w:rPr>
          <w:rPrChange w:id="2390" w:author="TAHAR IBRI (X137026)" w:date="2017-05-11T14:48:00Z">
            <w:rPr/>
          </w:rPrChange>
        </w:rPr>
      </w:pPr>
      <w:bookmarkStart w:id="2391" w:name="_Toc482278717"/>
      <w:r w:rsidRPr="00874119">
        <w:rPr>
          <w:rPrChange w:id="2392" w:author="TAHAR IBRI (X137026)" w:date="2017-05-11T14:48:00Z">
            <w:rPr/>
          </w:rPrChange>
        </w:rPr>
        <w:t>Import de la configuration vers l’environnement de développement DEV2</w:t>
      </w:r>
      <w:bookmarkEnd w:id="2391"/>
      <w:r w:rsidRPr="00874119">
        <w:rPr>
          <w:rPrChange w:id="2393" w:author="TAHAR IBRI (X137026)" w:date="2017-05-11T14:48:00Z">
            <w:rPr/>
          </w:rPrChange>
        </w:rPr>
        <w:t xml:space="preserve"> </w:t>
      </w:r>
    </w:p>
    <w:p w:rsidR="00D37756" w:rsidRPr="00874119" w:rsidRDefault="00D37756" w:rsidP="00BA4FD6">
      <w:pPr>
        <w:pStyle w:val="Paragraphedeliste"/>
        <w:numPr>
          <w:ilvl w:val="0"/>
          <w:numId w:val="21"/>
        </w:numPr>
        <w:rPr>
          <w:rPrChange w:id="2394" w:author="TAHAR IBRI (X137026)" w:date="2017-05-11T14:48:00Z">
            <w:rPr/>
          </w:rPrChange>
        </w:rPr>
      </w:pPr>
      <w:r w:rsidRPr="00874119">
        <w:rPr>
          <w:rPrChange w:id="2395" w:author="TAHAR IBRI (X137026)" w:date="2017-05-11T14:48:00Z">
            <w:rPr/>
          </w:rPrChange>
        </w:rPr>
        <w:t>Import des schémas LDAP</w:t>
      </w:r>
    </w:p>
    <w:p w:rsidR="00D37756" w:rsidRPr="00874119" w:rsidRDefault="00D37756" w:rsidP="00BA4FD6">
      <w:pPr>
        <w:pStyle w:val="Paragraphedeliste"/>
        <w:numPr>
          <w:ilvl w:val="0"/>
          <w:numId w:val="21"/>
        </w:numPr>
        <w:rPr>
          <w:rPrChange w:id="2396" w:author="TAHAR IBRI (X137026)" w:date="2017-05-11T14:48:00Z">
            <w:rPr/>
          </w:rPrChange>
        </w:rPr>
      </w:pPr>
      <w:r w:rsidRPr="00874119">
        <w:rPr>
          <w:rPrChange w:id="2397" w:author="TAHAR IBRI (X137026)" w:date="2017-05-11T14:48:00Z">
            <w:rPr/>
          </w:rPrChange>
        </w:rPr>
        <w:lastRenderedPageBreak/>
        <w:t>Import de l’organigramme ISIM</w:t>
      </w:r>
    </w:p>
    <w:p w:rsidR="00D37756" w:rsidRPr="00874119" w:rsidRDefault="00D37756" w:rsidP="00BA4FD6">
      <w:pPr>
        <w:pStyle w:val="Paragraphedeliste"/>
        <w:numPr>
          <w:ilvl w:val="0"/>
          <w:numId w:val="21"/>
        </w:numPr>
        <w:rPr>
          <w:rPrChange w:id="2398" w:author="TAHAR IBRI (X137026)" w:date="2017-05-11T14:48:00Z">
            <w:rPr/>
          </w:rPrChange>
        </w:rPr>
      </w:pPr>
      <w:r w:rsidRPr="00874119">
        <w:rPr>
          <w:rPrChange w:id="2399" w:author="TAHAR IBRI (X137026)" w:date="2017-05-11T14:48:00Z">
            <w:rPr/>
          </w:rPrChange>
        </w:rPr>
        <w:t>Import de la configuration ISIM</w:t>
      </w:r>
    </w:p>
    <w:p w:rsidR="009045C5" w:rsidRPr="00874119" w:rsidRDefault="009045C5" w:rsidP="009045C5">
      <w:pPr>
        <w:pStyle w:val="Titre1"/>
        <w:rPr>
          <w:rPrChange w:id="2400" w:author="TAHAR IBRI (X137026)" w:date="2017-05-11T14:48:00Z">
            <w:rPr/>
          </w:rPrChange>
        </w:rPr>
      </w:pPr>
      <w:bookmarkStart w:id="2401" w:name="_Toc482278718"/>
      <w:r w:rsidRPr="00874119">
        <w:rPr>
          <w:rPrChange w:id="2402" w:author="TAHAR IBRI (X137026)" w:date="2017-05-11T14:48:00Z">
            <w:rPr/>
          </w:rPrChange>
        </w:rPr>
        <w:lastRenderedPageBreak/>
        <w:t>Migration de l’environnement d’intégration</w:t>
      </w:r>
      <w:bookmarkEnd w:id="2401"/>
    </w:p>
    <w:p w:rsidR="001120AA" w:rsidRPr="00874119" w:rsidRDefault="001120AA">
      <w:pPr>
        <w:pStyle w:val="Titre2"/>
        <w:rPr>
          <w:rPrChange w:id="2403" w:author="TAHAR IBRI (X137026)" w:date="2017-05-11T14:48:00Z">
            <w:rPr/>
          </w:rPrChange>
        </w:rPr>
      </w:pPr>
      <w:bookmarkStart w:id="2404" w:name="_Toc482278719"/>
      <w:r w:rsidRPr="00874119">
        <w:rPr>
          <w:rPrChange w:id="2405" w:author="TAHAR IBRI (X137026)" w:date="2017-05-11T14:48:00Z">
            <w:rPr/>
          </w:rPrChange>
        </w:rPr>
        <w:t>Architecture technique</w:t>
      </w:r>
      <w:bookmarkEnd w:id="2404"/>
    </w:p>
    <w:tbl>
      <w:tblPr>
        <w:tblW w:w="9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8"/>
        <w:gridCol w:w="2085"/>
        <w:gridCol w:w="3496"/>
      </w:tblGrid>
      <w:tr w:rsidR="001120AA" w:rsidRPr="00874119" w:rsidTr="00D30639">
        <w:trPr>
          <w:trHeight w:val="245"/>
        </w:trPr>
        <w:tc>
          <w:tcPr>
            <w:tcW w:w="5603" w:type="dxa"/>
            <w:gridSpan w:val="2"/>
            <w:shd w:val="clear" w:color="auto" w:fill="222A35" w:themeFill="text2" w:themeFillShade="80"/>
            <w:vAlign w:val="center"/>
          </w:tcPr>
          <w:p w:rsidR="001120AA" w:rsidRPr="00874119" w:rsidRDefault="001120AA" w:rsidP="00FE6F2F">
            <w:pPr>
              <w:jc w:val="center"/>
              <w:rPr>
                <w:rFonts w:cs="Arial"/>
                <w:b/>
                <w:color w:val="FFFFFF" w:themeColor="background1"/>
                <w:rPrChange w:id="240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0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Server</w:t>
            </w:r>
          </w:p>
        </w:tc>
        <w:tc>
          <w:tcPr>
            <w:tcW w:w="3496" w:type="dxa"/>
            <w:vMerge w:val="restart"/>
            <w:shd w:val="clear" w:color="auto" w:fill="222A35" w:themeFill="text2" w:themeFillShade="80"/>
            <w:vAlign w:val="center"/>
          </w:tcPr>
          <w:p w:rsidR="001120AA" w:rsidRPr="00874119" w:rsidRDefault="001120AA" w:rsidP="00FE6F2F">
            <w:pPr>
              <w:jc w:val="center"/>
              <w:rPr>
                <w:rFonts w:cs="Arial"/>
                <w:b/>
                <w:color w:val="FFFFFF" w:themeColor="background1"/>
                <w:rPrChange w:id="240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0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Fonction</w:t>
            </w:r>
          </w:p>
        </w:tc>
      </w:tr>
      <w:tr w:rsidR="001120AA" w:rsidRPr="00874119" w:rsidTr="00D30639">
        <w:trPr>
          <w:trHeight w:val="251"/>
        </w:trPr>
        <w:tc>
          <w:tcPr>
            <w:tcW w:w="3518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41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1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Nom</w:t>
            </w:r>
          </w:p>
        </w:tc>
        <w:tc>
          <w:tcPr>
            <w:tcW w:w="2085" w:type="dxa"/>
            <w:shd w:val="clear" w:color="auto" w:fill="222A35" w:themeFill="text2" w:themeFillShade="80"/>
            <w:vAlign w:val="center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41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1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Adresse IP</w:t>
            </w:r>
          </w:p>
        </w:tc>
        <w:tc>
          <w:tcPr>
            <w:tcW w:w="3496" w:type="dxa"/>
            <w:vMerge/>
            <w:shd w:val="clear" w:color="auto" w:fill="222A35" w:themeFill="text2" w:themeFillShade="80"/>
            <w:vAlign w:val="center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41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</w:p>
        </w:tc>
      </w:tr>
      <w:tr w:rsidR="00E94606" w:rsidRPr="00874119" w:rsidTr="00D30639">
        <w:trPr>
          <w:trHeight w:val="249"/>
        </w:trPr>
        <w:tc>
          <w:tcPr>
            <w:tcW w:w="3518" w:type="dxa"/>
            <w:vAlign w:val="center"/>
          </w:tcPr>
          <w:p w:rsidR="00E94606" w:rsidRPr="00874119" w:rsidRDefault="0080789F" w:rsidP="00E94606">
            <w:pPr>
              <w:spacing w:line="276" w:lineRule="auto"/>
              <w:rPr>
                <w:rFonts w:cs="Arial"/>
                <w:color w:val="000000"/>
                <w:szCs w:val="20"/>
                <w:highlight w:val="lightGray"/>
                <w:rPrChange w:id="2415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416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LIDYNV0</w:t>
            </w:r>
            <w:r w:rsidR="00764F18" w:rsidRPr="00874119">
              <w:rPr>
                <w:rFonts w:cs="Arial"/>
                <w:color w:val="000000"/>
                <w:szCs w:val="20"/>
                <w:highlight w:val="lightGray"/>
                <w:rPrChange w:id="2417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19</w:t>
            </w:r>
          </w:p>
        </w:tc>
        <w:tc>
          <w:tcPr>
            <w:tcW w:w="2085" w:type="dxa"/>
            <w:vAlign w:val="center"/>
          </w:tcPr>
          <w:p w:rsidR="00E94606" w:rsidRPr="00874119" w:rsidRDefault="0080789F" w:rsidP="00764F18">
            <w:pPr>
              <w:spacing w:line="276" w:lineRule="auto"/>
              <w:rPr>
                <w:rFonts w:cs="Arial"/>
                <w:color w:val="000000"/>
                <w:szCs w:val="20"/>
                <w:highlight w:val="lightGray"/>
                <w:rPrChange w:id="2418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419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10.133.51.1</w:t>
            </w:r>
            <w:r w:rsidR="00764F18" w:rsidRPr="00874119">
              <w:rPr>
                <w:rFonts w:cs="Arial"/>
                <w:color w:val="000000"/>
                <w:szCs w:val="20"/>
                <w:highlight w:val="lightGray"/>
                <w:rPrChange w:id="2420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63</w:t>
            </w:r>
          </w:p>
        </w:tc>
        <w:tc>
          <w:tcPr>
            <w:tcW w:w="3496" w:type="dxa"/>
            <w:vAlign w:val="center"/>
          </w:tcPr>
          <w:p w:rsidR="00E94606" w:rsidRPr="00874119" w:rsidRDefault="002574A8" w:rsidP="00E94606">
            <w:pPr>
              <w:spacing w:line="276" w:lineRule="auto"/>
              <w:rPr>
                <w:rFonts w:cs="Arial"/>
                <w:color w:val="000000"/>
                <w:szCs w:val="20"/>
                <w:highlight w:val="green"/>
                <w:rPrChange w:id="2421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422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 xml:space="preserve">Serveur ISIM </w:t>
            </w:r>
            <w:r w:rsidR="00C30EAF" w:rsidRPr="00874119">
              <w:rPr>
                <w:rFonts w:cs="Arial"/>
                <w:color w:val="000000"/>
                <w:szCs w:val="20"/>
                <w:highlight w:val="lightGray"/>
                <w:rPrChange w:id="2423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d’</w:t>
            </w:r>
            <w:r w:rsidRPr="00874119">
              <w:rPr>
                <w:rFonts w:cs="Arial"/>
                <w:color w:val="000000"/>
                <w:szCs w:val="20"/>
                <w:highlight w:val="lightGray"/>
                <w:rPrChange w:id="2424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Intégration</w:t>
            </w:r>
          </w:p>
        </w:tc>
      </w:tr>
      <w:tr w:rsidR="008E2540" w:rsidRPr="00874119" w:rsidTr="00D30639">
        <w:trPr>
          <w:trHeight w:val="249"/>
        </w:trPr>
        <w:tc>
          <w:tcPr>
            <w:tcW w:w="3518" w:type="dxa"/>
            <w:vAlign w:val="center"/>
          </w:tcPr>
          <w:p w:rsidR="008E2540" w:rsidRPr="00874119" w:rsidRDefault="008E2540" w:rsidP="00D3501A">
            <w:pPr>
              <w:spacing w:line="276" w:lineRule="auto"/>
              <w:rPr>
                <w:rFonts w:cs="Arial"/>
                <w:color w:val="FFFFFF" w:themeColor="background1"/>
                <w:szCs w:val="20"/>
                <w:highlight w:val="darkBlue"/>
                <w:rPrChange w:id="2425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Blue"/>
                  </w:rPr>
                </w:rPrChange>
              </w:rPr>
            </w:pPr>
            <w:proofErr w:type="spellStart"/>
            <w:r w:rsidRPr="00874119">
              <w:rPr>
                <w:rFonts w:cs="Arial"/>
                <w:color w:val="FFFFFF" w:themeColor="background1"/>
                <w:szCs w:val="20"/>
                <w:highlight w:val="darkCyan"/>
                <w:rPrChange w:id="2426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  <w:t>Workstation_INT</w:t>
            </w:r>
            <w:proofErr w:type="spellEnd"/>
          </w:p>
        </w:tc>
        <w:tc>
          <w:tcPr>
            <w:tcW w:w="2085" w:type="dxa"/>
            <w:vAlign w:val="center"/>
          </w:tcPr>
          <w:p w:rsidR="008E2540" w:rsidRPr="00874119" w:rsidRDefault="008E2540" w:rsidP="00D3501A">
            <w:pPr>
              <w:spacing w:line="276" w:lineRule="auto"/>
              <w:rPr>
                <w:rPrChange w:id="2427" w:author="TAHAR IBRI (X137026)" w:date="2017-05-11T14:48:00Z">
                  <w:rPr/>
                </w:rPrChange>
              </w:rPr>
            </w:pPr>
            <w:r w:rsidRPr="00874119">
              <w:rPr>
                <w:highlight w:val="yellow"/>
                <w:rPrChange w:id="2428" w:author="TAHAR IBRI (X137026)" w:date="2017-05-11T14:48:00Z">
                  <w:rPr>
                    <w:highlight w:val="yellow"/>
                  </w:rPr>
                </w:rPrChange>
              </w:rPr>
              <w:t>X.X.X.X</w:t>
            </w:r>
          </w:p>
        </w:tc>
        <w:tc>
          <w:tcPr>
            <w:tcW w:w="3496" w:type="dxa"/>
            <w:vAlign w:val="center"/>
          </w:tcPr>
          <w:p w:rsidR="008E2540" w:rsidRPr="00874119" w:rsidRDefault="008E2540" w:rsidP="00FE6F2F">
            <w:pPr>
              <w:spacing w:line="276" w:lineRule="auto"/>
              <w:rPr>
                <w:rFonts w:cs="Arial"/>
                <w:color w:val="000000"/>
                <w:rPrChange w:id="2429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000000"/>
                <w:rPrChange w:id="2430" w:author="TAHAR IBRI (X137026)" w:date="2017-05-11T14:48:00Z">
                  <w:rPr>
                    <w:rFonts w:cs="Arial"/>
                    <w:color w:val="000000"/>
                  </w:rPr>
                </w:rPrChange>
              </w:rPr>
              <w:t>Poste de travail dédié à l’intégration</w:t>
            </w:r>
          </w:p>
        </w:tc>
      </w:tr>
    </w:tbl>
    <w:p w:rsidR="001120AA" w:rsidRPr="00874119" w:rsidRDefault="001120AA">
      <w:pPr>
        <w:pStyle w:val="Titre2"/>
        <w:rPr>
          <w:rPrChange w:id="2431" w:author="TAHAR IBRI (X137026)" w:date="2017-05-11T14:48:00Z">
            <w:rPr/>
          </w:rPrChange>
        </w:rPr>
      </w:pPr>
      <w:bookmarkStart w:id="2432" w:name="_Toc482278720"/>
      <w:r w:rsidRPr="00874119">
        <w:rPr>
          <w:rPrChange w:id="2433" w:author="TAHAR IBRI (X137026)" w:date="2017-05-11T14:48:00Z">
            <w:rPr/>
          </w:rPrChange>
        </w:rPr>
        <w:t>Création et installation des serveurs</w:t>
      </w:r>
      <w:bookmarkEnd w:id="2432"/>
    </w:p>
    <w:p w:rsidR="001120AA" w:rsidRPr="00874119" w:rsidRDefault="0097100A" w:rsidP="001120AA">
      <w:pPr>
        <w:pStyle w:val="Titre3"/>
        <w:rPr>
          <w:rPrChange w:id="2434" w:author="TAHAR IBRI (X137026)" w:date="2017-05-11T14:48:00Z">
            <w:rPr/>
          </w:rPrChange>
        </w:rPr>
      </w:pPr>
      <w:bookmarkStart w:id="2435" w:name="_Toc482278721"/>
      <w:proofErr w:type="spellStart"/>
      <w:r w:rsidRPr="00874119">
        <w:rPr>
          <w:rPrChange w:id="2436" w:author="TAHAR IBRI (X137026)" w:date="2017-05-11T14:48:00Z">
            <w:rPr/>
          </w:rPrChange>
        </w:rPr>
        <w:t>Prérequis</w:t>
      </w:r>
      <w:bookmarkEnd w:id="2435"/>
      <w:proofErr w:type="spellEnd"/>
    </w:p>
    <w:p w:rsidR="001120AA" w:rsidRPr="00874119" w:rsidRDefault="00D01BE3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2437" w:author="TAHAR IBRI (X137026)" w:date="2017-05-11T14:48:00Z">
            <w:rPr/>
          </w:rPrChange>
        </w:rPr>
      </w:pPr>
      <w:r w:rsidRPr="00874119">
        <w:rPr>
          <w:rPrChange w:id="2438" w:author="TAHAR IBRI (X137026)" w:date="2017-05-11T14:48:00Z">
            <w:rPr/>
          </w:rPrChange>
        </w:rPr>
        <w:t>Le fichier</w:t>
      </w:r>
      <w:r w:rsidR="001120AA" w:rsidRPr="00874119">
        <w:rPr>
          <w:rPrChange w:id="2439" w:author="TAHAR IBRI (X137026)" w:date="2017-05-11T14:48:00Z">
            <w:rPr/>
          </w:rPrChange>
        </w:rPr>
        <w:t xml:space="preserve"> ISO ci-dessous </w:t>
      </w:r>
      <w:r w:rsidRPr="00874119">
        <w:rPr>
          <w:rPrChange w:id="2440" w:author="TAHAR IBRI (X137026)" w:date="2017-05-11T14:48:00Z">
            <w:rPr/>
          </w:rPrChange>
        </w:rPr>
        <w:t>doit être disponible</w:t>
      </w:r>
      <w:r w:rsidR="001120AA" w:rsidRPr="00874119">
        <w:rPr>
          <w:rPrChange w:id="2441" w:author="TAHAR IBRI (X137026)" w:date="2017-05-11T14:48:00Z">
            <w:rPr/>
          </w:rPrChange>
        </w:rPr>
        <w:t xml:space="preserve"> dans le data center </w:t>
      </w:r>
      <w:proofErr w:type="spellStart"/>
      <w:r w:rsidR="001120AA" w:rsidRPr="00874119">
        <w:rPr>
          <w:rPrChange w:id="2442" w:author="TAHAR IBRI (X137026)" w:date="2017-05-11T14:48:00Z">
            <w:rPr/>
          </w:rPrChange>
        </w:rPr>
        <w:t>VMware</w:t>
      </w:r>
      <w:proofErr w:type="spellEnd"/>
      <w:r w:rsidR="001120AA" w:rsidRPr="00874119">
        <w:rPr>
          <w:rPrChange w:id="2443" w:author="TAHAR IBRI (X137026)" w:date="2017-05-11T14:48:00Z">
            <w:rPr/>
          </w:rPrChange>
        </w:rPr>
        <w:t xml:space="preserve"> :</w:t>
      </w:r>
    </w:p>
    <w:p w:rsidR="00704926" w:rsidRPr="00874119" w:rsidRDefault="00704926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2444" w:author="TAHAR IBRI (X137026)" w:date="2017-05-11T14:48:00Z">
            <w:rPr/>
          </w:rPrChange>
        </w:rPr>
      </w:pPr>
      <w:r w:rsidRPr="00874119">
        <w:rPr>
          <w:rPrChange w:id="2445" w:author="TAHAR IBRI (X137026)" w:date="2017-05-11T14:48:00Z">
            <w:rPr/>
          </w:rPrChange>
        </w:rPr>
        <w:t>RHEL-SERVER-7.</w:t>
      </w:r>
      <w:r w:rsidR="002574A8" w:rsidRPr="00874119">
        <w:rPr>
          <w:rPrChange w:id="2446" w:author="TAHAR IBRI (X137026)" w:date="2017-05-11T14:48:00Z">
            <w:rPr/>
          </w:rPrChange>
        </w:rPr>
        <w:t>1</w:t>
      </w:r>
      <w:r w:rsidRPr="00874119">
        <w:rPr>
          <w:rPrChange w:id="2447" w:author="TAHAR IBRI (X137026)" w:date="2017-05-11T14:48:00Z">
            <w:rPr/>
          </w:rPrChange>
        </w:rPr>
        <w:t>-x86_64-DVD.ISO</w:t>
      </w:r>
    </w:p>
    <w:p w:rsidR="00704926" w:rsidRPr="00874119" w:rsidRDefault="00704926" w:rsidP="00704926">
      <w:pPr>
        <w:pStyle w:val="Paragraphedeliste"/>
        <w:spacing w:after="0" w:line="240" w:lineRule="auto"/>
        <w:ind w:left="1440"/>
        <w:jc w:val="both"/>
        <w:rPr>
          <w:rPrChange w:id="2448" w:author="TAHAR IBRI (X137026)" w:date="2017-05-11T14:48:00Z">
            <w:rPr/>
          </w:rPrChange>
        </w:rPr>
      </w:pPr>
    </w:p>
    <w:p w:rsidR="001120AA" w:rsidRPr="00874119" w:rsidRDefault="001120AA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2449" w:author="TAHAR IBRI (X137026)" w:date="2017-05-11T14:48:00Z">
            <w:rPr/>
          </w:rPrChange>
        </w:rPr>
      </w:pPr>
      <w:r w:rsidRPr="00874119">
        <w:rPr>
          <w:rPrChange w:id="2450" w:author="TAHAR IBRI (X137026)" w:date="2017-05-11T14:48:00Z">
            <w:rPr/>
          </w:rPrChange>
        </w:rPr>
        <w:t>Informations nécessaires :</w:t>
      </w:r>
    </w:p>
    <w:p w:rsidR="001120AA" w:rsidRPr="00874119" w:rsidRDefault="00D01BE3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2451" w:author="TAHAR IBRI (X137026)" w:date="2017-05-11T14:48:00Z">
            <w:rPr/>
          </w:rPrChange>
        </w:rPr>
      </w:pPr>
      <w:r w:rsidRPr="00874119">
        <w:rPr>
          <w:rPrChange w:id="2452" w:author="TAHAR IBRI (X137026)" w:date="2017-05-11T14:48:00Z">
            <w:rPr/>
          </w:rPrChange>
        </w:rPr>
        <w:t xml:space="preserve">IP des serveurs </w:t>
      </w:r>
      <w:r w:rsidR="001120AA" w:rsidRPr="00874119">
        <w:rPr>
          <w:rPrChange w:id="2453" w:author="TAHAR IBRI (X137026)" w:date="2017-05-11T14:48:00Z">
            <w:rPr/>
          </w:rPrChange>
        </w:rPr>
        <w:t>DNS</w:t>
      </w:r>
    </w:p>
    <w:p w:rsidR="001120AA" w:rsidRPr="00874119" w:rsidRDefault="001120AA" w:rsidP="001120AA">
      <w:pPr>
        <w:pStyle w:val="Titre3"/>
        <w:rPr>
          <w:rPrChange w:id="2454" w:author="TAHAR IBRI (X137026)" w:date="2017-05-11T14:48:00Z">
            <w:rPr/>
          </w:rPrChange>
        </w:rPr>
      </w:pPr>
      <w:bookmarkStart w:id="2455" w:name="_Toc482278722"/>
      <w:r w:rsidRPr="00874119">
        <w:rPr>
          <w:rPrChange w:id="2456" w:author="TAHAR IBRI (X137026)" w:date="2017-05-11T14:48:00Z">
            <w:rPr/>
          </w:rPrChange>
        </w:rPr>
        <w:t>Etapes</w:t>
      </w:r>
      <w:bookmarkEnd w:id="2455"/>
    </w:p>
    <w:p w:rsidR="001120AA" w:rsidRPr="00874119" w:rsidRDefault="001120AA" w:rsidP="001120AA">
      <w:pPr>
        <w:spacing w:line="276" w:lineRule="auto"/>
        <w:rPr>
          <w:rFonts w:cs="Arial"/>
          <w:rPrChange w:id="2457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2458" w:author="TAHAR IBRI (X137026)" w:date="2017-05-11T14:48:00Z">
            <w:rPr/>
          </w:rPrChange>
        </w:rPr>
        <w:t>1</w:t>
      </w:r>
      <w:r w:rsidR="00046E7D" w:rsidRPr="00874119">
        <w:rPr>
          <w:rPrChange w:id="2459" w:author="TAHAR IBRI (X137026)" w:date="2017-05-11T14:48:00Z">
            <w:rPr/>
          </w:rPrChange>
        </w:rPr>
        <w:t>) Créer le serveur</w:t>
      </w:r>
      <w:r w:rsidRPr="00874119">
        <w:rPr>
          <w:rPrChange w:id="2460" w:author="TAHAR IBRI (X137026)" w:date="2017-05-11T14:48:00Z">
            <w:rPr/>
          </w:rPrChange>
        </w:rPr>
        <w:t xml:space="preserve"> </w:t>
      </w:r>
      <w:bookmarkStart w:id="2461" w:name="OLE_LINK44"/>
      <w:bookmarkStart w:id="2462" w:name="OLE_LINK45"/>
      <w:bookmarkStart w:id="2463" w:name="OLE_LINK46"/>
      <w:r w:rsidR="0080789F" w:rsidRPr="00874119">
        <w:rPr>
          <w:rFonts w:cs="Arial"/>
          <w:color w:val="000000"/>
          <w:szCs w:val="20"/>
          <w:highlight w:val="lightGray"/>
          <w:rPrChange w:id="2464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Pr="00874119">
        <w:rPr>
          <w:rFonts w:cs="Arial"/>
          <w:color w:val="000000"/>
          <w:szCs w:val="20"/>
          <w:rPrChange w:id="2465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bookmarkEnd w:id="2461"/>
      <w:bookmarkEnd w:id="2462"/>
      <w:bookmarkEnd w:id="2463"/>
      <w:r w:rsidRPr="00874119">
        <w:rPr>
          <w:rFonts w:cs="Arial"/>
          <w:color w:val="000000"/>
          <w:szCs w:val="20"/>
          <w:rPrChange w:id="246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dans </w:t>
      </w:r>
      <w:proofErr w:type="spellStart"/>
      <w:r w:rsidRPr="00874119">
        <w:rPr>
          <w:rFonts w:cs="Arial"/>
          <w:color w:val="000000"/>
          <w:szCs w:val="20"/>
          <w:rPrChange w:id="2467" w:author="TAHAR IBRI (X137026)" w:date="2017-05-11T14:48:00Z">
            <w:rPr>
              <w:rFonts w:cs="Arial"/>
              <w:color w:val="000000"/>
              <w:szCs w:val="20"/>
            </w:rPr>
          </w:rPrChange>
        </w:rPr>
        <w:t>VMware</w:t>
      </w:r>
      <w:proofErr w:type="spellEnd"/>
      <w:r w:rsidRPr="00874119">
        <w:rPr>
          <w:rFonts w:cs="Arial"/>
          <w:color w:val="000000"/>
          <w:szCs w:val="20"/>
          <w:rPrChange w:id="246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avec les spécifications suivantes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3"/>
        <w:gridCol w:w="992"/>
        <w:gridCol w:w="1439"/>
        <w:gridCol w:w="3234"/>
      </w:tblGrid>
      <w:tr w:rsidR="001120AA" w:rsidRPr="00874119" w:rsidTr="00FE6F2F">
        <w:trPr>
          <w:trHeight w:val="74"/>
        </w:trPr>
        <w:tc>
          <w:tcPr>
            <w:tcW w:w="2573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46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7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992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47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7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(v)CPU </w:t>
            </w:r>
          </w:p>
        </w:tc>
        <w:tc>
          <w:tcPr>
            <w:tcW w:w="1439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47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7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RAM (</w:t>
            </w:r>
            <w:proofErr w:type="spellStart"/>
            <w:r w:rsidRPr="00874119">
              <w:rPr>
                <w:rFonts w:cs="Arial"/>
                <w:b/>
                <w:color w:val="FFFFFF" w:themeColor="background1"/>
                <w:rPrChange w:id="247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vGB</w:t>
            </w:r>
            <w:proofErr w:type="spellEnd"/>
            <w:r w:rsidRPr="00874119">
              <w:rPr>
                <w:rFonts w:cs="Arial"/>
                <w:b/>
                <w:color w:val="FFFFFF" w:themeColor="background1"/>
                <w:rPrChange w:id="247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) </w:t>
            </w:r>
          </w:p>
        </w:tc>
        <w:tc>
          <w:tcPr>
            <w:tcW w:w="3234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47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47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HDD </w:t>
            </w:r>
          </w:p>
        </w:tc>
      </w:tr>
      <w:tr w:rsidR="001120AA" w:rsidRPr="00874119" w:rsidTr="00FE6F2F">
        <w:trPr>
          <w:trHeight w:val="65"/>
        </w:trPr>
        <w:tc>
          <w:tcPr>
            <w:tcW w:w="2573" w:type="dxa"/>
            <w:shd w:val="clear" w:color="auto" w:fill="auto"/>
          </w:tcPr>
          <w:p w:rsidR="001120AA" w:rsidRPr="00874119" w:rsidRDefault="00764F18" w:rsidP="00FE6F2F">
            <w:pPr>
              <w:rPr>
                <w:rFonts w:cs="Arial"/>
                <w:color w:val="000000"/>
                <w:szCs w:val="20"/>
                <w:highlight w:val="lightGray"/>
                <w:rPrChange w:id="2479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480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LIDYNV019</w:t>
            </w:r>
          </w:p>
        </w:tc>
        <w:tc>
          <w:tcPr>
            <w:tcW w:w="992" w:type="dxa"/>
            <w:shd w:val="clear" w:color="auto" w:fill="auto"/>
          </w:tcPr>
          <w:p w:rsidR="001120AA" w:rsidRPr="00874119" w:rsidRDefault="0080789F" w:rsidP="00FE6F2F">
            <w:pPr>
              <w:rPr>
                <w:rFonts w:cs="Arial"/>
                <w:color w:val="000000"/>
                <w:szCs w:val="20"/>
                <w:rPrChange w:id="2481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482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:rsidR="001120AA" w:rsidRPr="00874119" w:rsidRDefault="0080789F" w:rsidP="00FE6F2F">
            <w:pPr>
              <w:rPr>
                <w:rFonts w:cs="Arial"/>
                <w:color w:val="000000"/>
                <w:szCs w:val="20"/>
                <w:rPrChange w:id="2483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484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8</w:t>
            </w:r>
          </w:p>
        </w:tc>
        <w:tc>
          <w:tcPr>
            <w:tcW w:w="3234" w:type="dxa"/>
            <w:shd w:val="clear" w:color="auto" w:fill="auto"/>
          </w:tcPr>
          <w:p w:rsidR="001120AA" w:rsidRPr="00874119" w:rsidRDefault="0080789F" w:rsidP="00FE6F2F">
            <w:pPr>
              <w:rPr>
                <w:rFonts w:cs="Arial"/>
                <w:color w:val="000000"/>
                <w:szCs w:val="20"/>
                <w:rPrChange w:id="2485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48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150 GO</w:t>
            </w:r>
          </w:p>
        </w:tc>
      </w:tr>
    </w:tbl>
    <w:p w:rsidR="001120AA" w:rsidRPr="00874119" w:rsidRDefault="001120AA" w:rsidP="001120AA">
      <w:pPr>
        <w:autoSpaceDE w:val="0"/>
        <w:autoSpaceDN w:val="0"/>
        <w:adjustRightInd w:val="0"/>
        <w:rPr>
          <w:rFonts w:cs="Arial"/>
          <w:rPrChange w:id="2487" w:author="TAHAR IBRI (X137026)" w:date="2017-05-11T14:48:00Z">
            <w:rPr>
              <w:rFonts w:cs="Arial"/>
            </w:rPr>
          </w:rPrChange>
        </w:rPr>
      </w:pPr>
    </w:p>
    <w:p w:rsidR="001120AA" w:rsidRPr="00874119" w:rsidRDefault="001120AA" w:rsidP="003B53BD">
      <w:pPr>
        <w:rPr>
          <w:rFonts w:cs="Arial"/>
          <w:rPrChange w:id="248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489" w:author="TAHAR IBRI (X137026)" w:date="2017-05-11T14:48:00Z">
            <w:rPr>
              <w:rFonts w:cs="Arial"/>
            </w:rPr>
          </w:rPrChange>
        </w:rPr>
        <w:t>2) Insta</w:t>
      </w:r>
      <w:r w:rsidR="000E1312" w:rsidRPr="00874119">
        <w:rPr>
          <w:rFonts w:cs="Arial"/>
          <w:rPrChange w:id="2490" w:author="TAHAR IBRI (X137026)" w:date="2017-05-11T14:48:00Z">
            <w:rPr>
              <w:rFonts w:cs="Arial"/>
            </w:rPr>
          </w:rPrChange>
        </w:rPr>
        <w:t>ller le système d’exploitation « </w:t>
      </w:r>
      <w:proofErr w:type="spellStart"/>
      <w:r w:rsidRPr="00874119">
        <w:rPr>
          <w:rFonts w:cs="Arial"/>
          <w:rPrChange w:id="2491" w:author="TAHAR IBRI (X137026)" w:date="2017-05-11T14:48:00Z">
            <w:rPr>
              <w:rFonts w:cs="Arial"/>
            </w:rPr>
          </w:rPrChange>
        </w:rPr>
        <w:t>Red</w:t>
      </w:r>
      <w:proofErr w:type="spellEnd"/>
      <w:r w:rsidRPr="00874119">
        <w:rPr>
          <w:rFonts w:cs="Arial"/>
          <w:rPrChange w:id="2492" w:author="TAHAR IBRI (X137026)" w:date="2017-05-11T14:48:00Z">
            <w:rPr>
              <w:rFonts w:cs="Arial"/>
            </w:rPr>
          </w:rPrChange>
        </w:rPr>
        <w:t xml:space="preserve"> </w:t>
      </w:r>
      <w:proofErr w:type="spellStart"/>
      <w:r w:rsidRPr="00874119">
        <w:rPr>
          <w:rFonts w:cs="Arial"/>
          <w:rPrChange w:id="2493" w:author="TAHAR IBRI (X137026)" w:date="2017-05-11T14:48:00Z">
            <w:rPr>
              <w:rFonts w:cs="Arial"/>
            </w:rPr>
          </w:rPrChange>
        </w:rPr>
        <w:t>Hat</w:t>
      </w:r>
      <w:proofErr w:type="spellEnd"/>
      <w:r w:rsidRPr="00874119">
        <w:rPr>
          <w:rFonts w:cs="Arial"/>
          <w:rPrChange w:id="2494" w:author="TAHAR IBRI (X137026)" w:date="2017-05-11T14:48:00Z">
            <w:rPr>
              <w:rFonts w:cs="Arial"/>
            </w:rPr>
          </w:rPrChange>
        </w:rPr>
        <w:t xml:space="preserve"> </w:t>
      </w:r>
      <w:r w:rsidR="009625F8" w:rsidRPr="00874119">
        <w:rPr>
          <w:rFonts w:cs="Arial"/>
          <w:rPrChange w:id="2495" w:author="TAHAR IBRI (X137026)" w:date="2017-05-11T14:48:00Z">
            <w:rPr>
              <w:rFonts w:cs="Arial"/>
            </w:rPr>
          </w:rPrChange>
        </w:rPr>
        <w:t>Enterprise Linux (RHEL) Server 7.</w:t>
      </w:r>
      <w:r w:rsidR="00711E2B" w:rsidRPr="00874119">
        <w:rPr>
          <w:rFonts w:cs="Arial"/>
          <w:rPrChange w:id="2496" w:author="TAHAR IBRI (X137026)" w:date="2017-05-11T14:48:00Z">
            <w:rPr>
              <w:rFonts w:cs="Arial"/>
            </w:rPr>
          </w:rPrChange>
        </w:rPr>
        <w:t xml:space="preserve">1 </w:t>
      </w:r>
      <w:r w:rsidR="00ED07A8" w:rsidRPr="00874119">
        <w:rPr>
          <w:rFonts w:cs="Arial"/>
          <w:rPrChange w:id="2497" w:author="TAHAR IBRI (X137026)" w:date="2017-05-11T14:48:00Z">
            <w:rPr>
              <w:rFonts w:cs="Arial"/>
            </w:rPr>
          </w:rPrChange>
        </w:rPr>
        <w:t>64bit</w:t>
      </w:r>
      <w:r w:rsidR="000E1312" w:rsidRPr="00874119">
        <w:rPr>
          <w:rFonts w:cs="Arial"/>
          <w:rPrChange w:id="2498" w:author="TAHAR IBRI (X137026)" w:date="2017-05-11T14:48:00Z">
            <w:rPr>
              <w:rFonts w:cs="Arial"/>
            </w:rPr>
          </w:rPrChange>
        </w:rPr>
        <w:t> »</w:t>
      </w:r>
      <w:r w:rsidR="003922CE" w:rsidRPr="00874119">
        <w:rPr>
          <w:rFonts w:cs="Arial"/>
          <w:rPrChange w:id="2499" w:author="TAHAR IBRI (X137026)" w:date="2017-05-11T14:48:00Z">
            <w:rPr>
              <w:rFonts w:cs="Arial"/>
            </w:rPr>
          </w:rPrChange>
        </w:rPr>
        <w:t xml:space="preserve"> sur le</w:t>
      </w:r>
      <w:r w:rsidR="003B53BD" w:rsidRPr="00874119">
        <w:rPr>
          <w:rFonts w:cs="Arial"/>
          <w:rPrChange w:id="2500" w:author="TAHAR IBRI (X137026)" w:date="2017-05-11T14:48:00Z">
            <w:rPr>
              <w:rFonts w:cs="Arial"/>
            </w:rPr>
          </w:rPrChange>
        </w:rPr>
        <w:t xml:space="preserve"> serveur</w:t>
      </w:r>
      <w:r w:rsidRPr="00874119">
        <w:rPr>
          <w:rFonts w:cs="Arial"/>
          <w:rPrChange w:id="2501" w:author="TAHAR IBRI (X137026)" w:date="2017-05-11T14:48:00Z">
            <w:rPr>
              <w:rFonts w:cs="Arial"/>
            </w:rPr>
          </w:rPrChange>
        </w:rPr>
        <w:t xml:space="preserve"> ci-dessous :</w:t>
      </w:r>
      <w:r w:rsidR="003B53BD" w:rsidRPr="00874119">
        <w:rPr>
          <w:rFonts w:cs="Arial"/>
          <w:rPrChange w:id="2502" w:author="TAHAR IBRI (X137026)" w:date="2017-05-11T14:48:00Z">
            <w:rPr>
              <w:rFonts w:cs="Arial"/>
            </w:rPr>
          </w:rPrChange>
        </w:rPr>
        <w:t> </w:t>
      </w:r>
      <w:r w:rsidR="00764F18" w:rsidRPr="00874119">
        <w:rPr>
          <w:rFonts w:cs="Arial"/>
          <w:color w:val="000000"/>
          <w:szCs w:val="20"/>
          <w:highlight w:val="lightGray"/>
          <w:rPrChange w:id="2503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Pr="00874119">
        <w:rPr>
          <w:rFonts w:cs="Arial"/>
          <w:color w:val="000000"/>
          <w:szCs w:val="20"/>
          <w:rPrChange w:id="2504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</w:p>
    <w:p w:rsidR="001120AA" w:rsidRPr="00874119" w:rsidRDefault="001120AA" w:rsidP="001120AA">
      <w:pPr>
        <w:spacing w:line="276" w:lineRule="auto"/>
        <w:rPr>
          <w:rPrChange w:id="2505" w:author="TAHAR IBRI (X137026)" w:date="2017-05-11T14:48:00Z">
            <w:rPr/>
          </w:rPrChange>
        </w:rPr>
      </w:pPr>
    </w:p>
    <w:p w:rsidR="001120AA" w:rsidRPr="00874119" w:rsidRDefault="001120AA" w:rsidP="001120AA">
      <w:pPr>
        <w:spacing w:line="276" w:lineRule="auto"/>
        <w:rPr>
          <w:rFonts w:cs="Arial"/>
          <w:rPrChange w:id="250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507" w:author="TAHAR IBRI (X137026)" w:date="2017-05-11T14:48:00Z">
            <w:rPr>
              <w:rFonts w:cs="Arial"/>
            </w:rPr>
          </w:rPrChange>
        </w:rPr>
        <w:t>3)</w:t>
      </w:r>
      <w:r w:rsidR="00046E7D" w:rsidRPr="00874119">
        <w:rPr>
          <w:rFonts w:cs="Arial"/>
          <w:rPrChange w:id="2508" w:author="TAHAR IBRI (X137026)" w:date="2017-05-11T14:48:00Z">
            <w:rPr>
              <w:rFonts w:cs="Arial"/>
            </w:rPr>
          </w:rPrChange>
        </w:rPr>
        <w:t xml:space="preserve"> Configurer le serveur</w:t>
      </w:r>
      <w:r w:rsidRPr="00874119">
        <w:rPr>
          <w:rFonts w:cs="Arial"/>
          <w:rPrChange w:id="2509" w:author="TAHAR IBRI (X137026)" w:date="2017-05-11T14:48:00Z">
            <w:rPr>
              <w:rFonts w:cs="Arial"/>
            </w:rPr>
          </w:rPrChange>
        </w:rPr>
        <w:t xml:space="preserve"> </w:t>
      </w:r>
      <w:r w:rsidR="00764F18" w:rsidRPr="00874119">
        <w:rPr>
          <w:rFonts w:cs="Arial"/>
          <w:color w:val="000000"/>
          <w:szCs w:val="20"/>
          <w:highlight w:val="lightGray"/>
          <w:rPrChange w:id="2510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Pr="00874119">
        <w:rPr>
          <w:rFonts w:cs="Arial"/>
          <w:color w:val="000000"/>
          <w:szCs w:val="20"/>
          <w:rPrChange w:id="251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2512" w:author="TAHAR IBRI (X137026)" w:date="2017-05-11T14:48:00Z">
            <w:rPr>
              <w:rFonts w:cs="Arial"/>
            </w:rPr>
          </w:rPrChange>
        </w:rPr>
        <w:t>avec les spécifications suivantes :</w:t>
      </w:r>
    </w:p>
    <w:tbl>
      <w:tblPr>
        <w:tblW w:w="11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2"/>
        <w:gridCol w:w="1607"/>
        <w:gridCol w:w="3863"/>
        <w:gridCol w:w="1817"/>
        <w:gridCol w:w="1700"/>
      </w:tblGrid>
      <w:tr w:rsidR="001120AA" w:rsidRPr="00874119" w:rsidTr="00D30639">
        <w:trPr>
          <w:trHeight w:val="74"/>
          <w:jc w:val="center"/>
        </w:trPr>
        <w:tc>
          <w:tcPr>
            <w:tcW w:w="2442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51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51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1607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51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2516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 xml:space="preserve">Adresse IP </w:t>
            </w:r>
          </w:p>
        </w:tc>
        <w:tc>
          <w:tcPr>
            <w:tcW w:w="3863" w:type="dxa"/>
            <w:shd w:val="clear" w:color="auto" w:fill="222A35" w:themeFill="text2" w:themeFillShade="80"/>
          </w:tcPr>
          <w:p w:rsidR="001120AA" w:rsidRPr="00874119" w:rsidRDefault="001120AA" w:rsidP="00FE6F2F">
            <w:pPr>
              <w:rPr>
                <w:rFonts w:cs="Arial"/>
                <w:b/>
                <w:color w:val="FFFFFF" w:themeColor="background1"/>
                <w:rPrChange w:id="251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2518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>Nom DNS</w:t>
            </w:r>
          </w:p>
        </w:tc>
        <w:tc>
          <w:tcPr>
            <w:tcW w:w="1817" w:type="dxa"/>
            <w:shd w:val="clear" w:color="auto" w:fill="222A35" w:themeFill="text2" w:themeFillShade="80"/>
            <w:vAlign w:val="center"/>
          </w:tcPr>
          <w:p w:rsidR="001120AA" w:rsidRPr="00874119" w:rsidRDefault="001120AA" w:rsidP="00FE6F2F">
            <w:pPr>
              <w:rPr>
                <w:rFonts w:cs="Arial"/>
                <w:b/>
                <w:bCs/>
                <w:color w:val="FFFFFF"/>
                <w:szCs w:val="20"/>
                <w:rPrChange w:id="2519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2520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 xml:space="preserve">Site </w:t>
            </w:r>
            <w:proofErr w:type="spellStart"/>
            <w:r w:rsidRPr="00874119">
              <w:rPr>
                <w:rFonts w:cs="Arial"/>
                <w:b/>
                <w:bCs/>
                <w:color w:val="FFFFFF"/>
                <w:szCs w:val="20"/>
                <w:rPrChange w:id="2521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DataCenter</w:t>
            </w:r>
            <w:proofErr w:type="spellEnd"/>
          </w:p>
        </w:tc>
        <w:tc>
          <w:tcPr>
            <w:tcW w:w="1700" w:type="dxa"/>
            <w:shd w:val="clear" w:color="auto" w:fill="222A35" w:themeFill="text2" w:themeFillShade="80"/>
            <w:vAlign w:val="center"/>
          </w:tcPr>
          <w:p w:rsidR="001120AA" w:rsidRPr="00874119" w:rsidRDefault="001120AA" w:rsidP="00FE6F2F">
            <w:pPr>
              <w:rPr>
                <w:rFonts w:cs="Arial"/>
                <w:b/>
                <w:bCs/>
                <w:color w:val="FFFFFF"/>
                <w:szCs w:val="20"/>
                <w:rPrChange w:id="2522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2523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Pattern archi</w:t>
            </w:r>
          </w:p>
        </w:tc>
      </w:tr>
      <w:tr w:rsidR="001120AA" w:rsidRPr="00874119" w:rsidTr="00D30639">
        <w:trPr>
          <w:trHeight w:val="65"/>
          <w:jc w:val="center"/>
        </w:trPr>
        <w:tc>
          <w:tcPr>
            <w:tcW w:w="2442" w:type="dxa"/>
          </w:tcPr>
          <w:p w:rsidR="001120AA" w:rsidRPr="00874119" w:rsidRDefault="00764F18" w:rsidP="00FE6F2F">
            <w:pPr>
              <w:rPr>
                <w:rFonts w:cs="Arial"/>
                <w:color w:val="000000"/>
                <w:szCs w:val="20"/>
                <w:highlight w:val="lightGray"/>
                <w:rPrChange w:id="2524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525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LIDYNV019</w:t>
            </w:r>
          </w:p>
        </w:tc>
        <w:tc>
          <w:tcPr>
            <w:tcW w:w="1607" w:type="dxa"/>
            <w:shd w:val="clear" w:color="auto" w:fill="auto"/>
          </w:tcPr>
          <w:p w:rsidR="001120AA" w:rsidRPr="00874119" w:rsidRDefault="0080789F" w:rsidP="00FE6F2F">
            <w:pPr>
              <w:rPr>
                <w:rFonts w:cs="Arial"/>
                <w:color w:val="000000"/>
                <w:szCs w:val="20"/>
                <w:rPrChange w:id="252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527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10.133.51.163</w:t>
            </w:r>
          </w:p>
        </w:tc>
        <w:tc>
          <w:tcPr>
            <w:tcW w:w="3863" w:type="dxa"/>
            <w:shd w:val="clear" w:color="auto" w:fill="auto"/>
            <w:vAlign w:val="center"/>
          </w:tcPr>
          <w:p w:rsidR="001120AA" w:rsidRPr="00874119" w:rsidRDefault="0080789F" w:rsidP="00FE6F2F">
            <w:pPr>
              <w:rPr>
                <w:rFonts w:cs="Arial"/>
                <w:color w:val="000000"/>
                <w:szCs w:val="20"/>
                <w:rPrChange w:id="2528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529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LIDYNV019.ca-</w:t>
            </w:r>
            <w:proofErr w:type="spellStart"/>
            <w:r w:rsidRPr="00874119">
              <w:rPr>
                <w:rFonts w:cs="Arial"/>
                <w:color w:val="000000"/>
                <w:szCs w:val="20"/>
                <w:rPrChange w:id="2530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consumerfinance.local</w:t>
            </w:r>
            <w:proofErr w:type="spellEnd"/>
          </w:p>
        </w:tc>
        <w:tc>
          <w:tcPr>
            <w:tcW w:w="1817" w:type="dxa"/>
            <w:vAlign w:val="center"/>
          </w:tcPr>
          <w:p w:rsidR="001120AA" w:rsidRPr="00874119" w:rsidRDefault="0080789F" w:rsidP="00FE6F2F">
            <w:pPr>
              <w:rPr>
                <w:rFonts w:cs="Arial"/>
                <w:color w:val="000000"/>
                <w:szCs w:val="20"/>
                <w:rPrChange w:id="2531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532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N/A</w:t>
            </w:r>
          </w:p>
        </w:tc>
        <w:tc>
          <w:tcPr>
            <w:tcW w:w="1700" w:type="dxa"/>
            <w:vAlign w:val="center"/>
          </w:tcPr>
          <w:p w:rsidR="001120AA" w:rsidRPr="00874119" w:rsidRDefault="0080789F" w:rsidP="00FE6F2F">
            <w:pPr>
              <w:rPr>
                <w:rFonts w:cs="Arial"/>
                <w:color w:val="000000"/>
                <w:szCs w:val="20"/>
                <w:rPrChange w:id="2533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534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Niv3 - Pattern 2</w:t>
            </w:r>
          </w:p>
        </w:tc>
      </w:tr>
    </w:tbl>
    <w:p w:rsidR="001120AA" w:rsidRPr="00874119" w:rsidRDefault="001120AA">
      <w:pPr>
        <w:pStyle w:val="Titre2"/>
        <w:rPr>
          <w:rPrChange w:id="2535" w:author="TAHAR IBRI (X137026)" w:date="2017-05-11T14:48:00Z">
            <w:rPr/>
          </w:rPrChange>
        </w:rPr>
      </w:pPr>
      <w:bookmarkStart w:id="2536" w:name="_Toc482278723"/>
      <w:r w:rsidRPr="00874119">
        <w:rPr>
          <w:rPrChange w:id="2537" w:author="TAHAR IBRI (X137026)" w:date="2017-05-11T14:48:00Z">
            <w:rPr/>
          </w:rPrChange>
        </w:rPr>
        <w:t xml:space="preserve">Installation du socle ISIM </w:t>
      </w:r>
      <w:r w:rsidR="00FC56E6" w:rsidRPr="00874119">
        <w:rPr>
          <w:rPrChange w:id="2538" w:author="TAHAR IBRI (X137026)" w:date="2017-05-11T14:48:00Z">
            <w:rPr/>
          </w:rPrChange>
        </w:rPr>
        <w:t>v</w:t>
      </w:r>
      <w:r w:rsidRPr="00874119">
        <w:rPr>
          <w:rPrChange w:id="2539" w:author="TAHAR IBRI (X137026)" w:date="2017-05-11T14:48:00Z">
            <w:rPr/>
          </w:rPrChange>
        </w:rPr>
        <w:t>6</w:t>
      </w:r>
      <w:bookmarkEnd w:id="2536"/>
    </w:p>
    <w:p w:rsidR="001120AA" w:rsidRPr="00874119" w:rsidRDefault="003A5F69" w:rsidP="001120AA">
      <w:pPr>
        <w:pStyle w:val="Titre3"/>
        <w:rPr>
          <w:rPrChange w:id="2540" w:author="TAHAR IBRI (X137026)" w:date="2017-05-11T14:48:00Z">
            <w:rPr/>
          </w:rPrChange>
        </w:rPr>
      </w:pPr>
      <w:bookmarkStart w:id="2541" w:name="_Toc482278724"/>
      <w:proofErr w:type="spellStart"/>
      <w:r w:rsidRPr="00874119">
        <w:rPr>
          <w:rPrChange w:id="2542" w:author="TAHAR IBRI (X137026)" w:date="2017-05-11T14:48:00Z">
            <w:rPr/>
          </w:rPrChange>
        </w:rPr>
        <w:t>Prérequis</w:t>
      </w:r>
      <w:bookmarkEnd w:id="2541"/>
      <w:proofErr w:type="spellEnd"/>
    </w:p>
    <w:p w:rsidR="001120AA" w:rsidRPr="00874119" w:rsidRDefault="001120AA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54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544" w:author="TAHAR IBRI (X137026)" w:date="2017-05-11T14:48:00Z">
            <w:rPr>
              <w:rFonts w:cs="Arial"/>
            </w:rPr>
          </w:rPrChange>
        </w:rPr>
        <w:t>Les fichiers ci-dessous doivent être présents dans les machines</w:t>
      </w:r>
    </w:p>
    <w:p w:rsidR="001120AA" w:rsidRPr="0089716F" w:rsidRDefault="001120AA" w:rsidP="001120A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Arial"/>
          <w:b/>
          <w:lang w:val="en-US"/>
          <w:rPrChange w:id="2545" w:author="TAHAR IBRI (X137026)" w:date="2017-05-11T15:03:00Z">
            <w:rPr>
              <w:rFonts w:cs="Arial"/>
              <w:b/>
              <w:lang w:val="en-US"/>
            </w:rPr>
          </w:rPrChange>
        </w:rPr>
      </w:pPr>
      <w:proofErr w:type="spellStart"/>
      <w:r w:rsidRPr="0089716F">
        <w:rPr>
          <w:rFonts w:cs="Arial"/>
          <w:b/>
          <w:lang w:val="en-US"/>
          <w:rPrChange w:id="2546" w:author="TAHAR IBRI (X137026)" w:date="2017-05-11T15:03:00Z">
            <w:rPr>
              <w:rFonts w:cs="Arial"/>
              <w:b/>
              <w:lang w:val="en-US"/>
            </w:rPr>
          </w:rPrChange>
        </w:rPr>
        <w:t>WebSphere</w:t>
      </w:r>
      <w:proofErr w:type="spellEnd"/>
      <w:r w:rsidRPr="0089716F">
        <w:rPr>
          <w:rFonts w:cs="Arial"/>
          <w:b/>
          <w:lang w:val="en-US"/>
          <w:rPrChange w:id="2547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Application Server and Network Deployment Manager </w:t>
      </w:r>
      <w:r w:rsidR="00493140" w:rsidRPr="0089716F">
        <w:rPr>
          <w:rFonts w:cs="Arial"/>
          <w:b/>
          <w:lang w:val="en-US"/>
          <w:rPrChange w:id="2548" w:author="TAHAR IBRI (X137026)" w:date="2017-05-11T15:03:00Z">
            <w:rPr>
              <w:rFonts w:cs="Arial"/>
              <w:b/>
              <w:lang w:val="en-US"/>
            </w:rPr>
          </w:rPrChange>
        </w:rPr>
        <w:t>8</w:t>
      </w:r>
      <w:r w:rsidRPr="0089716F">
        <w:rPr>
          <w:rFonts w:cs="Arial"/>
          <w:b/>
          <w:lang w:val="en-US"/>
          <w:rPrChange w:id="2549" w:author="TAHAR IBRI (X137026)" w:date="2017-05-11T15:03:00Z">
            <w:rPr>
              <w:rFonts w:cs="Arial"/>
              <w:b/>
              <w:lang w:val="en-US"/>
            </w:rPr>
          </w:rPrChange>
        </w:rPr>
        <w:t>.</w:t>
      </w:r>
      <w:r w:rsidR="00493140" w:rsidRPr="0089716F">
        <w:rPr>
          <w:rFonts w:cs="Arial"/>
          <w:b/>
          <w:lang w:val="en-US"/>
          <w:rPrChange w:id="2550" w:author="TAHAR IBRI (X137026)" w:date="2017-05-11T15:03:00Z">
            <w:rPr>
              <w:rFonts w:cs="Arial"/>
              <w:b/>
              <w:lang w:val="en-US"/>
            </w:rPr>
          </w:rPrChange>
        </w:rPr>
        <w:t>5</w:t>
      </w:r>
    </w:p>
    <w:p w:rsidR="00DB6A03" w:rsidRPr="00874119" w:rsidRDefault="00DB6A03" w:rsidP="00DB6A0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551" w:author="TAHAR IBRI (X137026)" w:date="2017-05-11T14:48:00Z">
            <w:rPr>
              <w:rFonts w:cs="Arial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2552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WAS_ND_V8.5_1_OF_3.zip</w:t>
      </w:r>
    </w:p>
    <w:p w:rsidR="00DB6A03" w:rsidRPr="00874119" w:rsidRDefault="00DB6A03" w:rsidP="00DB6A0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9"/>
          <w:szCs w:val="19"/>
          <w:rPrChange w:id="2553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2554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WAS_ND_V8.5_2_OF_3.zip</w:t>
      </w:r>
    </w:p>
    <w:p w:rsidR="00DB6A03" w:rsidRPr="00874119" w:rsidRDefault="00DB6A03" w:rsidP="00DB6A0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9"/>
          <w:szCs w:val="19"/>
          <w:rPrChange w:id="2555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2556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WAS_ND_V8.5_3_OF_3.zip</w:t>
      </w:r>
    </w:p>
    <w:p w:rsidR="001120AA" w:rsidRPr="0089716F" w:rsidRDefault="001120AA" w:rsidP="001120A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lang w:val="en-US"/>
          <w:rPrChange w:id="2557" w:author="TAHAR IBRI (X137026)" w:date="2017-05-11T15:03:00Z">
            <w:rPr>
              <w:rFonts w:cs="Arial"/>
              <w:b/>
              <w:lang w:val="en-US"/>
            </w:rPr>
          </w:rPrChange>
        </w:rPr>
      </w:pPr>
      <w:r w:rsidRPr="0089716F">
        <w:rPr>
          <w:rFonts w:cs="Arial"/>
          <w:b/>
          <w:lang w:val="en-US"/>
          <w:rPrChange w:id="2558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IBM Security Identity Manager </w:t>
      </w:r>
      <w:proofErr w:type="gramStart"/>
      <w:r w:rsidRPr="0089716F">
        <w:rPr>
          <w:rFonts w:cs="Arial"/>
          <w:b/>
          <w:lang w:val="en-US"/>
          <w:rPrChange w:id="2559" w:author="TAHAR IBRI (X137026)" w:date="2017-05-11T15:03:00Z">
            <w:rPr>
              <w:rFonts w:cs="Arial"/>
              <w:b/>
              <w:lang w:val="en-US"/>
            </w:rPr>
          </w:rPrChange>
        </w:rPr>
        <w:t>version</w:t>
      </w:r>
      <w:proofErr w:type="gramEnd"/>
      <w:r w:rsidRPr="0089716F">
        <w:rPr>
          <w:rFonts w:cs="Arial"/>
          <w:b/>
          <w:lang w:val="en-US"/>
          <w:rPrChange w:id="2560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6.0</w:t>
      </w:r>
    </w:p>
    <w:p w:rsidR="001120AA" w:rsidRPr="00874119" w:rsidRDefault="001120AA" w:rsidP="0069177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56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562" w:author="TAHAR IBRI (X137026)" w:date="2017-05-11T14:48:00Z">
            <w:rPr>
              <w:rFonts w:cs="Arial"/>
              <w:sz w:val="19"/>
              <w:szCs w:val="19"/>
            </w:rPr>
          </w:rPrChange>
        </w:rPr>
        <w:t>SIM_6.0_FOR_LINUX</w:t>
      </w:r>
      <w:proofErr w:type="gramStart"/>
      <w:r w:rsidRPr="00874119">
        <w:rPr>
          <w:rFonts w:cs="Arial"/>
          <w:sz w:val="19"/>
          <w:szCs w:val="19"/>
          <w:rPrChange w:id="2563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2564" w:author="TAHAR IBRI (X137026)" w:date="2017-05-11T14:48:00Z">
            <w:rPr>
              <w:rFonts w:cs="Arial"/>
              <w:sz w:val="19"/>
              <w:szCs w:val="19"/>
            </w:rPr>
          </w:rPrChange>
        </w:rPr>
        <w:t>ML.tar</w:t>
      </w:r>
    </w:p>
    <w:p w:rsidR="001120AA" w:rsidRPr="00874119" w:rsidRDefault="001120AA" w:rsidP="0069177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56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566" w:author="TAHAR IBRI (X137026)" w:date="2017-05-11T14:48:00Z">
            <w:rPr>
              <w:rFonts w:cs="Arial"/>
              <w:sz w:val="19"/>
              <w:szCs w:val="19"/>
            </w:rPr>
          </w:rPrChange>
        </w:rPr>
        <w:t>SIM_6.0_MCT_MP</w:t>
      </w:r>
      <w:proofErr w:type="gramStart"/>
      <w:r w:rsidRPr="00874119">
        <w:rPr>
          <w:rFonts w:cs="Arial"/>
          <w:sz w:val="19"/>
          <w:szCs w:val="19"/>
          <w:rPrChange w:id="2567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2568" w:author="TAHAR IBRI (X137026)" w:date="2017-05-11T14:48:00Z">
            <w:rPr>
              <w:rFonts w:cs="Arial"/>
              <w:sz w:val="19"/>
              <w:szCs w:val="19"/>
            </w:rPr>
          </w:rPrChange>
        </w:rPr>
        <w:t>ML.zip</w:t>
      </w:r>
    </w:p>
    <w:p w:rsidR="001120AA" w:rsidRPr="00874119" w:rsidRDefault="001120AA" w:rsidP="001120A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2569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2570" w:author="TAHAR IBRI (X137026)" w:date="2017-05-11T14:48:00Z">
            <w:rPr>
              <w:rFonts w:cs="Arial"/>
              <w:b/>
            </w:rPr>
          </w:rPrChange>
        </w:rPr>
        <w:t>IBM DB2 Enterprise Server Edition</w:t>
      </w:r>
    </w:p>
    <w:p w:rsidR="001120AA" w:rsidRPr="00874119" w:rsidRDefault="001120AA" w:rsidP="0069177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57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572" w:author="TAHAR IBRI (X137026)" w:date="2017-05-11T14:48:00Z">
            <w:rPr>
              <w:rFonts w:cs="Arial"/>
              <w:sz w:val="19"/>
              <w:szCs w:val="19"/>
            </w:rPr>
          </w:rPrChange>
        </w:rPr>
        <w:lastRenderedPageBreak/>
        <w:t>DB2_Svr_10.5.0.</w:t>
      </w:r>
      <w:r w:rsidR="00764F18" w:rsidRPr="00874119">
        <w:rPr>
          <w:rFonts w:cs="Arial"/>
          <w:sz w:val="19"/>
          <w:szCs w:val="19"/>
          <w:rPrChange w:id="2573" w:author="TAHAR IBRI (X137026)" w:date="2017-05-11T14:48:00Z">
            <w:rPr>
              <w:rFonts w:cs="Arial"/>
              <w:sz w:val="19"/>
              <w:szCs w:val="19"/>
            </w:rPr>
          </w:rPrChange>
        </w:rPr>
        <w:t>4</w:t>
      </w:r>
      <w:r w:rsidRPr="00874119">
        <w:rPr>
          <w:rFonts w:cs="Arial"/>
          <w:sz w:val="19"/>
          <w:szCs w:val="19"/>
          <w:rPrChange w:id="2574" w:author="TAHAR IBRI (X137026)" w:date="2017-05-11T14:48:00Z">
            <w:rPr>
              <w:rFonts w:cs="Arial"/>
              <w:sz w:val="19"/>
              <w:szCs w:val="19"/>
            </w:rPr>
          </w:rPrChange>
        </w:rPr>
        <w:t>_Linux_x86-64.</w:t>
      </w:r>
      <w:proofErr w:type="spellStart"/>
      <w:r w:rsidRPr="00874119">
        <w:rPr>
          <w:rFonts w:cs="Arial"/>
          <w:sz w:val="19"/>
          <w:szCs w:val="19"/>
          <w:rPrChange w:id="2575" w:author="TAHAR IBRI (X137026)" w:date="2017-05-11T14:48:00Z">
            <w:rPr>
              <w:rFonts w:cs="Arial"/>
              <w:sz w:val="19"/>
              <w:szCs w:val="19"/>
            </w:rPr>
          </w:rPrChange>
        </w:rPr>
        <w:t>tar.gz</w:t>
      </w:r>
      <w:proofErr w:type="spellEnd"/>
    </w:p>
    <w:p w:rsidR="00530ACF" w:rsidRPr="0089716F" w:rsidRDefault="00530ACF" w:rsidP="00530ACF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2576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lang w:val="en-US"/>
          <w:rPrChange w:id="2577" w:author="TAHAR IBRI (X137026)" w:date="2017-05-11T15:03:00Z">
            <w:rPr>
              <w:rFonts w:cs="Arial"/>
              <w:lang w:val="en-US"/>
            </w:rPr>
          </w:rPrChange>
        </w:rPr>
        <w:t>DB2_ESE_Restricted_QS_Act_10.5.0.1.zip</w:t>
      </w:r>
    </w:p>
    <w:p w:rsidR="001120AA" w:rsidRPr="00874119" w:rsidRDefault="001120AA" w:rsidP="001120A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2578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2579" w:author="TAHAR IBRI (X137026)" w:date="2017-05-11T14:48:00Z">
            <w:rPr>
              <w:rFonts w:cs="Arial"/>
              <w:b/>
            </w:rPr>
          </w:rPrChange>
        </w:rPr>
        <w:t>IBM Tivoli Directory Server</w:t>
      </w:r>
    </w:p>
    <w:p w:rsidR="001120AA" w:rsidRPr="0089716F" w:rsidRDefault="00BF50CA" w:rsidP="0069177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2580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sz w:val="19"/>
          <w:szCs w:val="19"/>
          <w:lang w:val="en-US"/>
          <w:rPrChange w:id="2581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sds640</w:t>
      </w:r>
      <w:r w:rsidR="001120AA" w:rsidRPr="0089716F">
        <w:rPr>
          <w:rFonts w:cs="Arial"/>
          <w:sz w:val="19"/>
          <w:szCs w:val="19"/>
          <w:lang w:val="en-US"/>
          <w:rPrChange w:id="2582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_linux_x86_base_WOENT.tar</w:t>
      </w:r>
    </w:p>
    <w:p w:rsidR="001120AA" w:rsidRPr="00874119" w:rsidRDefault="00BF50CA" w:rsidP="0069177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58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584" w:author="TAHAR IBRI (X137026)" w:date="2017-05-11T14:48:00Z">
            <w:rPr>
              <w:rFonts w:cs="Arial"/>
              <w:sz w:val="19"/>
              <w:szCs w:val="19"/>
            </w:rPr>
          </w:rPrChange>
        </w:rPr>
        <w:t>sds640</w:t>
      </w:r>
      <w:r w:rsidR="001120AA" w:rsidRPr="00874119">
        <w:rPr>
          <w:rFonts w:cs="Arial"/>
          <w:sz w:val="19"/>
          <w:szCs w:val="19"/>
          <w:rPrChange w:id="2585" w:author="TAHAR IBRI (X137026)" w:date="2017-05-11T14:48:00Z">
            <w:rPr>
              <w:rFonts w:cs="Arial"/>
              <w:sz w:val="19"/>
              <w:szCs w:val="19"/>
            </w:rPr>
          </w:rPrChange>
        </w:rPr>
        <w:t>_linux_x86_64_gskit.tar</w:t>
      </w:r>
    </w:p>
    <w:p w:rsidR="001120AA" w:rsidRPr="00874119" w:rsidRDefault="001120AA" w:rsidP="001120A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2586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2587" w:author="TAHAR IBRI (X137026)" w:date="2017-05-11T14:48:00Z">
            <w:rPr>
              <w:rFonts w:cs="Arial"/>
              <w:b/>
            </w:rPr>
          </w:rPrChange>
        </w:rPr>
        <w:t xml:space="preserve">IBM Tivoli Directory </w:t>
      </w:r>
      <w:proofErr w:type="spellStart"/>
      <w:r w:rsidRPr="00874119">
        <w:rPr>
          <w:rFonts w:cs="Arial"/>
          <w:b/>
          <w:rPrChange w:id="2588" w:author="TAHAR IBRI (X137026)" w:date="2017-05-11T14:48:00Z">
            <w:rPr>
              <w:rFonts w:cs="Arial"/>
              <w:b/>
            </w:rPr>
          </w:rPrChange>
        </w:rPr>
        <w:t>Integrator</w:t>
      </w:r>
      <w:proofErr w:type="spellEnd"/>
    </w:p>
    <w:p w:rsidR="001120AA" w:rsidRPr="00874119" w:rsidRDefault="001120AA" w:rsidP="0069177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589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2590" w:author="TAHAR IBRI (X137026)" w:date="2017-05-11T14:48:00Z">
            <w:rPr>
              <w:rFonts w:cs="Arial"/>
              <w:sz w:val="19"/>
              <w:szCs w:val="19"/>
            </w:rPr>
          </w:rPrChange>
        </w:rPr>
        <w:t>SDI_7.</w:t>
      </w:r>
      <w:proofErr w:type="spellStart"/>
      <w:r w:rsidR="00220DC9" w:rsidRPr="00874119">
        <w:rPr>
          <w:rFonts w:cs="Arial"/>
          <w:sz w:val="19"/>
          <w:szCs w:val="19"/>
          <w:rPrChange w:id="2591" w:author="TAHAR IBRI (X137026)" w:date="2017-05-11T14:48:00Z">
            <w:rPr>
              <w:rFonts w:cs="Arial"/>
              <w:sz w:val="19"/>
              <w:szCs w:val="19"/>
            </w:rPr>
          </w:rPrChange>
        </w:rPr>
        <w:t>2</w:t>
      </w:r>
      <w:r w:rsidRPr="00874119">
        <w:rPr>
          <w:rFonts w:cs="Arial"/>
          <w:sz w:val="19"/>
          <w:szCs w:val="19"/>
          <w:rPrChange w:id="2592" w:author="TAHAR IBRI (X137026)" w:date="2017-05-11T14:48:00Z">
            <w:rPr>
              <w:rFonts w:cs="Arial"/>
              <w:sz w:val="19"/>
              <w:szCs w:val="19"/>
            </w:rPr>
          </w:rPrChange>
        </w:rPr>
        <w:t>_XLIN86_64_ML.tar</w:t>
      </w:r>
      <w:proofErr w:type="spellEnd"/>
    </w:p>
    <w:p w:rsidR="001120AA" w:rsidRPr="00874119" w:rsidRDefault="001120AA" w:rsidP="001120A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593" w:author="TAHAR IBRI (X137026)" w:date="2017-05-11T14:48:00Z">
            <w:rPr>
              <w:rFonts w:cs="Arial"/>
            </w:rPr>
          </w:rPrChange>
        </w:rPr>
      </w:pPr>
    </w:p>
    <w:p w:rsidR="001120AA" w:rsidRPr="00874119" w:rsidRDefault="001120AA" w:rsidP="006107A6">
      <w:pPr>
        <w:autoSpaceDE w:val="0"/>
        <w:autoSpaceDN w:val="0"/>
        <w:adjustRightInd w:val="0"/>
        <w:rPr>
          <w:rFonts w:cs="Arial"/>
          <w:rPrChange w:id="2594" w:author="TAHAR IBRI (X137026)" w:date="2017-05-11T14:48:00Z">
            <w:rPr>
              <w:rFonts w:cs="Arial"/>
            </w:rPr>
          </w:rPrChange>
        </w:rPr>
      </w:pPr>
    </w:p>
    <w:p w:rsidR="001120AA" w:rsidRPr="00874119" w:rsidRDefault="001120AA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59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596" w:author="TAHAR IBRI (X137026)" w:date="2017-05-11T14:48:00Z">
            <w:rPr>
              <w:rFonts w:cs="Arial"/>
            </w:rPr>
          </w:rPrChange>
        </w:rPr>
        <w:t>Le serveur DNS doit être disponible et accessible depuis tous les serveurs.</w:t>
      </w:r>
    </w:p>
    <w:p w:rsidR="001120AA" w:rsidRPr="00874119" w:rsidRDefault="001120AA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59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598" w:author="TAHAR IBRI (X137026)" w:date="2017-05-11T14:48:00Z">
            <w:rPr>
              <w:rFonts w:cs="Arial"/>
            </w:rPr>
          </w:rPrChange>
        </w:rPr>
        <w:t xml:space="preserve">Le serveur SMTP doit être disponible et accessible depuis le serveur </w:t>
      </w:r>
      <w:r w:rsidR="00E94606" w:rsidRPr="00874119">
        <w:rPr>
          <w:rFonts w:cs="Arial"/>
          <w:color w:val="000000"/>
          <w:szCs w:val="20"/>
          <w:highlight w:val="lightGray"/>
          <w:rPrChange w:id="2599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</w:p>
    <w:p w:rsidR="001120AA" w:rsidRPr="00874119" w:rsidRDefault="001120AA" w:rsidP="006107A6">
      <w:pPr>
        <w:spacing w:line="276" w:lineRule="auto"/>
        <w:rPr>
          <w:rFonts w:cs="Arial"/>
          <w:rPrChange w:id="2600" w:author="TAHAR IBRI (X137026)" w:date="2017-05-11T14:48:00Z">
            <w:rPr>
              <w:rFonts w:cs="Arial"/>
            </w:rPr>
          </w:rPrChange>
        </w:rPr>
      </w:pPr>
    </w:p>
    <w:p w:rsidR="001120AA" w:rsidRPr="00874119" w:rsidRDefault="001120AA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260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02" w:author="TAHAR IBRI (X137026)" w:date="2017-05-11T14:48:00Z">
            <w:rPr>
              <w:rFonts w:cs="Arial"/>
            </w:rPr>
          </w:rPrChange>
        </w:rPr>
        <w:t>Les communications suivantes doivent être autorisées :</w:t>
      </w:r>
    </w:p>
    <w:p w:rsidR="001120AA" w:rsidRPr="00874119" w:rsidRDefault="001120AA" w:rsidP="006107A6">
      <w:pPr>
        <w:spacing w:after="0" w:line="276" w:lineRule="auto"/>
        <w:jc w:val="both"/>
        <w:rPr>
          <w:rFonts w:cs="Arial"/>
          <w:rPrChange w:id="260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04" w:author="TAHAR IBRI (X137026)" w:date="2017-05-11T14:48:00Z">
            <w:rPr>
              <w:rFonts w:cs="Arial"/>
            </w:rPr>
          </w:rPrChange>
        </w:rPr>
        <w:t xml:space="preserve"> </w:t>
      </w:r>
    </w:p>
    <w:p w:rsidR="001120AA" w:rsidRPr="00874119" w:rsidRDefault="0019692E" w:rsidP="001120AA">
      <w:pPr>
        <w:spacing w:after="0" w:line="276" w:lineRule="auto"/>
        <w:jc w:val="both"/>
        <w:rPr>
          <w:rPrChange w:id="2605" w:author="TAHAR IBRI (X137026)" w:date="2017-05-11T14:48:00Z">
            <w:rPr/>
          </w:rPrChange>
        </w:rPr>
      </w:pPr>
      <w:r w:rsidRPr="00874119">
        <w:rPr>
          <w:rPrChange w:id="2606" w:author="TAHAR IBRI (X137026)" w:date="2017-05-11T14:48:00Z">
            <w:rPr/>
          </w:rPrChange>
        </w:rPr>
        <w:t>Le</w:t>
      </w:r>
      <w:r w:rsidR="001120AA" w:rsidRPr="00874119">
        <w:rPr>
          <w:rPrChange w:id="2607" w:author="TAHAR IBRI (X137026)" w:date="2017-05-11T14:48:00Z">
            <w:rPr/>
          </w:rPrChange>
        </w:rPr>
        <w:t xml:space="preserve"> navigateur client doit communiquer avec :</w:t>
      </w:r>
    </w:p>
    <w:p w:rsidR="001120AA" w:rsidRPr="00874119" w:rsidRDefault="00345371" w:rsidP="00691772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608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2609" w:author="TAHAR IBRI (X137026)" w:date="2017-05-11T14:48:00Z">
            <w:rPr/>
          </w:rPrChange>
        </w:rPr>
        <w:t>ISIM</w:t>
      </w:r>
      <w:r w:rsidR="001120AA" w:rsidRPr="00874119">
        <w:rPr>
          <w:rPrChange w:id="2610" w:author="TAHAR IBRI (X137026)" w:date="2017-05-11T14:48:00Z">
            <w:rPr/>
          </w:rPrChange>
        </w:rPr>
        <w:t xml:space="preserve"> </w:t>
      </w:r>
      <w:r w:rsidRPr="00874119">
        <w:rPr>
          <w:rPrChange w:id="2611" w:author="TAHAR IBRI (X137026)" w:date="2017-05-11T14:48:00Z">
            <w:rPr/>
          </w:rPrChange>
        </w:rPr>
        <w:t>Console</w:t>
      </w:r>
      <w:r w:rsidR="001120AA" w:rsidRPr="00874119">
        <w:rPr>
          <w:rPrChange w:id="2612" w:author="TAHAR IBRI (X137026)" w:date="2017-05-11T14:48:00Z">
            <w:rPr/>
          </w:rPrChange>
        </w:rPr>
        <w:t xml:space="preserve"> sur </w:t>
      </w:r>
      <w:r w:rsidR="00E94606" w:rsidRPr="00874119">
        <w:rPr>
          <w:rFonts w:cs="Arial"/>
          <w:color w:val="000000"/>
          <w:szCs w:val="20"/>
          <w:highlight w:val="lightGray"/>
          <w:rPrChange w:id="2613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="0019692E" w:rsidRPr="00874119">
        <w:rPr>
          <w:rFonts w:cs="Arial"/>
          <w:rPrChange w:id="2614" w:author="TAHAR IBRI (X137026)" w:date="2017-05-11T14:48:00Z">
            <w:rPr>
              <w:rFonts w:cs="Arial"/>
            </w:rPr>
          </w:rPrChange>
        </w:rPr>
        <w:t xml:space="preserve"> sur le port</w:t>
      </w:r>
      <w:r w:rsidRPr="00874119">
        <w:rPr>
          <w:rFonts w:cs="Arial"/>
          <w:rPrChange w:id="2615" w:author="TAHAR IBRI (X137026)" w:date="2017-05-11T14:48:00Z">
            <w:rPr>
              <w:rFonts w:cs="Arial"/>
            </w:rPr>
          </w:rPrChange>
        </w:rPr>
        <w:t> TCP : 443</w:t>
      </w:r>
    </w:p>
    <w:p w:rsidR="00291E14" w:rsidRPr="00874119" w:rsidRDefault="00291E14" w:rsidP="00291E14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61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17" w:author="TAHAR IBRI (X137026)" w:date="2017-05-11T14:48:00Z">
            <w:rPr>
              <w:rFonts w:cs="Arial"/>
            </w:rPr>
          </w:rPrChange>
        </w:rPr>
        <w:t xml:space="preserve">ITDS Administration Console sur </w:t>
      </w:r>
      <w:r w:rsidR="009263C2" w:rsidRPr="00874119">
        <w:rPr>
          <w:rFonts w:cs="Arial"/>
          <w:color w:val="000000"/>
          <w:szCs w:val="20"/>
          <w:highlight w:val="lightGray"/>
          <w:rPrChange w:id="2618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="009263C2" w:rsidRPr="00874119">
        <w:rPr>
          <w:rFonts w:cs="Arial"/>
          <w:rPrChange w:id="2619" w:author="TAHAR IBRI (X137026)" w:date="2017-05-11T14:48:00Z">
            <w:rPr>
              <w:rFonts w:cs="Arial"/>
            </w:rPr>
          </w:rPrChange>
        </w:rPr>
        <w:t xml:space="preserve"> s</w:t>
      </w:r>
      <w:r w:rsidRPr="00874119">
        <w:rPr>
          <w:rFonts w:cs="Arial"/>
          <w:rPrChange w:id="2620" w:author="TAHAR IBRI (X137026)" w:date="2017-05-11T14:48:00Z">
            <w:rPr>
              <w:rFonts w:cs="Arial"/>
            </w:rPr>
          </w:rPrChange>
        </w:rPr>
        <w:t xml:space="preserve">ur les ports TCP : </w:t>
      </w:r>
      <w:r w:rsidR="007453B4" w:rsidRPr="00874119">
        <w:rPr>
          <w:rFonts w:cs="Arial"/>
          <w:rPrChange w:id="2621" w:author="TAHAR IBRI (X137026)" w:date="2017-05-11T14:48:00Z">
            <w:rPr>
              <w:rFonts w:cs="Arial"/>
            </w:rPr>
          </w:rPrChange>
        </w:rPr>
        <w:t>9443</w:t>
      </w:r>
      <w:proofErr w:type="gramStart"/>
      <w:r w:rsidR="007453B4" w:rsidRPr="00874119">
        <w:rPr>
          <w:rFonts w:cs="Arial"/>
          <w:rPrChange w:id="2622" w:author="TAHAR IBRI (X137026)" w:date="2017-05-11T14:48:00Z">
            <w:rPr>
              <w:rFonts w:cs="Arial"/>
            </w:rPr>
          </w:rPrChange>
        </w:rPr>
        <w:t>,</w:t>
      </w:r>
      <w:r w:rsidRPr="00874119">
        <w:rPr>
          <w:rFonts w:cs="Arial"/>
          <w:color w:val="000000"/>
          <w:szCs w:val="20"/>
          <w:rPrChange w:id="2623" w:author="TAHAR IBRI (X137026)" w:date="2017-05-11T14:48:00Z">
            <w:rPr>
              <w:rFonts w:cs="Arial"/>
              <w:color w:val="000000"/>
              <w:szCs w:val="20"/>
            </w:rPr>
          </w:rPrChange>
        </w:rPr>
        <w:t>12100,12101</w:t>
      </w:r>
      <w:proofErr w:type="gramEnd"/>
    </w:p>
    <w:p w:rsidR="001120AA" w:rsidRPr="00874119" w:rsidRDefault="001120AA" w:rsidP="001120AA">
      <w:pPr>
        <w:spacing w:line="276" w:lineRule="auto"/>
        <w:rPr>
          <w:rFonts w:cs="Arial"/>
          <w:rPrChange w:id="2624" w:author="TAHAR IBRI (X137026)" w:date="2017-05-11T14:48:00Z">
            <w:rPr>
              <w:rFonts w:cs="Arial"/>
            </w:rPr>
          </w:rPrChange>
        </w:rPr>
      </w:pPr>
    </w:p>
    <w:p w:rsidR="001120AA" w:rsidRPr="00874119" w:rsidRDefault="001120AA" w:rsidP="001120AA">
      <w:pPr>
        <w:spacing w:line="276" w:lineRule="auto"/>
        <w:rPr>
          <w:rFonts w:cs="Arial"/>
          <w:color w:val="FFFFFF" w:themeColor="background1"/>
          <w:szCs w:val="20"/>
          <w:highlight w:val="darkBlue"/>
          <w:rPrChange w:id="2625" w:author="TAHAR IBRI (X137026)" w:date="2017-05-11T14:48:00Z">
            <w:rPr>
              <w:rFonts w:cs="Arial"/>
              <w:color w:val="FFFFFF" w:themeColor="background1"/>
              <w:szCs w:val="20"/>
              <w:highlight w:val="darkBlue"/>
            </w:rPr>
          </w:rPrChange>
        </w:rPr>
      </w:pPr>
      <w:r w:rsidRPr="00874119">
        <w:rPr>
          <w:rFonts w:cs="Arial"/>
          <w:rPrChange w:id="2626" w:author="TAHAR IBRI (X137026)" w:date="2017-05-11T14:48:00Z">
            <w:rPr>
              <w:rFonts w:cs="Arial"/>
            </w:rPr>
          </w:rPrChange>
        </w:rPr>
        <w:t xml:space="preserve">Le </w:t>
      </w:r>
      <w:proofErr w:type="spellStart"/>
      <w:r w:rsidR="008E2540" w:rsidRPr="00874119">
        <w:rPr>
          <w:rFonts w:cs="Arial"/>
          <w:color w:val="FFFFFF" w:themeColor="background1"/>
          <w:szCs w:val="20"/>
          <w:highlight w:val="darkCyan"/>
          <w:rPrChange w:id="2627" w:author="TAHAR IBRI (X137026)" w:date="2017-05-11T14:48:00Z">
            <w:rPr>
              <w:rFonts w:cs="Arial"/>
              <w:color w:val="FFFFFF" w:themeColor="background1"/>
              <w:szCs w:val="20"/>
              <w:highlight w:val="darkCyan"/>
            </w:rPr>
          </w:rPrChange>
        </w:rPr>
        <w:t>Workstation_INT</w:t>
      </w:r>
      <w:proofErr w:type="spellEnd"/>
      <w:r w:rsidR="008E2540" w:rsidRPr="00874119">
        <w:rPr>
          <w:rFonts w:cs="Arial"/>
          <w:color w:val="FFFFFF" w:themeColor="background1"/>
          <w:szCs w:val="20"/>
          <w:rPrChange w:id="2628" w:author="TAHAR IBRI (X137026)" w:date="2017-05-11T14:48:00Z">
            <w:rPr>
              <w:rFonts w:cs="Arial"/>
              <w:color w:val="FFFFFF" w:themeColor="background1"/>
              <w:szCs w:val="20"/>
            </w:rPr>
          </w:rPrChange>
        </w:rPr>
        <w:t xml:space="preserve"> </w:t>
      </w:r>
      <w:r w:rsidRPr="00874119">
        <w:rPr>
          <w:rFonts w:cs="Arial"/>
          <w:rPrChange w:id="2629" w:author="TAHAR IBRI (X137026)" w:date="2017-05-11T14:48:00Z">
            <w:rPr>
              <w:rFonts w:cs="Arial"/>
            </w:rPr>
          </w:rPrChange>
        </w:rPr>
        <w:t>doit communiquer avec :</w:t>
      </w:r>
    </w:p>
    <w:p w:rsidR="001120AA" w:rsidRPr="00874119" w:rsidRDefault="001120AA" w:rsidP="00691772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630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PrChange w:id="2631" w:author="TAHAR IBRI (X137026)" w:date="2017-05-11T14:48:00Z">
            <w:rPr/>
          </w:rPrChange>
        </w:rPr>
        <w:t>WebSphere</w:t>
      </w:r>
      <w:proofErr w:type="spellEnd"/>
      <w:r w:rsidRPr="00874119">
        <w:rPr>
          <w:rPrChange w:id="2632" w:author="TAHAR IBRI (X137026)" w:date="2017-05-11T14:48:00Z">
            <w:rPr/>
          </w:rPrChange>
        </w:rPr>
        <w:t xml:space="preserve"> Administration Console sur </w:t>
      </w:r>
      <w:r w:rsidR="00E94606" w:rsidRPr="00874119">
        <w:rPr>
          <w:rFonts w:cs="Arial"/>
          <w:color w:val="000000"/>
          <w:szCs w:val="20"/>
          <w:highlight w:val="lightGray"/>
          <w:rPrChange w:id="2633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="009927EB" w:rsidRPr="00874119">
        <w:rPr>
          <w:rFonts w:cs="Arial"/>
          <w:rPrChange w:id="2634" w:author="TAHAR IBRI (X137026)" w:date="2017-05-11T14:48:00Z">
            <w:rPr>
              <w:rFonts w:cs="Arial"/>
            </w:rPr>
          </w:rPrChange>
        </w:rPr>
        <w:t xml:space="preserve"> sur le</w:t>
      </w:r>
      <w:r w:rsidR="00B73E3D" w:rsidRPr="00874119">
        <w:rPr>
          <w:rFonts w:cs="Arial"/>
          <w:rPrChange w:id="2635" w:author="TAHAR IBRI (X137026)" w:date="2017-05-11T14:48:00Z">
            <w:rPr>
              <w:rFonts w:cs="Arial"/>
            </w:rPr>
          </w:rPrChange>
        </w:rPr>
        <w:t xml:space="preserve"> port</w:t>
      </w:r>
      <w:r w:rsidRPr="00874119">
        <w:rPr>
          <w:rFonts w:cs="Arial"/>
          <w:rPrChange w:id="2636" w:author="TAHAR IBRI (X137026)" w:date="2017-05-11T14:48:00Z">
            <w:rPr>
              <w:rFonts w:cs="Arial"/>
            </w:rPr>
          </w:rPrChange>
        </w:rPr>
        <w:t> TCP : 9</w:t>
      </w:r>
      <w:r w:rsidR="00345371" w:rsidRPr="00874119">
        <w:rPr>
          <w:rFonts w:cs="Arial"/>
          <w:rPrChange w:id="2637" w:author="TAHAR IBRI (X137026)" w:date="2017-05-11T14:48:00Z">
            <w:rPr>
              <w:rFonts w:cs="Arial"/>
            </w:rPr>
          </w:rPrChange>
        </w:rPr>
        <w:t>443</w:t>
      </w:r>
    </w:p>
    <w:p w:rsidR="001120AA" w:rsidRPr="00874119" w:rsidRDefault="001120AA" w:rsidP="00691772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63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39" w:author="TAHAR IBRI (X137026)" w:date="2017-05-11T14:48:00Z">
            <w:rPr>
              <w:rFonts w:cs="Arial"/>
            </w:rPr>
          </w:rPrChange>
        </w:rPr>
        <w:t xml:space="preserve">DB2 Server sur </w:t>
      </w:r>
      <w:r w:rsidR="009263C2" w:rsidRPr="00874119">
        <w:rPr>
          <w:rFonts w:cs="Arial"/>
          <w:color w:val="000000"/>
          <w:szCs w:val="20"/>
          <w:highlight w:val="lightGray"/>
          <w:rPrChange w:id="2640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="00322E65" w:rsidRPr="00874119">
        <w:rPr>
          <w:rFonts w:cs="Arial"/>
          <w:color w:val="000000"/>
          <w:szCs w:val="20"/>
          <w:rPrChange w:id="264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264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="0019692E" w:rsidRPr="00874119">
        <w:rPr>
          <w:rFonts w:cs="Arial"/>
          <w:rPrChange w:id="2643" w:author="TAHAR IBRI (X137026)" w:date="2017-05-11T14:48:00Z">
            <w:rPr>
              <w:rFonts w:cs="Arial"/>
            </w:rPr>
          </w:rPrChange>
        </w:rPr>
        <w:t>le port</w:t>
      </w:r>
      <w:r w:rsidRPr="00874119">
        <w:rPr>
          <w:rFonts w:cs="Arial"/>
          <w:rPrChange w:id="2644" w:author="TAHAR IBRI (X137026)" w:date="2017-05-11T14:48:00Z">
            <w:rPr>
              <w:rFonts w:cs="Arial"/>
            </w:rPr>
          </w:rPrChange>
        </w:rPr>
        <w:t xml:space="preserve"> TCP : </w:t>
      </w:r>
      <w:r w:rsidR="00033DDC" w:rsidRPr="00874119">
        <w:rPr>
          <w:rFonts w:cs="Arial"/>
          <w:color w:val="000000"/>
          <w:szCs w:val="20"/>
          <w:rPrChange w:id="2645" w:author="TAHAR IBRI (X137026)" w:date="2017-05-11T14:48:00Z">
            <w:rPr>
              <w:rFonts w:cs="Arial"/>
              <w:color w:val="000000"/>
              <w:szCs w:val="20"/>
            </w:rPr>
          </w:rPrChange>
        </w:rPr>
        <w:t>5000</w:t>
      </w:r>
      <w:r w:rsidR="00CA314D" w:rsidRPr="00874119">
        <w:rPr>
          <w:rFonts w:cs="Arial"/>
          <w:color w:val="000000"/>
          <w:szCs w:val="20"/>
          <w:rPrChange w:id="2646" w:author="TAHAR IBRI (X137026)" w:date="2017-05-11T14:48:00Z">
            <w:rPr>
              <w:rFonts w:cs="Arial"/>
              <w:color w:val="000000"/>
              <w:szCs w:val="20"/>
            </w:rPr>
          </w:rPrChange>
        </w:rPr>
        <w:t>0</w:t>
      </w:r>
    </w:p>
    <w:p w:rsidR="001120AA" w:rsidRPr="00874119" w:rsidRDefault="001120AA" w:rsidP="00691772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64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48" w:author="TAHAR IBRI (X137026)" w:date="2017-05-11T14:48:00Z">
            <w:rPr>
              <w:rFonts w:cs="Arial"/>
            </w:rPr>
          </w:rPrChange>
        </w:rPr>
        <w:t>TDS Server sur</w:t>
      </w:r>
      <w:r w:rsidR="009263C2" w:rsidRPr="00874119">
        <w:rPr>
          <w:rFonts w:cs="Arial"/>
          <w:rPrChange w:id="2649" w:author="TAHAR IBRI (X137026)" w:date="2017-05-11T14:48:00Z">
            <w:rPr>
              <w:rFonts w:cs="Arial"/>
            </w:rPr>
          </w:rPrChange>
        </w:rPr>
        <w:t xml:space="preserve"> </w:t>
      </w:r>
      <w:r w:rsidR="009263C2" w:rsidRPr="00874119">
        <w:rPr>
          <w:rFonts w:cs="Arial"/>
          <w:color w:val="000000"/>
          <w:szCs w:val="20"/>
          <w:highlight w:val="lightGray"/>
          <w:rPrChange w:id="2650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="00322E65" w:rsidRPr="00874119">
        <w:rPr>
          <w:rFonts w:cs="Arial"/>
          <w:color w:val="000000"/>
          <w:szCs w:val="20"/>
          <w:rPrChange w:id="265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265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="0019692E" w:rsidRPr="00874119">
        <w:rPr>
          <w:rFonts w:cs="Arial"/>
          <w:rPrChange w:id="2653" w:author="TAHAR IBRI (X137026)" w:date="2017-05-11T14:48:00Z">
            <w:rPr>
              <w:rFonts w:cs="Arial"/>
            </w:rPr>
          </w:rPrChange>
        </w:rPr>
        <w:t>les ports</w:t>
      </w:r>
      <w:r w:rsidRPr="00874119">
        <w:rPr>
          <w:rFonts w:cs="Arial"/>
          <w:rPrChange w:id="2654" w:author="TAHAR IBRI (X137026)" w:date="2017-05-11T14:48:00Z">
            <w:rPr>
              <w:rFonts w:cs="Arial"/>
            </w:rPr>
          </w:rPrChange>
        </w:rPr>
        <w:t xml:space="preserve"> TCP : </w:t>
      </w:r>
      <w:r w:rsidR="00033DDC" w:rsidRPr="00874119">
        <w:rPr>
          <w:rFonts w:cs="Arial"/>
          <w:color w:val="000000"/>
          <w:szCs w:val="20"/>
          <w:rPrChange w:id="2655" w:author="TAHAR IBRI (X137026)" w:date="2017-05-11T14:48:00Z">
            <w:rPr>
              <w:rFonts w:cs="Arial"/>
              <w:color w:val="000000"/>
              <w:szCs w:val="20"/>
            </w:rPr>
          </w:rPrChange>
        </w:rPr>
        <w:t>636</w:t>
      </w:r>
    </w:p>
    <w:p w:rsidR="001120AA" w:rsidRPr="00874119" w:rsidRDefault="00E94606" w:rsidP="00691772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265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color w:val="000000"/>
          <w:szCs w:val="20"/>
          <w:highlight w:val="lightGray"/>
          <w:rPrChange w:id="2657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  <w:r w:rsidR="001120AA" w:rsidRPr="00874119">
        <w:rPr>
          <w:rFonts w:cs="Arial"/>
          <w:rPrChange w:id="2658" w:author="TAHAR IBRI (X137026)" w:date="2017-05-11T14:48:00Z">
            <w:rPr>
              <w:rFonts w:cs="Arial"/>
            </w:rPr>
          </w:rPrChange>
        </w:rPr>
        <w:t xml:space="preserve"> </w:t>
      </w:r>
      <w:r w:rsidR="0019692E" w:rsidRPr="00874119">
        <w:rPr>
          <w:rFonts w:cs="Arial"/>
          <w:color w:val="000000"/>
          <w:szCs w:val="20"/>
          <w:rPrChange w:id="2659" w:author="TAHAR IBRI (X137026)" w:date="2017-05-11T14:48:00Z">
            <w:rPr>
              <w:rFonts w:cs="Arial"/>
              <w:color w:val="000000"/>
              <w:szCs w:val="20"/>
            </w:rPr>
          </w:rPrChange>
        </w:rPr>
        <w:t>sur le port</w:t>
      </w:r>
      <w:r w:rsidR="001120AA" w:rsidRPr="00874119">
        <w:rPr>
          <w:rFonts w:cs="Arial"/>
          <w:color w:val="000000"/>
          <w:szCs w:val="20"/>
          <w:rPrChange w:id="2660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TCP : 22</w:t>
      </w:r>
    </w:p>
    <w:p w:rsidR="001120AA" w:rsidRPr="00874119" w:rsidRDefault="001120AA" w:rsidP="006107A6">
      <w:pPr>
        <w:spacing w:line="276" w:lineRule="auto"/>
        <w:rPr>
          <w:rFonts w:cs="Arial"/>
          <w:rPrChange w:id="2661" w:author="TAHAR IBRI (X137026)" w:date="2017-05-11T14:48:00Z">
            <w:rPr>
              <w:rFonts w:cs="Arial"/>
            </w:rPr>
          </w:rPrChange>
        </w:rPr>
      </w:pPr>
    </w:p>
    <w:p w:rsidR="001120AA" w:rsidRPr="00874119" w:rsidRDefault="001120AA" w:rsidP="001120AA">
      <w:pPr>
        <w:spacing w:line="276" w:lineRule="auto"/>
        <w:rPr>
          <w:rFonts w:cs="Arial"/>
          <w:rPrChange w:id="266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63" w:author="TAHAR IBRI (X137026)" w:date="2017-05-11T14:48:00Z">
            <w:rPr>
              <w:rFonts w:cs="Arial"/>
            </w:rPr>
          </w:rPrChange>
        </w:rPr>
        <w:t xml:space="preserve">Pour tester la communication entre les serveurs, utiliser la commande </w:t>
      </w:r>
      <w:r w:rsidR="00E5544A" w:rsidRPr="00874119">
        <w:rPr>
          <w:rFonts w:cs="Arial"/>
          <w:rPrChange w:id="2664" w:author="TAHAR IBRI (X137026)" w:date="2017-05-11T14:48:00Z">
            <w:rPr>
              <w:rFonts w:cs="Arial"/>
            </w:rPr>
          </w:rPrChange>
        </w:rPr>
        <w:t>suivante</w:t>
      </w:r>
      <w:r w:rsidRPr="00874119">
        <w:rPr>
          <w:rFonts w:cs="Arial"/>
          <w:rPrChange w:id="2665" w:author="TAHAR IBRI (X137026)" w:date="2017-05-11T14:48:00Z">
            <w:rPr>
              <w:rFonts w:cs="Arial"/>
            </w:rPr>
          </w:rPrChange>
        </w:rPr>
        <w:t> :</w:t>
      </w:r>
    </w:p>
    <w:p w:rsidR="001120AA" w:rsidRPr="00874119" w:rsidRDefault="00E5544A" w:rsidP="001120AA">
      <w:pPr>
        <w:spacing w:line="276" w:lineRule="auto"/>
        <w:rPr>
          <w:rFonts w:ascii="Consolas" w:hAnsi="Consolas"/>
          <w:rPrChange w:id="2666" w:author="TAHAR IBRI (X137026)" w:date="2017-05-11T14:48:00Z">
            <w:rPr>
              <w:rFonts w:ascii="Consolas" w:hAnsi="Consolas"/>
            </w:rPr>
          </w:rPrChange>
        </w:rPr>
      </w:pPr>
      <w:proofErr w:type="spellStart"/>
      <w:r w:rsidRPr="00874119">
        <w:rPr>
          <w:rFonts w:ascii="Consolas" w:hAnsi="Consolas"/>
          <w:rPrChange w:id="2667" w:author="TAHAR IBRI (X137026)" w:date="2017-05-11T14:48:00Z">
            <w:rPr>
              <w:rFonts w:ascii="Consolas" w:hAnsi="Consolas"/>
            </w:rPr>
          </w:rPrChange>
        </w:rPr>
        <w:t>openssl</w:t>
      </w:r>
      <w:proofErr w:type="spellEnd"/>
      <w:r w:rsidRPr="00874119">
        <w:rPr>
          <w:rFonts w:ascii="Consolas" w:hAnsi="Consolas"/>
          <w:rPrChange w:id="2668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r w:rsidRPr="00874119">
        <w:rPr>
          <w:rFonts w:ascii="Consolas" w:hAnsi="Consolas"/>
          <w:rPrChange w:id="2669" w:author="TAHAR IBRI (X137026)" w:date="2017-05-11T14:48:00Z">
            <w:rPr>
              <w:rFonts w:ascii="Consolas" w:hAnsi="Consolas"/>
            </w:rPr>
          </w:rPrChange>
        </w:rPr>
        <w:t>s_client</w:t>
      </w:r>
      <w:proofErr w:type="spellEnd"/>
      <w:r w:rsidRPr="00874119">
        <w:rPr>
          <w:rFonts w:ascii="Consolas" w:hAnsi="Consolas"/>
          <w:rPrChange w:id="2670" w:author="TAHAR IBRI (X137026)" w:date="2017-05-11T14:48:00Z">
            <w:rPr>
              <w:rFonts w:ascii="Consolas" w:hAnsi="Consolas"/>
            </w:rPr>
          </w:rPrChange>
        </w:rPr>
        <w:t xml:space="preserve"> –</w:t>
      </w:r>
      <w:proofErr w:type="spellStart"/>
      <w:r w:rsidRPr="00874119">
        <w:rPr>
          <w:rFonts w:ascii="Consolas" w:hAnsi="Consolas"/>
          <w:rPrChange w:id="2671" w:author="TAHAR IBRI (X137026)" w:date="2017-05-11T14:48:00Z">
            <w:rPr>
              <w:rFonts w:ascii="Consolas" w:hAnsi="Consolas"/>
            </w:rPr>
          </w:rPrChange>
        </w:rPr>
        <w:t>connect</w:t>
      </w:r>
      <w:proofErr w:type="spellEnd"/>
      <w:r w:rsidRPr="00874119">
        <w:rPr>
          <w:rFonts w:ascii="Consolas" w:hAnsi="Consolas"/>
          <w:rPrChange w:id="2672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proofErr w:type="gramStart"/>
      <w:r w:rsidRPr="00874119">
        <w:rPr>
          <w:rFonts w:ascii="Consolas" w:hAnsi="Consolas"/>
          <w:rPrChange w:id="2673" w:author="TAHAR IBRI (X137026)" w:date="2017-05-11T14:48:00Z">
            <w:rPr>
              <w:rFonts w:ascii="Consolas" w:hAnsi="Consolas"/>
            </w:rPr>
          </w:rPrChange>
        </w:rPr>
        <w:t>nom_serveur:port</w:t>
      </w:r>
      <w:proofErr w:type="spellEnd"/>
      <w:proofErr w:type="gramEnd"/>
    </w:p>
    <w:p w:rsidR="001120AA" w:rsidRPr="00874119" w:rsidRDefault="001120AA" w:rsidP="001120AA">
      <w:pPr>
        <w:pStyle w:val="Titre3"/>
        <w:rPr>
          <w:rPrChange w:id="2674" w:author="TAHAR IBRI (X137026)" w:date="2017-05-11T14:48:00Z">
            <w:rPr/>
          </w:rPrChange>
        </w:rPr>
      </w:pPr>
      <w:bookmarkStart w:id="2675" w:name="_Toc482278725"/>
      <w:r w:rsidRPr="00874119">
        <w:rPr>
          <w:rPrChange w:id="2676" w:author="TAHAR IBRI (X137026)" w:date="2017-05-11T14:48:00Z">
            <w:rPr/>
          </w:rPrChange>
        </w:rPr>
        <w:t>Etapes</w:t>
      </w:r>
      <w:bookmarkEnd w:id="2675"/>
    </w:p>
    <w:p w:rsidR="0080789F" w:rsidRPr="00874119" w:rsidRDefault="001120AA" w:rsidP="0080789F">
      <w:pPr>
        <w:rPr>
          <w:rPrChange w:id="2677" w:author="TAHAR IBRI (X137026)" w:date="2017-05-11T14:48:00Z">
            <w:rPr/>
          </w:rPrChange>
        </w:rPr>
      </w:pPr>
      <w:r w:rsidRPr="00874119">
        <w:rPr>
          <w:rPrChange w:id="2678" w:author="TAHAR IBRI (X137026)" w:date="2017-05-11T14:48:00Z">
            <w:rPr/>
          </w:rPrChange>
        </w:rPr>
        <w:t>L’installation des différents composants devrait se faire dans l’ordre suivant :</w:t>
      </w:r>
    </w:p>
    <w:p w:rsidR="0080789F" w:rsidRPr="00874119" w:rsidRDefault="001120AA" w:rsidP="0080789F">
      <w:pPr>
        <w:rPr>
          <w:rPrChange w:id="2679" w:author="TAHAR IBRI (X137026)" w:date="2017-05-11T14:48:00Z">
            <w:rPr/>
          </w:rPrChange>
        </w:rPr>
      </w:pPr>
      <w:r w:rsidRPr="00874119">
        <w:rPr>
          <w:rPrChange w:id="2680" w:author="TAHAR IBRI (X137026)" w:date="2017-05-11T14:48:00Z">
            <w:rPr/>
          </w:rPrChange>
        </w:rPr>
        <w:t xml:space="preserve">Sur </w:t>
      </w:r>
      <w:r w:rsidR="0080789F" w:rsidRPr="00874119">
        <w:rPr>
          <w:rFonts w:cs="Arial"/>
          <w:color w:val="000000"/>
          <w:szCs w:val="20"/>
          <w:highlight w:val="lightGray"/>
          <w:rPrChange w:id="2681" w:author="TAHAR IBRI (X137026)" w:date="2017-05-11T14:48:00Z">
            <w:rPr>
              <w:rFonts w:cs="Arial"/>
              <w:color w:val="000000"/>
              <w:szCs w:val="20"/>
              <w:highlight w:val="lightGray"/>
            </w:rPr>
          </w:rPrChange>
        </w:rPr>
        <w:t>LIDYNV019</w:t>
      </w:r>
    </w:p>
    <w:p w:rsidR="00DE0B9D" w:rsidRPr="00874119" w:rsidRDefault="00DE0B9D" w:rsidP="00DE0B9D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68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83" w:author="TAHAR IBRI (X137026)" w:date="2017-05-11T14:48:00Z">
            <w:rPr>
              <w:rFonts w:cs="Arial"/>
            </w:rPr>
          </w:rPrChange>
        </w:rPr>
        <w:t>IBM DB2 Enterprise Server</w:t>
      </w:r>
    </w:p>
    <w:p w:rsidR="00DE0B9D" w:rsidRPr="00874119" w:rsidRDefault="00DE0B9D" w:rsidP="0069177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68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85" w:author="TAHAR IBRI (X137026)" w:date="2017-05-11T14:48:00Z">
            <w:rPr>
              <w:rFonts w:cs="Arial"/>
            </w:rPr>
          </w:rPrChange>
        </w:rPr>
        <w:t>IBM Security Directory Server</w:t>
      </w:r>
    </w:p>
    <w:p w:rsidR="001120AA" w:rsidRPr="00874119" w:rsidRDefault="0080789F" w:rsidP="0069177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686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Fonts w:cs="Arial"/>
          <w:rPrChange w:id="2687" w:author="TAHAR IBRI (X137026)" w:date="2017-05-11T14:48:00Z">
            <w:rPr>
              <w:rFonts w:cs="Arial"/>
            </w:rPr>
          </w:rPrChange>
        </w:rPr>
        <w:t>Web</w:t>
      </w:r>
      <w:r w:rsidR="00220DC9" w:rsidRPr="00874119">
        <w:rPr>
          <w:rFonts w:cs="Arial"/>
          <w:rPrChange w:id="2688" w:author="TAHAR IBRI (X137026)" w:date="2017-05-11T14:48:00Z">
            <w:rPr>
              <w:rFonts w:cs="Arial"/>
            </w:rPr>
          </w:rPrChange>
        </w:rPr>
        <w:t>S</w:t>
      </w:r>
      <w:r w:rsidRPr="00874119">
        <w:rPr>
          <w:rFonts w:cs="Arial"/>
          <w:rPrChange w:id="2689" w:author="TAHAR IBRI (X137026)" w:date="2017-05-11T14:48:00Z">
            <w:rPr>
              <w:rFonts w:cs="Arial"/>
            </w:rPr>
          </w:rPrChange>
        </w:rPr>
        <w:t>phere</w:t>
      </w:r>
      <w:proofErr w:type="spellEnd"/>
      <w:r w:rsidRPr="00874119">
        <w:rPr>
          <w:rFonts w:cs="Arial"/>
          <w:rPrChange w:id="2690" w:author="TAHAR IBRI (X137026)" w:date="2017-05-11T14:48:00Z">
            <w:rPr>
              <w:rFonts w:cs="Arial"/>
            </w:rPr>
          </w:rPrChange>
        </w:rPr>
        <w:t xml:space="preserve"> Application Server</w:t>
      </w:r>
    </w:p>
    <w:p w:rsidR="001120AA" w:rsidRPr="00874119" w:rsidRDefault="001120AA" w:rsidP="0069177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69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92" w:author="TAHAR IBRI (X137026)" w:date="2017-05-11T14:48:00Z">
            <w:rPr>
              <w:rFonts w:cs="Arial"/>
            </w:rPr>
          </w:rPrChange>
        </w:rPr>
        <w:t>IBM HTTP Serveur</w:t>
      </w:r>
    </w:p>
    <w:p w:rsidR="001120AA" w:rsidRPr="00874119" w:rsidRDefault="001120AA" w:rsidP="0069177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69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94" w:author="TAHAR IBRI (X137026)" w:date="2017-05-11T14:48:00Z">
            <w:rPr>
              <w:rFonts w:cs="Arial"/>
            </w:rPr>
          </w:rPrChange>
        </w:rPr>
        <w:t xml:space="preserve">IBM Security Directory </w:t>
      </w:r>
      <w:proofErr w:type="spellStart"/>
      <w:r w:rsidRPr="00874119">
        <w:rPr>
          <w:rFonts w:cs="Arial"/>
          <w:rPrChange w:id="2695" w:author="TAHAR IBRI (X137026)" w:date="2017-05-11T14:48:00Z">
            <w:rPr>
              <w:rFonts w:cs="Arial"/>
            </w:rPr>
          </w:rPrChange>
        </w:rPr>
        <w:t>Integrator</w:t>
      </w:r>
      <w:proofErr w:type="spellEnd"/>
      <w:r w:rsidRPr="00874119">
        <w:rPr>
          <w:rFonts w:cs="Arial"/>
          <w:rPrChange w:id="2696" w:author="TAHAR IBRI (X137026)" w:date="2017-05-11T14:48:00Z">
            <w:rPr>
              <w:rFonts w:cs="Arial"/>
            </w:rPr>
          </w:rPrChange>
        </w:rPr>
        <w:t xml:space="preserve"> </w:t>
      </w:r>
    </w:p>
    <w:p w:rsidR="007D7CBC" w:rsidRPr="00874119" w:rsidRDefault="007D7CBC" w:rsidP="007D7CB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69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698" w:author="TAHAR IBRI (X137026)" w:date="2017-05-11T14:48:00Z">
            <w:rPr>
              <w:rFonts w:cs="Arial"/>
            </w:rPr>
          </w:rPrChange>
        </w:rPr>
        <w:t xml:space="preserve">IBM Security </w:t>
      </w:r>
      <w:proofErr w:type="spellStart"/>
      <w:r w:rsidRPr="00874119">
        <w:rPr>
          <w:rFonts w:cs="Arial"/>
          <w:rPrChange w:id="2699" w:author="TAHAR IBRI (X137026)" w:date="2017-05-11T14:48:00Z">
            <w:rPr>
              <w:rFonts w:cs="Arial"/>
            </w:rPr>
          </w:rPrChange>
        </w:rPr>
        <w:t>Identity</w:t>
      </w:r>
      <w:proofErr w:type="spellEnd"/>
      <w:r w:rsidRPr="00874119">
        <w:rPr>
          <w:rFonts w:cs="Arial"/>
          <w:rPrChange w:id="2700" w:author="TAHAR IBRI (X137026)" w:date="2017-05-11T14:48:00Z">
            <w:rPr>
              <w:rFonts w:cs="Arial"/>
            </w:rPr>
          </w:rPrChange>
        </w:rPr>
        <w:t xml:space="preserve"> Manager</w:t>
      </w:r>
    </w:p>
    <w:p w:rsidR="007D7CBC" w:rsidRPr="00874119" w:rsidRDefault="007D7CBC" w:rsidP="007D7CBC">
      <w:pPr>
        <w:pStyle w:val="Paragraphedeliste"/>
        <w:spacing w:after="0" w:line="240" w:lineRule="auto"/>
        <w:ind w:left="1068"/>
        <w:jc w:val="both"/>
        <w:rPr>
          <w:rFonts w:cs="Arial"/>
          <w:rPrChange w:id="2701" w:author="TAHAR IBRI (X137026)" w:date="2017-05-11T14:48:00Z">
            <w:rPr>
              <w:rFonts w:cs="Arial"/>
            </w:rPr>
          </w:rPrChange>
        </w:rPr>
      </w:pPr>
    </w:p>
    <w:p w:rsidR="00CA7018" w:rsidRPr="00874119" w:rsidRDefault="00CA7018" w:rsidP="00CA7018">
      <w:pPr>
        <w:spacing w:after="0" w:line="240" w:lineRule="auto"/>
        <w:jc w:val="both"/>
        <w:rPr>
          <w:rFonts w:cs="Arial"/>
          <w:rPrChange w:id="2702" w:author="TAHAR IBRI (X137026)" w:date="2017-05-11T14:48:00Z">
            <w:rPr>
              <w:rFonts w:cs="Arial"/>
            </w:rPr>
          </w:rPrChange>
        </w:rPr>
      </w:pPr>
    </w:p>
    <w:p w:rsidR="0080789F" w:rsidRPr="00874119" w:rsidRDefault="00CA7018" w:rsidP="0080789F">
      <w:pPr>
        <w:rPr>
          <w:rFonts w:cs="Arial"/>
          <w:rPrChange w:id="270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704" w:author="TAHAR IBRI (X137026)" w:date="2017-05-11T14:48:00Z">
            <w:rPr>
              <w:rFonts w:cs="Arial"/>
            </w:rPr>
          </w:rPrChange>
        </w:rPr>
        <w:t>Sécuris</w:t>
      </w:r>
      <w:r w:rsidR="00402B50" w:rsidRPr="00874119">
        <w:rPr>
          <w:rFonts w:cs="Arial"/>
          <w:rPrChange w:id="2705" w:author="TAHAR IBRI (X137026)" w:date="2017-05-11T14:48:00Z">
            <w:rPr>
              <w:rFonts w:cs="Arial"/>
            </w:rPr>
          </w:rPrChange>
        </w:rPr>
        <w:t>ation</w:t>
      </w:r>
      <w:r w:rsidR="0080789F" w:rsidRPr="00874119">
        <w:rPr>
          <w:rFonts w:cs="Arial"/>
          <w:rPrChange w:id="2706" w:author="TAHAR IBRI (X137026)" w:date="2017-05-11T14:48:00Z">
            <w:rPr>
              <w:rFonts w:cs="Arial"/>
            </w:rPr>
          </w:rPrChange>
        </w:rPr>
        <w:t xml:space="preserve"> de la plateforme :</w:t>
      </w:r>
    </w:p>
    <w:p w:rsidR="00CA7018" w:rsidRPr="00874119" w:rsidRDefault="00CA7018" w:rsidP="00CA701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70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708" w:author="TAHAR IBRI (X137026)" w:date="2017-05-11T14:48:00Z">
            <w:rPr>
              <w:rFonts w:cs="Arial"/>
            </w:rPr>
          </w:rPrChange>
        </w:rPr>
        <w:t>Sécurisation WAS</w:t>
      </w:r>
    </w:p>
    <w:p w:rsidR="00CA7018" w:rsidRPr="00874119" w:rsidRDefault="00CA7018" w:rsidP="00CA701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709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710" w:author="TAHAR IBRI (X137026)" w:date="2017-05-11T14:48:00Z">
            <w:rPr>
              <w:rFonts w:cs="Arial"/>
            </w:rPr>
          </w:rPrChange>
        </w:rPr>
        <w:t>Sécurisation ITDI</w:t>
      </w:r>
    </w:p>
    <w:p w:rsidR="00CA7018" w:rsidRPr="00874119" w:rsidRDefault="00CA7018" w:rsidP="00CA701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271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712" w:author="TAHAR IBRI (X137026)" w:date="2017-05-11T14:48:00Z">
            <w:rPr>
              <w:rFonts w:cs="Arial"/>
            </w:rPr>
          </w:rPrChange>
        </w:rPr>
        <w:t>Sécurisation ITDS</w:t>
      </w:r>
    </w:p>
    <w:p w:rsidR="00CA7018" w:rsidRPr="00874119" w:rsidRDefault="00CA7018" w:rsidP="00CA7018">
      <w:pPr>
        <w:spacing w:after="0" w:line="240" w:lineRule="auto"/>
        <w:jc w:val="both"/>
        <w:rPr>
          <w:rFonts w:cs="Arial"/>
          <w:rPrChange w:id="2713" w:author="TAHAR IBRI (X137026)" w:date="2017-05-11T14:48:00Z">
            <w:rPr>
              <w:rFonts w:cs="Arial"/>
            </w:rPr>
          </w:rPrChange>
        </w:rPr>
      </w:pPr>
    </w:p>
    <w:p w:rsidR="00BC4966" w:rsidRPr="00874119" w:rsidRDefault="00B42F86">
      <w:pPr>
        <w:pStyle w:val="Titre2"/>
        <w:rPr>
          <w:rPrChange w:id="2714" w:author="TAHAR IBRI (X137026)" w:date="2017-05-11T14:48:00Z">
            <w:rPr/>
          </w:rPrChange>
        </w:rPr>
      </w:pPr>
      <w:bookmarkStart w:id="2715" w:name="_Toc482278726"/>
      <w:r w:rsidRPr="00874119">
        <w:rPr>
          <w:rPrChange w:id="2716" w:author="TAHAR IBRI (X137026)" w:date="2017-05-11T14:48:00Z">
            <w:rPr/>
          </w:rPrChange>
        </w:rPr>
        <w:lastRenderedPageBreak/>
        <w:t>Migration des données</w:t>
      </w:r>
      <w:r w:rsidR="00185408" w:rsidRPr="00874119">
        <w:rPr>
          <w:rPrChange w:id="2717" w:author="TAHAR IBRI (X137026)" w:date="2017-05-11T14:48:00Z">
            <w:rPr/>
          </w:rPrChange>
        </w:rPr>
        <w:t xml:space="preserve"> </w:t>
      </w:r>
      <w:r w:rsidR="002A2B67" w:rsidRPr="00874119">
        <w:rPr>
          <w:rPrChange w:id="2718" w:author="TAHAR IBRI (X137026)" w:date="2017-05-11T14:48:00Z">
            <w:rPr/>
          </w:rPrChange>
        </w:rPr>
        <w:t>ISIM</w:t>
      </w:r>
      <w:r w:rsidR="00FC56E6" w:rsidRPr="00874119">
        <w:rPr>
          <w:rPrChange w:id="2719" w:author="TAHAR IBRI (X137026)" w:date="2017-05-11T14:48:00Z">
            <w:rPr/>
          </w:rPrChange>
        </w:rPr>
        <w:t xml:space="preserve"> v</w:t>
      </w:r>
      <w:r w:rsidR="002A2B67" w:rsidRPr="00874119">
        <w:rPr>
          <w:rPrChange w:id="2720" w:author="TAHAR IBRI (X137026)" w:date="2017-05-11T14:48:00Z">
            <w:rPr/>
          </w:rPrChange>
        </w:rPr>
        <w:t xml:space="preserve">6 </w:t>
      </w:r>
      <w:r w:rsidR="00141208" w:rsidRPr="00874119">
        <w:rPr>
          <w:rPrChange w:id="2721" w:author="TAHAR IBRI (X137026)" w:date="2017-05-11T14:48:00Z">
            <w:rPr/>
          </w:rPrChange>
        </w:rPr>
        <w:t>DEV2</w:t>
      </w:r>
      <w:r w:rsidR="00BC4966" w:rsidRPr="00874119">
        <w:rPr>
          <w:rPrChange w:id="2722" w:author="TAHAR IBRI (X137026)" w:date="2017-05-11T14:48:00Z">
            <w:rPr/>
          </w:rPrChange>
        </w:rPr>
        <w:t xml:space="preserve"> </w:t>
      </w:r>
      <w:r w:rsidRPr="00874119">
        <w:rPr>
          <w:rPrChange w:id="2723" w:author="TAHAR IBRI (X137026)" w:date="2017-05-11T14:48:00Z">
            <w:rPr/>
          </w:rPrChange>
        </w:rPr>
        <w:t>vers I</w:t>
      </w:r>
      <w:r w:rsidR="00EE53EA" w:rsidRPr="00874119">
        <w:rPr>
          <w:rPrChange w:id="2724" w:author="TAHAR IBRI (X137026)" w:date="2017-05-11T14:48:00Z">
            <w:rPr/>
          </w:rPrChange>
        </w:rPr>
        <w:t>ntégration</w:t>
      </w:r>
      <w:bookmarkEnd w:id="2715"/>
    </w:p>
    <w:p w:rsidR="00BC4966" w:rsidRPr="00874119" w:rsidRDefault="007C26D4" w:rsidP="00CE78A0">
      <w:pPr>
        <w:pStyle w:val="Titre3"/>
        <w:rPr>
          <w:rPrChange w:id="2725" w:author="TAHAR IBRI (X137026)" w:date="2017-05-11T14:48:00Z">
            <w:rPr/>
          </w:rPrChange>
        </w:rPr>
      </w:pPr>
      <w:bookmarkStart w:id="2726" w:name="_Toc482278727"/>
      <w:r w:rsidRPr="00874119">
        <w:rPr>
          <w:rPrChange w:id="2727" w:author="TAHAR IBRI (X137026)" w:date="2017-05-11T14:48:00Z">
            <w:rPr/>
          </w:rPrChange>
        </w:rPr>
        <w:t xml:space="preserve">Export des données </w:t>
      </w:r>
      <w:r w:rsidR="003F1662" w:rsidRPr="00874119">
        <w:rPr>
          <w:rPrChange w:id="2728" w:author="TAHAR IBRI (X137026)" w:date="2017-05-11T14:48:00Z">
            <w:rPr/>
          </w:rPrChange>
        </w:rPr>
        <w:t>à partir</w:t>
      </w:r>
      <w:r w:rsidR="00B879B8" w:rsidRPr="00874119">
        <w:rPr>
          <w:rPrChange w:id="2729" w:author="TAHAR IBRI (X137026)" w:date="2017-05-11T14:48:00Z">
            <w:rPr/>
          </w:rPrChange>
        </w:rPr>
        <w:t xml:space="preserve"> </w:t>
      </w:r>
      <w:r w:rsidR="00BC4966" w:rsidRPr="00874119">
        <w:rPr>
          <w:rPrChange w:id="2730" w:author="TAHAR IBRI (X137026)" w:date="2017-05-11T14:48:00Z">
            <w:rPr/>
          </w:rPrChange>
        </w:rPr>
        <w:t>de l’environnement de développement</w:t>
      </w:r>
      <w:r w:rsidR="00D37756" w:rsidRPr="00874119">
        <w:rPr>
          <w:rPrChange w:id="2731" w:author="TAHAR IBRI (X137026)" w:date="2017-05-11T14:48:00Z">
            <w:rPr/>
          </w:rPrChange>
        </w:rPr>
        <w:t xml:space="preserve"> DEV2</w:t>
      </w:r>
      <w:bookmarkEnd w:id="2726"/>
    </w:p>
    <w:p w:rsidR="000F4CB0" w:rsidRPr="00874119" w:rsidRDefault="000F4CB0" w:rsidP="00BA4FD6">
      <w:pPr>
        <w:pStyle w:val="Paragraphedeliste"/>
        <w:numPr>
          <w:ilvl w:val="0"/>
          <w:numId w:val="18"/>
        </w:numPr>
        <w:rPr>
          <w:rPrChange w:id="2732" w:author="TAHAR IBRI (X137026)" w:date="2017-05-11T14:48:00Z">
            <w:rPr/>
          </w:rPrChange>
        </w:rPr>
      </w:pPr>
      <w:r w:rsidRPr="00874119">
        <w:rPr>
          <w:rPrChange w:id="2733" w:author="TAHAR IBRI (X137026)" w:date="2017-05-11T14:48:00Z">
            <w:rPr/>
          </w:rPrChange>
        </w:rPr>
        <w:t xml:space="preserve">Export </w:t>
      </w:r>
      <w:r w:rsidR="00892D6D" w:rsidRPr="00874119">
        <w:rPr>
          <w:rPrChange w:id="2734" w:author="TAHAR IBRI (X137026)" w:date="2017-05-11T14:48:00Z">
            <w:rPr/>
          </w:rPrChange>
        </w:rPr>
        <w:t>des schémas</w:t>
      </w:r>
      <w:r w:rsidRPr="00874119">
        <w:rPr>
          <w:rPrChange w:id="2735" w:author="TAHAR IBRI (X137026)" w:date="2017-05-11T14:48:00Z">
            <w:rPr/>
          </w:rPrChange>
        </w:rPr>
        <w:t xml:space="preserve"> LDAP</w:t>
      </w:r>
    </w:p>
    <w:p w:rsidR="000F4CB0" w:rsidRPr="00874119" w:rsidRDefault="000F4CB0" w:rsidP="00BA4FD6">
      <w:pPr>
        <w:pStyle w:val="Paragraphedeliste"/>
        <w:numPr>
          <w:ilvl w:val="0"/>
          <w:numId w:val="18"/>
        </w:numPr>
        <w:rPr>
          <w:rPrChange w:id="2736" w:author="TAHAR IBRI (X137026)" w:date="2017-05-11T14:48:00Z">
            <w:rPr/>
          </w:rPrChange>
        </w:rPr>
      </w:pPr>
      <w:r w:rsidRPr="00874119">
        <w:rPr>
          <w:rPrChange w:id="2737" w:author="TAHAR IBRI (X137026)" w:date="2017-05-11T14:48:00Z">
            <w:rPr/>
          </w:rPrChange>
        </w:rPr>
        <w:t>Export de l’organigramme ISIM</w:t>
      </w:r>
    </w:p>
    <w:p w:rsidR="000F4CB0" w:rsidRPr="00874119" w:rsidRDefault="002E0781" w:rsidP="00BA4FD6">
      <w:pPr>
        <w:pStyle w:val="Paragraphedeliste"/>
        <w:numPr>
          <w:ilvl w:val="0"/>
          <w:numId w:val="18"/>
        </w:numPr>
        <w:rPr>
          <w:rPrChange w:id="2738" w:author="TAHAR IBRI (X137026)" w:date="2017-05-11T14:48:00Z">
            <w:rPr/>
          </w:rPrChange>
        </w:rPr>
      </w:pPr>
      <w:r w:rsidRPr="00874119">
        <w:rPr>
          <w:rPrChange w:id="2739" w:author="TAHAR IBRI (X137026)" w:date="2017-05-11T14:48:00Z">
            <w:rPr/>
          </w:rPrChange>
        </w:rPr>
        <w:t>Export de la configuration avec l’outil Migration ISIM</w:t>
      </w:r>
    </w:p>
    <w:p w:rsidR="007C26D4" w:rsidRPr="00874119" w:rsidRDefault="007C26D4" w:rsidP="007C26D4">
      <w:pPr>
        <w:pStyle w:val="Paragraphedeliste"/>
        <w:numPr>
          <w:ilvl w:val="0"/>
          <w:numId w:val="20"/>
        </w:numPr>
        <w:rPr>
          <w:rPrChange w:id="2740" w:author="TAHAR IBRI (X137026)" w:date="2017-05-11T14:48:00Z">
            <w:rPr/>
          </w:rPrChange>
        </w:rPr>
      </w:pPr>
      <w:r w:rsidRPr="00874119">
        <w:rPr>
          <w:rPrChange w:id="2741" w:author="TAHAR IBRI (X137026)" w:date="2017-05-11T14:48:00Z">
            <w:rPr/>
          </w:rPrChange>
        </w:rPr>
        <w:t>Capture des données des anciens serveurs de recette ITIM 5</w:t>
      </w:r>
    </w:p>
    <w:p w:rsidR="007C26D4" w:rsidRPr="00874119" w:rsidRDefault="007C26D4" w:rsidP="007C26D4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2742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2743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d'annuaire</w:t>
      </w:r>
    </w:p>
    <w:p w:rsidR="007C26D4" w:rsidRPr="00874119" w:rsidRDefault="007C26D4" w:rsidP="007C26D4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2744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2745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de base de données</w:t>
      </w:r>
    </w:p>
    <w:p w:rsidR="00BC4966" w:rsidRPr="00874119" w:rsidRDefault="00BC4966" w:rsidP="00CE78A0">
      <w:pPr>
        <w:pStyle w:val="Titre3"/>
        <w:rPr>
          <w:rPrChange w:id="2746" w:author="TAHAR IBRI (X137026)" w:date="2017-05-11T14:48:00Z">
            <w:rPr/>
          </w:rPrChange>
        </w:rPr>
      </w:pPr>
      <w:bookmarkStart w:id="2747" w:name="_Toc444790458"/>
      <w:bookmarkStart w:id="2748" w:name="_Toc444791053"/>
      <w:bookmarkStart w:id="2749" w:name="_Toc444791393"/>
      <w:bookmarkStart w:id="2750" w:name="_Toc444793647"/>
      <w:bookmarkStart w:id="2751" w:name="_Toc444793935"/>
      <w:bookmarkStart w:id="2752" w:name="_Toc444794014"/>
      <w:bookmarkStart w:id="2753" w:name="_Toc444794279"/>
      <w:bookmarkStart w:id="2754" w:name="_Toc444859908"/>
      <w:bookmarkStart w:id="2755" w:name="_Toc482278728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r w:rsidRPr="00874119">
        <w:rPr>
          <w:rPrChange w:id="2756" w:author="TAHAR IBRI (X137026)" w:date="2017-05-11T14:48:00Z">
            <w:rPr/>
          </w:rPrChange>
        </w:rPr>
        <w:t>Import de</w:t>
      </w:r>
      <w:r w:rsidR="007C26D4" w:rsidRPr="00874119">
        <w:rPr>
          <w:rPrChange w:id="2757" w:author="TAHAR IBRI (X137026)" w:date="2017-05-11T14:48:00Z">
            <w:rPr/>
          </w:rPrChange>
        </w:rPr>
        <w:t xml:space="preserve"> données </w:t>
      </w:r>
      <w:r w:rsidRPr="00874119">
        <w:rPr>
          <w:rPrChange w:id="2758" w:author="TAHAR IBRI (X137026)" w:date="2017-05-11T14:48:00Z">
            <w:rPr/>
          </w:rPrChange>
        </w:rPr>
        <w:t>vers l’environnement d’intégration</w:t>
      </w:r>
      <w:bookmarkEnd w:id="2755"/>
      <w:r w:rsidRPr="00874119">
        <w:rPr>
          <w:rPrChange w:id="2759" w:author="TAHAR IBRI (X137026)" w:date="2017-05-11T14:48:00Z">
            <w:rPr/>
          </w:rPrChange>
        </w:rPr>
        <w:t xml:space="preserve"> </w:t>
      </w:r>
    </w:p>
    <w:p w:rsidR="000F4CB0" w:rsidRPr="00874119" w:rsidRDefault="000F4CB0" w:rsidP="00BA4FD6">
      <w:pPr>
        <w:pStyle w:val="Paragraphedeliste"/>
        <w:numPr>
          <w:ilvl w:val="0"/>
          <w:numId w:val="21"/>
        </w:numPr>
        <w:rPr>
          <w:rPrChange w:id="2760" w:author="TAHAR IBRI (X137026)" w:date="2017-05-11T14:48:00Z">
            <w:rPr/>
          </w:rPrChange>
        </w:rPr>
      </w:pPr>
      <w:r w:rsidRPr="00874119">
        <w:rPr>
          <w:rPrChange w:id="2761" w:author="TAHAR IBRI (X137026)" w:date="2017-05-11T14:48:00Z">
            <w:rPr/>
          </w:rPrChange>
        </w:rPr>
        <w:t xml:space="preserve">Import </w:t>
      </w:r>
      <w:r w:rsidR="00892D6D" w:rsidRPr="00874119">
        <w:rPr>
          <w:rPrChange w:id="2762" w:author="TAHAR IBRI (X137026)" w:date="2017-05-11T14:48:00Z">
            <w:rPr/>
          </w:rPrChange>
        </w:rPr>
        <w:t>des schémas</w:t>
      </w:r>
      <w:r w:rsidRPr="00874119">
        <w:rPr>
          <w:rPrChange w:id="2763" w:author="TAHAR IBRI (X137026)" w:date="2017-05-11T14:48:00Z">
            <w:rPr/>
          </w:rPrChange>
        </w:rPr>
        <w:t xml:space="preserve"> LDAP</w:t>
      </w:r>
    </w:p>
    <w:p w:rsidR="000F4CB0" w:rsidRPr="00874119" w:rsidRDefault="007C26D4" w:rsidP="00BA4FD6">
      <w:pPr>
        <w:pStyle w:val="Paragraphedeliste"/>
        <w:numPr>
          <w:ilvl w:val="0"/>
          <w:numId w:val="21"/>
        </w:numPr>
        <w:rPr>
          <w:rPrChange w:id="2764" w:author="TAHAR IBRI (X137026)" w:date="2017-05-11T14:48:00Z">
            <w:rPr/>
          </w:rPrChange>
        </w:rPr>
      </w:pPr>
      <w:r w:rsidRPr="00874119">
        <w:rPr>
          <w:rPrChange w:id="2765" w:author="TAHAR IBRI (X137026)" w:date="2017-05-11T14:48:00Z">
            <w:rPr/>
          </w:rPrChange>
        </w:rPr>
        <w:t>Import des données LDAP</w:t>
      </w:r>
    </w:p>
    <w:p w:rsidR="000F4CB0" w:rsidRPr="00874119" w:rsidRDefault="007C26D4" w:rsidP="00BA4FD6">
      <w:pPr>
        <w:pStyle w:val="Paragraphedeliste"/>
        <w:numPr>
          <w:ilvl w:val="0"/>
          <w:numId w:val="21"/>
        </w:numPr>
        <w:rPr>
          <w:rPrChange w:id="2766" w:author="TAHAR IBRI (X137026)" w:date="2017-05-11T14:48:00Z">
            <w:rPr/>
          </w:rPrChange>
        </w:rPr>
      </w:pPr>
      <w:r w:rsidRPr="00874119">
        <w:rPr>
          <w:rPrChange w:id="2767" w:author="TAHAR IBRI (X137026)" w:date="2017-05-11T14:48:00Z">
            <w:rPr/>
          </w:rPrChange>
        </w:rPr>
        <w:t>Import des données DB2</w:t>
      </w:r>
    </w:p>
    <w:p w:rsidR="00E02555" w:rsidRPr="00874119" w:rsidRDefault="00E02555" w:rsidP="00E02555">
      <w:pPr>
        <w:pStyle w:val="Titre2"/>
        <w:rPr>
          <w:rPrChange w:id="2768" w:author="TAHAR IBRI (X137026)" w:date="2017-05-11T14:48:00Z">
            <w:rPr/>
          </w:rPrChange>
        </w:rPr>
      </w:pPr>
      <w:bookmarkStart w:id="2769" w:name="_Toc482278729"/>
      <w:r w:rsidRPr="00874119">
        <w:rPr>
          <w:rPrChange w:id="2770" w:author="TAHAR IBRI (X137026)" w:date="2017-05-11T14:48:00Z">
            <w:rPr/>
          </w:rPrChange>
        </w:rPr>
        <w:t xml:space="preserve">Reconfiguration des paramètres </w:t>
      </w:r>
      <w:r w:rsidR="00E83F79" w:rsidRPr="00874119">
        <w:rPr>
          <w:rPrChange w:id="2771" w:author="TAHAR IBRI (X137026)" w:date="2017-05-11T14:48:00Z">
            <w:rPr/>
          </w:rPrChange>
        </w:rPr>
        <w:t>ISIM</w:t>
      </w:r>
      <w:r w:rsidR="00985D80" w:rsidRPr="00874119">
        <w:rPr>
          <w:rPrChange w:id="2772" w:author="TAHAR IBRI (X137026)" w:date="2017-05-11T14:48:00Z">
            <w:rPr/>
          </w:rPrChange>
        </w:rPr>
        <w:t xml:space="preserve"> v</w:t>
      </w:r>
      <w:r w:rsidR="00CF2C6A" w:rsidRPr="00874119">
        <w:rPr>
          <w:rPrChange w:id="2773" w:author="TAHAR IBRI (X137026)" w:date="2017-05-11T14:48:00Z">
            <w:rPr/>
          </w:rPrChange>
        </w:rPr>
        <w:t>6</w:t>
      </w:r>
      <w:bookmarkEnd w:id="2769"/>
    </w:p>
    <w:p w:rsidR="00E02555" w:rsidRPr="00874119" w:rsidRDefault="00E02555" w:rsidP="00E02555">
      <w:pPr>
        <w:pStyle w:val="Titre3"/>
        <w:rPr>
          <w:rPrChange w:id="2774" w:author="TAHAR IBRI (X137026)" w:date="2017-05-11T14:48:00Z">
            <w:rPr/>
          </w:rPrChange>
        </w:rPr>
      </w:pPr>
      <w:bookmarkStart w:id="2775" w:name="_Toc482278730"/>
      <w:r w:rsidRPr="00874119">
        <w:rPr>
          <w:rPrChange w:id="2776" w:author="TAHAR IBRI (X137026)" w:date="2017-05-11T14:48:00Z">
            <w:rPr/>
          </w:rPrChange>
        </w:rPr>
        <w:t xml:space="preserve">Paramètre de </w:t>
      </w:r>
      <w:r w:rsidR="009D4F00" w:rsidRPr="00874119">
        <w:rPr>
          <w:rPrChange w:id="2777" w:author="TAHAR IBRI (X137026)" w:date="2017-05-11T14:48:00Z">
            <w:rPr/>
          </w:rPrChange>
        </w:rPr>
        <w:t>profil d’adaptateur</w:t>
      </w:r>
      <w:bookmarkEnd w:id="2775"/>
    </w:p>
    <w:p w:rsidR="00E02555" w:rsidRPr="00874119" w:rsidRDefault="00E02555" w:rsidP="00E02555">
      <w:pPr>
        <w:tabs>
          <w:tab w:val="right" w:pos="9071"/>
        </w:tabs>
        <w:rPr>
          <w:rPrChange w:id="2778" w:author="TAHAR IBRI (X137026)" w:date="2017-05-11T14:48:00Z">
            <w:rPr/>
          </w:rPrChange>
        </w:rPr>
      </w:pPr>
      <w:r w:rsidRPr="00874119">
        <w:rPr>
          <w:rPrChange w:id="2779" w:author="TAHAR IBRI (X137026)" w:date="2017-05-11T14:48:00Z">
            <w:rPr/>
          </w:rPrChange>
        </w:rPr>
        <w:t xml:space="preserve">Reconfigurer chaque </w:t>
      </w:r>
      <w:r w:rsidR="009D4F00" w:rsidRPr="00874119">
        <w:rPr>
          <w:rPrChange w:id="2780" w:author="TAHAR IBRI (X137026)" w:date="2017-05-11T14:48:00Z">
            <w:rPr/>
          </w:rPrChange>
        </w:rPr>
        <w:t>profil d’adaptateur</w:t>
      </w:r>
      <w:r w:rsidRPr="00874119">
        <w:rPr>
          <w:rPrChange w:id="2781" w:author="TAHAR IBRI (X137026)" w:date="2017-05-11T14:48:00Z">
            <w:rPr/>
          </w:rPrChange>
        </w:rPr>
        <w:t xml:space="preserve"> en pointant </w:t>
      </w:r>
      <w:r w:rsidR="009D4F00" w:rsidRPr="00874119">
        <w:rPr>
          <w:rPrChange w:id="2782" w:author="TAHAR IBRI (X137026)" w:date="2017-05-11T14:48:00Z">
            <w:rPr/>
          </w:rPrChange>
        </w:rPr>
        <w:t>son</w:t>
      </w:r>
      <w:r w:rsidRPr="00874119">
        <w:rPr>
          <w:rPrChange w:id="2783" w:author="TAHAR IBRI (X137026)" w:date="2017-05-11T14:48:00Z">
            <w:rPr/>
          </w:rPrChange>
        </w:rPr>
        <w:t xml:space="preserve"> URL vers les RMI Dispatcher et Agents Adaptateurs qui s’interfacent avec l’</w:t>
      </w:r>
      <w:r w:rsidR="002768DF" w:rsidRPr="00874119">
        <w:rPr>
          <w:rPrChange w:id="2784" w:author="TAHAR IBRI (X137026)" w:date="2017-05-11T14:48:00Z">
            <w:rPr/>
          </w:rPrChange>
        </w:rPr>
        <w:t>environnement d’intégration</w:t>
      </w:r>
      <w:r w:rsidRPr="00874119">
        <w:rPr>
          <w:rPrChange w:id="2785" w:author="TAHAR IBRI (X137026)" w:date="2017-05-11T14:48:00Z">
            <w:rPr/>
          </w:rPrChange>
        </w:rPr>
        <w:t>.</w:t>
      </w:r>
    </w:p>
    <w:p w:rsidR="009F41A1" w:rsidRPr="00874119" w:rsidRDefault="009F41A1" w:rsidP="009F41A1">
      <w:pPr>
        <w:tabs>
          <w:tab w:val="right" w:pos="9071"/>
        </w:tabs>
        <w:rPr>
          <w:rPrChange w:id="2786" w:author="TAHAR IBRI (X137026)" w:date="2017-05-11T14:48:00Z">
            <w:rPr/>
          </w:rPrChange>
        </w:rPr>
      </w:pPr>
      <w:r w:rsidRPr="00874119">
        <w:rPr>
          <w:rPrChange w:id="2787" w:author="TAHAR IBRI (X137026)" w:date="2017-05-11T14:48:00Z">
            <w:rPr/>
          </w:rPrChange>
        </w:rPr>
        <w:t xml:space="preserve">Bouchonner les adaptateurs dont les systèmes </w:t>
      </w:r>
      <w:proofErr w:type="gramStart"/>
      <w:r w:rsidRPr="00874119">
        <w:rPr>
          <w:rPrChange w:id="2788" w:author="TAHAR IBRI (X137026)" w:date="2017-05-11T14:48:00Z">
            <w:rPr/>
          </w:rPrChange>
        </w:rPr>
        <w:t>cibles</w:t>
      </w:r>
      <w:proofErr w:type="gramEnd"/>
      <w:r w:rsidRPr="00874119">
        <w:rPr>
          <w:rPrChange w:id="2789" w:author="TAHAR IBRI (X137026)" w:date="2017-05-11T14:48:00Z">
            <w:rPr/>
          </w:rPrChange>
        </w:rPr>
        <w:t xml:space="preserve"> ne sont pas disponibles en environnement de d’intégration.</w:t>
      </w:r>
    </w:p>
    <w:p w:rsidR="009D4F00" w:rsidRPr="00874119" w:rsidRDefault="009D4F00" w:rsidP="00E02555">
      <w:pPr>
        <w:pStyle w:val="Titre3"/>
        <w:rPr>
          <w:rPrChange w:id="2790" w:author="TAHAR IBRI (X137026)" w:date="2017-05-11T14:48:00Z">
            <w:rPr/>
          </w:rPrChange>
        </w:rPr>
      </w:pPr>
      <w:bookmarkStart w:id="2791" w:name="_Toc482278731"/>
      <w:r w:rsidRPr="00874119">
        <w:rPr>
          <w:rPrChange w:id="2792" w:author="TAHAR IBRI (X137026)" w:date="2017-05-11T14:48:00Z">
            <w:rPr/>
          </w:rPrChange>
        </w:rPr>
        <w:t>Paramètre de services d’alimentation d’identité.</w:t>
      </w:r>
      <w:bookmarkEnd w:id="2791"/>
    </w:p>
    <w:p w:rsidR="009D4F00" w:rsidRPr="00874119" w:rsidRDefault="009D4F00" w:rsidP="009D4F00">
      <w:pPr>
        <w:rPr>
          <w:rPrChange w:id="2793" w:author="TAHAR IBRI (X137026)" w:date="2017-05-11T14:48:00Z">
            <w:rPr/>
          </w:rPrChange>
        </w:rPr>
      </w:pPr>
      <w:r w:rsidRPr="00874119">
        <w:rPr>
          <w:rPrChange w:id="2794" w:author="TAHAR IBRI (X137026)" w:date="2017-05-11T14:48:00Z">
            <w:rPr/>
          </w:rPrChange>
        </w:rPr>
        <w:t>Reconfigurer les services d’alimentation d’identité (</w:t>
      </w:r>
      <w:proofErr w:type="spellStart"/>
      <w:r w:rsidRPr="00874119">
        <w:rPr>
          <w:rPrChange w:id="2795" w:author="TAHAR IBRI (X137026)" w:date="2017-05-11T14:48:00Z">
            <w:rPr/>
          </w:rPrChange>
        </w:rPr>
        <w:t>DataFeed</w:t>
      </w:r>
      <w:proofErr w:type="gramStart"/>
      <w:r w:rsidRPr="00874119">
        <w:rPr>
          <w:rPrChange w:id="2796" w:author="TAHAR IBRI (X137026)" w:date="2017-05-11T14:48:00Z">
            <w:rPr/>
          </w:rPrChange>
        </w:rPr>
        <w:t>,PersonFeed</w:t>
      </w:r>
      <w:proofErr w:type="spellEnd"/>
      <w:proofErr w:type="gramEnd"/>
      <w:r w:rsidRPr="00874119">
        <w:rPr>
          <w:rPrChange w:id="2797" w:author="TAHAR IBRI (X137026)" w:date="2017-05-11T14:48:00Z">
            <w:rPr/>
          </w:rPrChange>
        </w:rPr>
        <w:t>).</w:t>
      </w:r>
    </w:p>
    <w:p w:rsidR="00E02555" w:rsidRPr="00874119" w:rsidRDefault="00E02555" w:rsidP="00E02555">
      <w:pPr>
        <w:pStyle w:val="Titre3"/>
        <w:rPr>
          <w:rPrChange w:id="2798" w:author="TAHAR IBRI (X137026)" w:date="2017-05-11T14:48:00Z">
            <w:rPr/>
          </w:rPrChange>
        </w:rPr>
      </w:pPr>
      <w:bookmarkStart w:id="2799" w:name="_Toc482278732"/>
      <w:r w:rsidRPr="00874119">
        <w:rPr>
          <w:rPrChange w:id="2800" w:author="TAHAR IBRI (X137026)" w:date="2017-05-11T14:48:00Z">
            <w:rPr/>
          </w:rPrChange>
        </w:rPr>
        <w:t>Paramètre de serveur de messagerie</w:t>
      </w:r>
      <w:bookmarkEnd w:id="2799"/>
      <w:r w:rsidRPr="00874119">
        <w:rPr>
          <w:rPrChange w:id="2801" w:author="TAHAR IBRI (X137026)" w:date="2017-05-11T14:48:00Z">
            <w:rPr/>
          </w:rPrChange>
        </w:rPr>
        <w:tab/>
      </w:r>
    </w:p>
    <w:p w:rsidR="00E02555" w:rsidRPr="00874119" w:rsidRDefault="00E02555" w:rsidP="00E02555">
      <w:pPr>
        <w:rPr>
          <w:rPrChange w:id="2802" w:author="TAHAR IBRI (X137026)" w:date="2017-05-11T14:48:00Z">
            <w:rPr/>
          </w:rPrChange>
        </w:rPr>
      </w:pPr>
      <w:r w:rsidRPr="00874119">
        <w:rPr>
          <w:rPrChange w:id="2803" w:author="TAHAR IBRI (X137026)" w:date="2017-05-11T14:48:00Z">
            <w:rPr/>
          </w:rPrChange>
        </w:rPr>
        <w:t xml:space="preserve">Reconfigurer les paramètres de serveur de messagerie en pointant vers le serveur de messagerie dédié à l’environnement de </w:t>
      </w:r>
      <w:r w:rsidR="00A60254" w:rsidRPr="00874119">
        <w:rPr>
          <w:rPrChange w:id="2804" w:author="TAHAR IBRI (X137026)" w:date="2017-05-11T14:48:00Z">
            <w:rPr/>
          </w:rPrChange>
        </w:rPr>
        <w:t>d’intégration</w:t>
      </w:r>
      <w:r w:rsidRPr="00874119">
        <w:rPr>
          <w:rPrChange w:id="2805" w:author="TAHAR IBRI (X137026)" w:date="2017-05-11T14:48:00Z">
            <w:rPr/>
          </w:rPrChange>
        </w:rPr>
        <w:t>.</w:t>
      </w:r>
    </w:p>
    <w:p w:rsidR="009045C5" w:rsidRPr="00874119" w:rsidRDefault="009045C5" w:rsidP="009045C5">
      <w:pPr>
        <w:pStyle w:val="Titre1"/>
        <w:rPr>
          <w:rPrChange w:id="2806" w:author="TAHAR IBRI (X137026)" w:date="2017-05-11T14:48:00Z">
            <w:rPr/>
          </w:rPrChange>
        </w:rPr>
      </w:pPr>
      <w:bookmarkStart w:id="2807" w:name="_Toc482278733"/>
      <w:r w:rsidRPr="00874119">
        <w:rPr>
          <w:rPrChange w:id="2808" w:author="TAHAR IBRI (X137026)" w:date="2017-05-11T14:48:00Z">
            <w:rPr/>
          </w:rPrChange>
        </w:rPr>
        <w:lastRenderedPageBreak/>
        <w:t>Migration de l’environnement de recette</w:t>
      </w:r>
      <w:bookmarkEnd w:id="2807"/>
    </w:p>
    <w:p w:rsidR="004126DF" w:rsidRPr="00874119" w:rsidRDefault="004126DF">
      <w:pPr>
        <w:pStyle w:val="Titre2"/>
        <w:rPr>
          <w:rPrChange w:id="2809" w:author="TAHAR IBRI (X137026)" w:date="2017-05-11T14:48:00Z">
            <w:rPr/>
          </w:rPrChange>
        </w:rPr>
      </w:pPr>
      <w:bookmarkStart w:id="2810" w:name="_Toc482278734"/>
      <w:r w:rsidRPr="00874119">
        <w:rPr>
          <w:rPrChange w:id="2811" w:author="TAHAR IBRI (X137026)" w:date="2017-05-11T14:48:00Z">
            <w:rPr/>
          </w:rPrChange>
        </w:rPr>
        <w:t>Architecture technique</w:t>
      </w:r>
      <w:bookmarkEnd w:id="2810"/>
    </w:p>
    <w:tbl>
      <w:tblPr>
        <w:tblW w:w="8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0"/>
        <w:gridCol w:w="2146"/>
        <w:gridCol w:w="3492"/>
      </w:tblGrid>
      <w:tr w:rsidR="00C563C4" w:rsidRPr="00874119" w:rsidTr="0019343A">
        <w:trPr>
          <w:trHeight w:val="245"/>
        </w:trPr>
        <w:tc>
          <w:tcPr>
            <w:tcW w:w="4577" w:type="dxa"/>
            <w:gridSpan w:val="2"/>
            <w:shd w:val="clear" w:color="auto" w:fill="222A35" w:themeFill="text2" w:themeFillShade="80"/>
            <w:vAlign w:val="center"/>
          </w:tcPr>
          <w:p w:rsidR="00C563C4" w:rsidRPr="00874119" w:rsidRDefault="00C563C4" w:rsidP="00D3501A">
            <w:pPr>
              <w:jc w:val="center"/>
              <w:rPr>
                <w:rFonts w:cs="Arial"/>
                <w:b/>
                <w:color w:val="FFFFFF" w:themeColor="background1"/>
                <w:rPrChange w:id="281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81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Server</w:t>
            </w:r>
          </w:p>
        </w:tc>
        <w:tc>
          <w:tcPr>
            <w:tcW w:w="3601" w:type="dxa"/>
            <w:vMerge w:val="restart"/>
            <w:shd w:val="clear" w:color="auto" w:fill="222A35" w:themeFill="text2" w:themeFillShade="80"/>
            <w:vAlign w:val="center"/>
          </w:tcPr>
          <w:p w:rsidR="00C563C4" w:rsidRPr="00874119" w:rsidRDefault="00C563C4" w:rsidP="00D3501A">
            <w:pPr>
              <w:jc w:val="center"/>
              <w:rPr>
                <w:rFonts w:cs="Arial"/>
                <w:b/>
                <w:color w:val="FFFFFF" w:themeColor="background1"/>
                <w:rPrChange w:id="281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81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Fonction</w:t>
            </w:r>
          </w:p>
        </w:tc>
      </w:tr>
      <w:tr w:rsidR="00C563C4" w:rsidRPr="00874119" w:rsidTr="0019343A">
        <w:trPr>
          <w:trHeight w:val="251"/>
        </w:trPr>
        <w:tc>
          <w:tcPr>
            <w:tcW w:w="2415" w:type="dxa"/>
            <w:shd w:val="clear" w:color="auto" w:fill="222A35" w:themeFill="text2" w:themeFillShade="80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81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81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Nom</w:t>
            </w:r>
          </w:p>
        </w:tc>
        <w:tc>
          <w:tcPr>
            <w:tcW w:w="2162" w:type="dxa"/>
            <w:shd w:val="clear" w:color="auto" w:fill="222A35" w:themeFill="text2" w:themeFillShade="80"/>
            <w:vAlign w:val="center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81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81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Adresse IP</w:t>
            </w:r>
          </w:p>
        </w:tc>
        <w:tc>
          <w:tcPr>
            <w:tcW w:w="3601" w:type="dxa"/>
            <w:vMerge/>
            <w:shd w:val="clear" w:color="auto" w:fill="222A35" w:themeFill="text2" w:themeFillShade="80"/>
            <w:vAlign w:val="center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82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</w:p>
        </w:tc>
      </w:tr>
      <w:tr w:rsidR="00936552" w:rsidRPr="00874119" w:rsidTr="0019343A">
        <w:trPr>
          <w:trHeight w:val="257"/>
        </w:trPr>
        <w:tc>
          <w:tcPr>
            <w:tcW w:w="2415" w:type="dxa"/>
            <w:vAlign w:val="center"/>
          </w:tcPr>
          <w:p w:rsidR="00936552" w:rsidRPr="00874119" w:rsidRDefault="00936552" w:rsidP="00D3501A">
            <w:pPr>
              <w:spacing w:line="276" w:lineRule="auto"/>
              <w:rPr>
                <w:highlight w:val="lightGray"/>
                <w:rPrChange w:id="2821" w:author="TAHAR IBRI (X137026)" w:date="2017-05-11T14:48:00Z">
                  <w:rPr>
                    <w:highlight w:val="lightGray"/>
                  </w:rPr>
                </w:rPrChange>
              </w:rPr>
            </w:pPr>
            <w:del w:id="2822" w:author="PETIT Vincent" w:date="2016-04-26T10:32:00Z">
              <w:r w:rsidRPr="00874119" w:rsidDel="00B306EA">
                <w:rPr>
                  <w:rFonts w:cs="Arial"/>
                  <w:color w:val="000000"/>
                  <w:szCs w:val="20"/>
                  <w:highlight w:val="lightGray"/>
                  <w:rPrChange w:id="2823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LRDIDVXXX</w:delText>
              </w:r>
            </w:del>
            <w:ins w:id="2824" w:author="PETIT Vincent" w:date="2016-04-26T10:32:00Z">
              <w:r w:rsidR="00B306EA" w:rsidRPr="00874119">
                <w:rPr>
                  <w:rFonts w:cs="Arial"/>
                  <w:color w:val="000000"/>
                  <w:szCs w:val="20"/>
                  <w:highlight w:val="lightGray"/>
                  <w:rPrChange w:id="2825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LRDYNV011</w:t>
              </w:r>
            </w:ins>
          </w:p>
        </w:tc>
        <w:tc>
          <w:tcPr>
            <w:tcW w:w="2162" w:type="dxa"/>
            <w:vAlign w:val="center"/>
          </w:tcPr>
          <w:p w:rsidR="00936552" w:rsidRPr="00874119" w:rsidRDefault="0019343A" w:rsidP="00B306EA">
            <w:pPr>
              <w:spacing w:line="276" w:lineRule="auto"/>
              <w:rPr>
                <w:rFonts w:cs="Arial"/>
                <w:color w:val="000000"/>
                <w:szCs w:val="20"/>
                <w:highlight w:val="lightGray"/>
                <w:rPrChange w:id="2826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827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10.133.51</w:t>
            </w:r>
            <w:proofErr w:type="gramStart"/>
            <w:r w:rsidRPr="00874119">
              <w:rPr>
                <w:rFonts w:cs="Arial"/>
                <w:color w:val="000000"/>
                <w:szCs w:val="20"/>
                <w:highlight w:val="lightGray"/>
                <w:rPrChange w:id="2828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.</w:t>
            </w:r>
            <w:proofErr w:type="gramEnd"/>
            <w:del w:id="2829" w:author="PETIT Vincent" w:date="2016-04-26T10:34:00Z">
              <w:r w:rsidR="0080789F" w:rsidRPr="00874119" w:rsidDel="00B306EA">
                <w:rPr>
                  <w:rFonts w:cs="Arial"/>
                  <w:color w:val="000000"/>
                  <w:szCs w:val="20"/>
                  <w:highlight w:val="yellow"/>
                  <w:rPrChange w:id="2830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  <w:ins w:id="2831" w:author="PETIT Vincent" w:date="2016-04-26T10:34:00Z">
              <w:r w:rsidR="006C43C0" w:rsidRPr="00874119">
                <w:rPr>
                  <w:rFonts w:cs="Arial"/>
                  <w:color w:val="000000"/>
                  <w:szCs w:val="20"/>
                  <w:highlight w:val="lightGray"/>
                  <w:rPrChange w:id="2832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t>164</w:t>
              </w:r>
            </w:ins>
          </w:p>
        </w:tc>
        <w:tc>
          <w:tcPr>
            <w:tcW w:w="3601" w:type="dxa"/>
            <w:vAlign w:val="center"/>
          </w:tcPr>
          <w:p w:rsidR="00936552" w:rsidRPr="00874119" w:rsidRDefault="00936552" w:rsidP="00C30EAF">
            <w:pPr>
              <w:spacing w:line="276" w:lineRule="auto"/>
              <w:rPr>
                <w:rFonts w:cs="Arial"/>
                <w:color w:val="000000"/>
                <w:szCs w:val="20"/>
                <w:highlight w:val="lightGray"/>
                <w:rPrChange w:id="2833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2834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Serveur ITIM</w:t>
            </w:r>
            <w:r w:rsidR="000A0BC1" w:rsidRPr="00874119">
              <w:rPr>
                <w:rFonts w:cs="Arial"/>
                <w:color w:val="000000"/>
                <w:szCs w:val="20"/>
                <w:highlight w:val="lightGray"/>
                <w:rPrChange w:id="2835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 xml:space="preserve"> </w:t>
            </w:r>
            <w:r w:rsidR="00C30EAF" w:rsidRPr="00874119">
              <w:rPr>
                <w:rFonts w:cs="Arial"/>
                <w:color w:val="000000"/>
                <w:szCs w:val="20"/>
                <w:highlight w:val="lightGray"/>
                <w:rPrChange w:id="2836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de R</w:t>
            </w:r>
            <w:r w:rsidR="000A0BC1" w:rsidRPr="00874119">
              <w:rPr>
                <w:rFonts w:cs="Arial"/>
                <w:color w:val="000000"/>
                <w:szCs w:val="20"/>
                <w:highlight w:val="lightGray"/>
                <w:rPrChange w:id="2837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ecette</w:t>
            </w:r>
          </w:p>
        </w:tc>
      </w:tr>
      <w:tr w:rsidR="0019343A" w:rsidRPr="00874119" w:rsidTr="0019343A">
        <w:trPr>
          <w:trHeight w:val="249"/>
        </w:trPr>
        <w:tc>
          <w:tcPr>
            <w:tcW w:w="2415" w:type="dxa"/>
            <w:vAlign w:val="center"/>
          </w:tcPr>
          <w:p w:rsidR="0019343A" w:rsidRPr="00874119" w:rsidRDefault="0080789F" w:rsidP="0019343A">
            <w:pPr>
              <w:jc w:val="both"/>
              <w:rPr>
                <w:rFonts w:cs="Arial"/>
                <w:szCs w:val="20"/>
                <w:highlight w:val="green"/>
                <w:rPrChange w:id="2838" w:author="TAHAR IBRI (X137026)" w:date="2017-05-11T14:48:00Z">
                  <w:rPr>
                    <w:rFonts w:cs="Arial"/>
                    <w:szCs w:val="20"/>
                    <w:highlight w:val="green"/>
                  </w:rPr>
                </w:rPrChange>
              </w:rPr>
            </w:pPr>
            <w:del w:id="2839" w:author="PETIT Vincent" w:date="2016-04-26T10:36:00Z">
              <w:r w:rsidRPr="00874119" w:rsidDel="00FB299E">
                <w:rPr>
                  <w:rFonts w:cs="Arial"/>
                  <w:color w:val="000000"/>
                  <w:szCs w:val="20"/>
                  <w:highlight w:val="green"/>
                  <w:rPrChange w:id="2840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LRDALVXXX</w:delText>
              </w:r>
            </w:del>
            <w:ins w:id="2841" w:author="PETIT Vincent" w:date="2016-04-26T10:36:00Z">
              <w:r w:rsidR="00FB299E" w:rsidRPr="00874119">
                <w:rPr>
                  <w:rFonts w:cs="Arial"/>
                  <w:color w:val="000000"/>
                  <w:szCs w:val="20"/>
                  <w:highlight w:val="green"/>
                  <w:rPrChange w:id="2842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LRDYNV012</w:t>
              </w:r>
            </w:ins>
          </w:p>
        </w:tc>
        <w:tc>
          <w:tcPr>
            <w:tcW w:w="2162" w:type="dxa"/>
            <w:vAlign w:val="center"/>
          </w:tcPr>
          <w:p w:rsidR="0019343A" w:rsidRPr="00874119" w:rsidRDefault="0080789F" w:rsidP="00FB299E">
            <w:pPr>
              <w:spacing w:line="276" w:lineRule="auto"/>
              <w:rPr>
                <w:rFonts w:cs="Arial"/>
                <w:color w:val="000000"/>
                <w:szCs w:val="20"/>
                <w:highlight w:val="green"/>
                <w:rPrChange w:id="2843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green"/>
                <w:rPrChange w:id="2844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>10.133.51</w:t>
            </w:r>
            <w:proofErr w:type="gramStart"/>
            <w:r w:rsidRPr="00874119">
              <w:rPr>
                <w:rFonts w:cs="Arial"/>
                <w:color w:val="000000"/>
                <w:szCs w:val="20"/>
                <w:highlight w:val="green"/>
                <w:rPrChange w:id="2845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>.</w:t>
            </w:r>
            <w:proofErr w:type="gramEnd"/>
            <w:del w:id="2846" w:author="PETIT Vincent" w:date="2016-04-26T10:37:00Z">
              <w:r w:rsidRPr="00874119" w:rsidDel="00FB299E">
                <w:rPr>
                  <w:rFonts w:cs="Arial"/>
                  <w:color w:val="000000"/>
                  <w:szCs w:val="20"/>
                  <w:highlight w:val="yellow"/>
                  <w:rPrChange w:id="2847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  <w:ins w:id="2848" w:author="PETIT Vincent" w:date="2016-04-26T10:37:00Z">
              <w:r w:rsidR="006C43C0" w:rsidRPr="00874119">
                <w:rPr>
                  <w:rFonts w:cs="Arial"/>
                  <w:color w:val="000000"/>
                  <w:szCs w:val="20"/>
                  <w:highlight w:val="green"/>
                  <w:rPrChange w:id="2849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t>19</w:t>
              </w:r>
            </w:ins>
          </w:p>
        </w:tc>
        <w:tc>
          <w:tcPr>
            <w:tcW w:w="3601" w:type="dxa"/>
            <w:vAlign w:val="center"/>
          </w:tcPr>
          <w:p w:rsidR="0019343A" w:rsidRPr="00874119" w:rsidRDefault="0080789F" w:rsidP="000A0BC1">
            <w:pPr>
              <w:spacing w:line="276" w:lineRule="auto"/>
              <w:rPr>
                <w:rFonts w:cs="Arial"/>
                <w:color w:val="000000"/>
                <w:szCs w:val="20"/>
                <w:highlight w:val="green"/>
                <w:rPrChange w:id="2850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green"/>
                <w:rPrChange w:id="2851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>Serveur IT</w:t>
            </w:r>
            <w:r w:rsidR="000A0BC1" w:rsidRPr="00874119">
              <w:rPr>
                <w:rFonts w:cs="Arial"/>
                <w:color w:val="000000"/>
                <w:szCs w:val="20"/>
                <w:highlight w:val="green"/>
                <w:rPrChange w:id="2852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 xml:space="preserve">DI </w:t>
            </w:r>
            <w:r w:rsidR="00C30EAF" w:rsidRPr="00874119">
              <w:rPr>
                <w:rFonts w:cs="Arial"/>
                <w:color w:val="000000"/>
                <w:szCs w:val="20"/>
                <w:highlight w:val="green"/>
                <w:rPrChange w:id="2853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 xml:space="preserve">de </w:t>
            </w:r>
            <w:r w:rsidR="000A0BC1" w:rsidRPr="00874119">
              <w:rPr>
                <w:rFonts w:cs="Arial"/>
                <w:color w:val="000000"/>
                <w:szCs w:val="20"/>
                <w:highlight w:val="green"/>
                <w:rPrChange w:id="2854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>Recette</w:t>
            </w:r>
          </w:p>
        </w:tc>
      </w:tr>
      <w:tr w:rsidR="00936552" w:rsidRPr="00874119" w:rsidTr="0019343A">
        <w:trPr>
          <w:trHeight w:val="249"/>
        </w:trPr>
        <w:tc>
          <w:tcPr>
            <w:tcW w:w="2415" w:type="dxa"/>
            <w:vAlign w:val="center"/>
          </w:tcPr>
          <w:p w:rsidR="00936552" w:rsidRPr="00874119" w:rsidRDefault="00936552" w:rsidP="00D3501A">
            <w:pPr>
              <w:spacing w:line="276" w:lineRule="auto"/>
              <w:rPr>
                <w:rFonts w:cs="Arial"/>
                <w:color w:val="FFFFFF" w:themeColor="background1"/>
                <w:szCs w:val="20"/>
                <w:highlight w:val="darkBlue"/>
                <w:rPrChange w:id="2855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Blue"/>
                  </w:rPr>
                </w:rPrChange>
              </w:rPr>
            </w:pPr>
            <w:proofErr w:type="spellStart"/>
            <w:r w:rsidRPr="00874119">
              <w:rPr>
                <w:rFonts w:cs="Arial"/>
                <w:color w:val="FFFFFF" w:themeColor="background1"/>
                <w:szCs w:val="20"/>
                <w:highlight w:val="darkCyan"/>
                <w:rPrChange w:id="2856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  <w:t>Workstation_RCT</w:t>
            </w:r>
            <w:proofErr w:type="spellEnd"/>
          </w:p>
        </w:tc>
        <w:tc>
          <w:tcPr>
            <w:tcW w:w="2162" w:type="dxa"/>
            <w:vAlign w:val="center"/>
          </w:tcPr>
          <w:p w:rsidR="00936552" w:rsidRPr="00874119" w:rsidRDefault="00936552" w:rsidP="00D3501A">
            <w:pPr>
              <w:spacing w:line="276" w:lineRule="auto"/>
              <w:rPr>
                <w:rPrChange w:id="2857" w:author="TAHAR IBRI (X137026)" w:date="2017-05-11T14:48:00Z">
                  <w:rPr/>
                </w:rPrChange>
              </w:rPr>
            </w:pPr>
            <w:r w:rsidRPr="00874119">
              <w:rPr>
                <w:highlight w:val="yellow"/>
                <w:rPrChange w:id="2858" w:author="TAHAR IBRI (X137026)" w:date="2017-05-11T14:48:00Z">
                  <w:rPr>
                    <w:highlight w:val="yellow"/>
                  </w:rPr>
                </w:rPrChange>
              </w:rPr>
              <w:t>X.X.X.X</w:t>
            </w:r>
          </w:p>
        </w:tc>
        <w:tc>
          <w:tcPr>
            <w:tcW w:w="3601" w:type="dxa"/>
            <w:vAlign w:val="center"/>
          </w:tcPr>
          <w:p w:rsidR="00936552" w:rsidRPr="00874119" w:rsidRDefault="00936552">
            <w:pPr>
              <w:spacing w:line="276" w:lineRule="auto"/>
              <w:rPr>
                <w:rFonts w:cs="Arial"/>
                <w:color w:val="000000"/>
                <w:rPrChange w:id="2859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000000"/>
                <w:rPrChange w:id="2860" w:author="TAHAR IBRI (X137026)" w:date="2017-05-11T14:48:00Z">
                  <w:rPr>
                    <w:rFonts w:cs="Arial"/>
                    <w:color w:val="000000"/>
                  </w:rPr>
                </w:rPrChange>
              </w:rPr>
              <w:t xml:space="preserve">Poste de travail dédié à </w:t>
            </w:r>
            <w:r w:rsidR="00292C94" w:rsidRPr="00874119">
              <w:rPr>
                <w:rFonts w:cs="Arial"/>
                <w:color w:val="000000"/>
                <w:rPrChange w:id="2861" w:author="TAHAR IBRI (X137026)" w:date="2017-05-11T14:48:00Z">
                  <w:rPr>
                    <w:rFonts w:cs="Arial"/>
                    <w:color w:val="000000"/>
                  </w:rPr>
                </w:rPrChange>
              </w:rPr>
              <w:t>la recette</w:t>
            </w:r>
          </w:p>
        </w:tc>
      </w:tr>
    </w:tbl>
    <w:p w:rsidR="004126DF" w:rsidRPr="00874119" w:rsidRDefault="004126DF">
      <w:pPr>
        <w:pStyle w:val="Titre2"/>
        <w:rPr>
          <w:rPrChange w:id="2862" w:author="TAHAR IBRI (X137026)" w:date="2017-05-11T14:48:00Z">
            <w:rPr/>
          </w:rPrChange>
        </w:rPr>
      </w:pPr>
      <w:bookmarkStart w:id="2863" w:name="_Toc482278735"/>
      <w:r w:rsidRPr="00874119">
        <w:rPr>
          <w:rPrChange w:id="2864" w:author="TAHAR IBRI (X137026)" w:date="2017-05-11T14:48:00Z">
            <w:rPr/>
          </w:rPrChange>
        </w:rPr>
        <w:t>Création et installation des serveurs</w:t>
      </w:r>
      <w:bookmarkEnd w:id="2863"/>
    </w:p>
    <w:p w:rsidR="00C563C4" w:rsidRPr="00874119" w:rsidRDefault="00F616FE" w:rsidP="00C563C4">
      <w:pPr>
        <w:pStyle w:val="Titre3"/>
        <w:rPr>
          <w:rPrChange w:id="2865" w:author="TAHAR IBRI (X137026)" w:date="2017-05-11T14:48:00Z">
            <w:rPr/>
          </w:rPrChange>
        </w:rPr>
      </w:pPr>
      <w:bookmarkStart w:id="2866" w:name="_Toc482278736"/>
      <w:proofErr w:type="spellStart"/>
      <w:r w:rsidRPr="00874119">
        <w:rPr>
          <w:rPrChange w:id="2867" w:author="TAHAR IBRI (X137026)" w:date="2017-05-11T14:48:00Z">
            <w:rPr/>
          </w:rPrChange>
        </w:rPr>
        <w:t>Prérequis</w:t>
      </w:r>
      <w:bookmarkEnd w:id="2866"/>
      <w:proofErr w:type="spellEnd"/>
    </w:p>
    <w:p w:rsidR="00C563C4" w:rsidRPr="00874119" w:rsidRDefault="00EA35D9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2868" w:author="TAHAR IBRI (X137026)" w:date="2017-05-11T14:48:00Z">
            <w:rPr/>
          </w:rPrChange>
        </w:rPr>
      </w:pPr>
      <w:r w:rsidRPr="00874119">
        <w:rPr>
          <w:rPrChange w:id="2869" w:author="TAHAR IBRI (X137026)" w:date="2017-05-11T14:48:00Z">
            <w:rPr/>
          </w:rPrChange>
        </w:rPr>
        <w:t>Le fichier</w:t>
      </w:r>
      <w:r w:rsidR="00C563C4" w:rsidRPr="00874119">
        <w:rPr>
          <w:rPrChange w:id="2870" w:author="TAHAR IBRI (X137026)" w:date="2017-05-11T14:48:00Z">
            <w:rPr/>
          </w:rPrChange>
        </w:rPr>
        <w:t xml:space="preserve"> ISO ci-dessous </w:t>
      </w:r>
      <w:r w:rsidRPr="00874119">
        <w:rPr>
          <w:rPrChange w:id="2871" w:author="TAHAR IBRI (X137026)" w:date="2017-05-11T14:48:00Z">
            <w:rPr/>
          </w:rPrChange>
        </w:rPr>
        <w:t>doit être disponible</w:t>
      </w:r>
      <w:r w:rsidR="00C563C4" w:rsidRPr="00874119">
        <w:rPr>
          <w:rPrChange w:id="2872" w:author="TAHAR IBRI (X137026)" w:date="2017-05-11T14:48:00Z">
            <w:rPr/>
          </w:rPrChange>
        </w:rPr>
        <w:t xml:space="preserve"> dans le data center </w:t>
      </w:r>
      <w:proofErr w:type="spellStart"/>
      <w:r w:rsidR="00C563C4" w:rsidRPr="00874119">
        <w:rPr>
          <w:rPrChange w:id="2873" w:author="TAHAR IBRI (X137026)" w:date="2017-05-11T14:48:00Z">
            <w:rPr/>
          </w:rPrChange>
        </w:rPr>
        <w:t>VMware</w:t>
      </w:r>
      <w:proofErr w:type="spellEnd"/>
      <w:r w:rsidR="00C563C4" w:rsidRPr="00874119">
        <w:rPr>
          <w:rPrChange w:id="2874" w:author="TAHAR IBRI (X137026)" w:date="2017-05-11T14:48:00Z">
            <w:rPr/>
          </w:rPrChange>
        </w:rPr>
        <w:t xml:space="preserve"> :</w:t>
      </w:r>
    </w:p>
    <w:p w:rsidR="00C563C4" w:rsidRPr="00874119" w:rsidRDefault="00C563C4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2875" w:author="TAHAR IBRI (X137026)" w:date="2017-05-11T14:48:00Z">
            <w:rPr/>
          </w:rPrChange>
        </w:rPr>
      </w:pPr>
      <w:r w:rsidRPr="00874119">
        <w:rPr>
          <w:rPrChange w:id="2876" w:author="TAHAR IBRI (X137026)" w:date="2017-05-11T14:48:00Z">
            <w:rPr/>
          </w:rPrChange>
        </w:rPr>
        <w:t>RHEL-SERVER-7.</w:t>
      </w:r>
      <w:r w:rsidR="000A0BC1" w:rsidRPr="00874119">
        <w:rPr>
          <w:rPrChange w:id="2877" w:author="TAHAR IBRI (X137026)" w:date="2017-05-11T14:48:00Z">
            <w:rPr/>
          </w:rPrChange>
        </w:rPr>
        <w:t>1</w:t>
      </w:r>
      <w:r w:rsidRPr="00874119">
        <w:rPr>
          <w:rPrChange w:id="2878" w:author="TAHAR IBRI (X137026)" w:date="2017-05-11T14:48:00Z">
            <w:rPr/>
          </w:rPrChange>
        </w:rPr>
        <w:t>-x86_64-DVD.ISO</w:t>
      </w:r>
    </w:p>
    <w:p w:rsidR="00C563C4" w:rsidRPr="00874119" w:rsidRDefault="00C563C4" w:rsidP="00C563C4">
      <w:pPr>
        <w:pStyle w:val="Paragraphedeliste"/>
        <w:spacing w:after="0" w:line="240" w:lineRule="auto"/>
        <w:ind w:left="1440"/>
        <w:jc w:val="both"/>
        <w:rPr>
          <w:rPrChange w:id="2879" w:author="TAHAR IBRI (X137026)" w:date="2017-05-11T14:48:00Z">
            <w:rPr/>
          </w:rPrChange>
        </w:rPr>
      </w:pPr>
    </w:p>
    <w:p w:rsidR="00C563C4" w:rsidRPr="00874119" w:rsidRDefault="00C563C4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2880" w:author="TAHAR IBRI (X137026)" w:date="2017-05-11T14:48:00Z">
            <w:rPr/>
          </w:rPrChange>
        </w:rPr>
      </w:pPr>
      <w:r w:rsidRPr="00874119">
        <w:rPr>
          <w:rPrChange w:id="2881" w:author="TAHAR IBRI (X137026)" w:date="2017-05-11T14:48:00Z">
            <w:rPr/>
          </w:rPrChange>
        </w:rPr>
        <w:t>Informations nécessaires :</w:t>
      </w:r>
    </w:p>
    <w:p w:rsidR="00C563C4" w:rsidRPr="00874119" w:rsidRDefault="00EA35D9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2882" w:author="TAHAR IBRI (X137026)" w:date="2017-05-11T14:48:00Z">
            <w:rPr/>
          </w:rPrChange>
        </w:rPr>
      </w:pPr>
      <w:r w:rsidRPr="00874119">
        <w:rPr>
          <w:rPrChange w:id="2883" w:author="TAHAR IBRI (X137026)" w:date="2017-05-11T14:48:00Z">
            <w:rPr/>
          </w:rPrChange>
        </w:rPr>
        <w:t>IP des serveurs</w:t>
      </w:r>
      <w:r w:rsidR="00C563C4" w:rsidRPr="00874119">
        <w:rPr>
          <w:rPrChange w:id="2884" w:author="TAHAR IBRI (X137026)" w:date="2017-05-11T14:48:00Z">
            <w:rPr/>
          </w:rPrChange>
        </w:rPr>
        <w:t xml:space="preserve"> DNS</w:t>
      </w:r>
    </w:p>
    <w:p w:rsidR="00C563C4" w:rsidRPr="00874119" w:rsidRDefault="00C563C4" w:rsidP="00C563C4">
      <w:pPr>
        <w:pStyle w:val="Titre3"/>
        <w:rPr>
          <w:rPrChange w:id="2885" w:author="TAHAR IBRI (X137026)" w:date="2017-05-11T14:48:00Z">
            <w:rPr/>
          </w:rPrChange>
        </w:rPr>
      </w:pPr>
      <w:bookmarkStart w:id="2886" w:name="_Toc482278737"/>
      <w:r w:rsidRPr="00874119">
        <w:rPr>
          <w:rPrChange w:id="2887" w:author="TAHAR IBRI (X137026)" w:date="2017-05-11T14:48:00Z">
            <w:rPr/>
          </w:rPrChange>
        </w:rPr>
        <w:t>Etapes</w:t>
      </w:r>
      <w:bookmarkEnd w:id="2886"/>
    </w:p>
    <w:p w:rsidR="00C563C4" w:rsidRPr="00874119" w:rsidRDefault="00C563C4" w:rsidP="00C563C4">
      <w:pPr>
        <w:spacing w:line="276" w:lineRule="auto"/>
        <w:rPr>
          <w:rFonts w:cs="Arial"/>
          <w:rPrChange w:id="2888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2889" w:author="TAHAR IBRI (X137026)" w:date="2017-05-11T14:48:00Z">
            <w:rPr/>
          </w:rPrChange>
        </w:rPr>
        <w:t>1) Créer le</w:t>
      </w:r>
      <w:r w:rsidR="00C809FF" w:rsidRPr="00874119">
        <w:rPr>
          <w:rPrChange w:id="2890" w:author="TAHAR IBRI (X137026)" w:date="2017-05-11T14:48:00Z">
            <w:rPr/>
          </w:rPrChange>
        </w:rPr>
        <w:t>s</w:t>
      </w:r>
      <w:r w:rsidRPr="00874119">
        <w:rPr>
          <w:rPrChange w:id="2891" w:author="TAHAR IBRI (X137026)" w:date="2017-05-11T14:48:00Z">
            <w:rPr/>
          </w:rPrChange>
        </w:rPr>
        <w:t xml:space="preserve"> serveur</w:t>
      </w:r>
      <w:r w:rsidR="00C809FF" w:rsidRPr="00874119">
        <w:rPr>
          <w:rPrChange w:id="2892" w:author="TAHAR IBRI (X137026)" w:date="2017-05-11T14:48:00Z">
            <w:rPr/>
          </w:rPrChange>
        </w:rPr>
        <w:t>s</w:t>
      </w:r>
      <w:r w:rsidRPr="00874119">
        <w:rPr>
          <w:rPrChange w:id="2893" w:author="TAHAR IBRI (X137026)" w:date="2017-05-11T14:48:00Z">
            <w:rPr/>
          </w:rPrChange>
        </w:rPr>
        <w:t xml:space="preserve"> </w:t>
      </w:r>
      <w:r w:rsidRPr="00874119">
        <w:rPr>
          <w:rFonts w:cs="Arial"/>
          <w:color w:val="000000"/>
          <w:szCs w:val="20"/>
          <w:rPrChange w:id="2894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dans </w:t>
      </w:r>
      <w:proofErr w:type="spellStart"/>
      <w:r w:rsidRPr="00874119">
        <w:rPr>
          <w:rFonts w:cs="Arial"/>
          <w:color w:val="000000"/>
          <w:szCs w:val="20"/>
          <w:rPrChange w:id="2895" w:author="TAHAR IBRI (X137026)" w:date="2017-05-11T14:48:00Z">
            <w:rPr>
              <w:rFonts w:cs="Arial"/>
              <w:color w:val="000000"/>
              <w:szCs w:val="20"/>
            </w:rPr>
          </w:rPrChange>
        </w:rPr>
        <w:t>VMware</w:t>
      </w:r>
      <w:proofErr w:type="spellEnd"/>
      <w:r w:rsidRPr="00874119">
        <w:rPr>
          <w:rFonts w:cs="Arial"/>
          <w:color w:val="000000"/>
          <w:szCs w:val="20"/>
          <w:rPrChange w:id="289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avec les spécifications suivantes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3"/>
        <w:gridCol w:w="992"/>
        <w:gridCol w:w="1439"/>
        <w:gridCol w:w="3234"/>
      </w:tblGrid>
      <w:tr w:rsidR="00C563C4" w:rsidRPr="00874119" w:rsidTr="00D3501A">
        <w:trPr>
          <w:trHeight w:val="74"/>
        </w:trPr>
        <w:tc>
          <w:tcPr>
            <w:tcW w:w="2573" w:type="dxa"/>
            <w:shd w:val="clear" w:color="auto" w:fill="222A35" w:themeFill="text2" w:themeFillShade="80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89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89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992" w:type="dxa"/>
            <w:shd w:val="clear" w:color="auto" w:fill="222A35" w:themeFill="text2" w:themeFillShade="80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89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90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(v)CPU </w:t>
            </w:r>
          </w:p>
        </w:tc>
        <w:tc>
          <w:tcPr>
            <w:tcW w:w="1439" w:type="dxa"/>
            <w:shd w:val="clear" w:color="auto" w:fill="222A35" w:themeFill="text2" w:themeFillShade="80"/>
          </w:tcPr>
          <w:p w:rsidR="00C563C4" w:rsidRPr="00874119" w:rsidRDefault="00936552" w:rsidP="00D3501A">
            <w:pPr>
              <w:rPr>
                <w:rFonts w:cs="Arial"/>
                <w:b/>
                <w:color w:val="FFFFFF" w:themeColor="background1"/>
                <w:rPrChange w:id="290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90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RAM (</w:t>
            </w:r>
            <w:proofErr w:type="spellStart"/>
            <w:r w:rsidRPr="00874119">
              <w:rPr>
                <w:rFonts w:cs="Arial"/>
                <w:b/>
                <w:color w:val="FFFFFF" w:themeColor="background1"/>
                <w:rPrChange w:id="290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vGO</w:t>
            </w:r>
            <w:proofErr w:type="spellEnd"/>
            <w:r w:rsidR="00C563C4" w:rsidRPr="00874119">
              <w:rPr>
                <w:rFonts w:cs="Arial"/>
                <w:b/>
                <w:color w:val="FFFFFF" w:themeColor="background1"/>
                <w:rPrChange w:id="290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) </w:t>
            </w:r>
          </w:p>
        </w:tc>
        <w:tc>
          <w:tcPr>
            <w:tcW w:w="3234" w:type="dxa"/>
            <w:shd w:val="clear" w:color="auto" w:fill="222A35" w:themeFill="text2" w:themeFillShade="80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90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90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HDD </w:t>
            </w:r>
          </w:p>
        </w:tc>
      </w:tr>
      <w:tr w:rsidR="00936552" w:rsidRPr="00874119" w:rsidTr="00D3501A">
        <w:trPr>
          <w:trHeight w:val="65"/>
        </w:trPr>
        <w:tc>
          <w:tcPr>
            <w:tcW w:w="2573" w:type="dxa"/>
            <w:shd w:val="clear" w:color="auto" w:fill="auto"/>
            <w:vAlign w:val="center"/>
          </w:tcPr>
          <w:p w:rsidR="00936552" w:rsidRPr="00874119" w:rsidRDefault="00B306EA" w:rsidP="00D3501A">
            <w:pPr>
              <w:spacing w:line="276" w:lineRule="auto"/>
              <w:rPr>
                <w:highlight w:val="lightGray"/>
                <w:rPrChange w:id="2907" w:author="TAHAR IBRI (X137026)" w:date="2017-05-11T14:48:00Z">
                  <w:rPr>
                    <w:highlight w:val="lightGray"/>
                  </w:rPr>
                </w:rPrChange>
              </w:rPr>
            </w:pPr>
            <w:ins w:id="2908" w:author="PETIT Vincent" w:date="2016-04-26T10:32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2909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LRDYNV011</w:t>
              </w:r>
            </w:ins>
            <w:del w:id="2910" w:author="PETIT Vincent" w:date="2016-04-26T10:32:00Z">
              <w:r w:rsidR="00936552" w:rsidRPr="00874119" w:rsidDel="00B306EA">
                <w:rPr>
                  <w:rFonts w:cs="Arial"/>
                  <w:color w:val="000000"/>
                  <w:szCs w:val="20"/>
                  <w:highlight w:val="lightGray"/>
                  <w:rPrChange w:id="2911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LRDIDVXXX</w:delText>
              </w:r>
            </w:del>
          </w:p>
        </w:tc>
        <w:tc>
          <w:tcPr>
            <w:tcW w:w="992" w:type="dxa"/>
            <w:shd w:val="clear" w:color="auto" w:fill="auto"/>
          </w:tcPr>
          <w:p w:rsidR="00936552" w:rsidRPr="00874119" w:rsidRDefault="000A0BC1" w:rsidP="00D3501A">
            <w:pPr>
              <w:rPr>
                <w:rFonts w:cs="Arial"/>
                <w:rPrChange w:id="2912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913" w:author="TAHAR IBRI (X137026)" w:date="2017-05-11T14:48:00Z">
                  <w:rPr>
                    <w:rFonts w:cs="Arial"/>
                  </w:rPr>
                </w:rPrChange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:rsidR="00936552" w:rsidRPr="00874119" w:rsidRDefault="000A0BC1" w:rsidP="00D3501A">
            <w:pPr>
              <w:rPr>
                <w:rFonts w:cs="Arial"/>
                <w:rPrChange w:id="2914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915" w:author="TAHAR IBRI (X137026)" w:date="2017-05-11T14:48:00Z">
                  <w:rPr>
                    <w:rFonts w:cs="Arial"/>
                  </w:rPr>
                </w:rPrChange>
              </w:rPr>
              <w:t>8</w:t>
            </w:r>
          </w:p>
        </w:tc>
        <w:tc>
          <w:tcPr>
            <w:tcW w:w="3234" w:type="dxa"/>
            <w:shd w:val="clear" w:color="auto" w:fill="auto"/>
          </w:tcPr>
          <w:p w:rsidR="00936552" w:rsidRPr="00874119" w:rsidRDefault="000A0BC1" w:rsidP="00D3501A">
            <w:pPr>
              <w:rPr>
                <w:rFonts w:cs="Arial"/>
                <w:rPrChange w:id="2916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917" w:author="TAHAR IBRI (X137026)" w:date="2017-05-11T14:48:00Z">
                  <w:rPr>
                    <w:rFonts w:cs="Arial"/>
                  </w:rPr>
                </w:rPrChange>
              </w:rPr>
              <w:t xml:space="preserve">150 </w:t>
            </w:r>
            <w:r w:rsidR="00936552" w:rsidRPr="00874119">
              <w:rPr>
                <w:rFonts w:cs="Arial"/>
                <w:rPrChange w:id="2918" w:author="TAHAR IBRI (X137026)" w:date="2017-05-11T14:48:00Z">
                  <w:rPr>
                    <w:rFonts w:cs="Arial"/>
                  </w:rPr>
                </w:rPrChange>
              </w:rPr>
              <w:t>GO</w:t>
            </w:r>
            <w:r w:rsidRPr="00874119">
              <w:rPr>
                <w:rFonts w:cs="Arial"/>
                <w:rPrChange w:id="2919" w:author="TAHAR IBRI (X137026)" w:date="2017-05-11T14:48:00Z">
                  <w:rPr>
                    <w:rFonts w:cs="Arial"/>
                  </w:rPr>
                </w:rPrChange>
              </w:rPr>
              <w:t xml:space="preserve"> </w:t>
            </w:r>
            <w:r w:rsidRPr="00874119">
              <w:rPr>
                <w:rFonts w:cs="Arial"/>
                <w:color w:val="000000"/>
                <w:szCs w:val="20"/>
                <w:rPrChange w:id="2920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+ 100 GO sur SAN</w:t>
            </w:r>
          </w:p>
        </w:tc>
      </w:tr>
      <w:tr w:rsidR="000F0572" w:rsidRPr="00874119" w:rsidTr="00D3501A">
        <w:trPr>
          <w:trHeight w:val="65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572" w:rsidRPr="00874119" w:rsidRDefault="00FB299E" w:rsidP="00D3501A">
            <w:pPr>
              <w:jc w:val="both"/>
              <w:rPr>
                <w:rFonts w:cs="Arial"/>
                <w:szCs w:val="20"/>
                <w:highlight w:val="lightGray"/>
                <w:rPrChange w:id="2921" w:author="TAHAR IBRI (X137026)" w:date="2017-05-11T14:48:00Z">
                  <w:rPr>
                    <w:rFonts w:cs="Arial"/>
                    <w:szCs w:val="20"/>
                    <w:highlight w:val="lightGray"/>
                  </w:rPr>
                </w:rPrChange>
              </w:rPr>
            </w:pPr>
            <w:ins w:id="2922" w:author="PETIT Vincent" w:date="2016-04-26T10:36:00Z">
              <w:r w:rsidRPr="00874119">
                <w:rPr>
                  <w:rFonts w:cs="Arial"/>
                  <w:color w:val="000000"/>
                  <w:szCs w:val="20"/>
                  <w:highlight w:val="green"/>
                  <w:rPrChange w:id="2923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LRDYNV012</w:t>
              </w:r>
            </w:ins>
            <w:del w:id="2924" w:author="PETIT Vincent" w:date="2016-04-26T10:36:00Z">
              <w:r w:rsidR="0080789F" w:rsidRPr="00874119" w:rsidDel="00FB299E">
                <w:rPr>
                  <w:rFonts w:cs="Arial"/>
                  <w:color w:val="000000"/>
                  <w:szCs w:val="20"/>
                  <w:highlight w:val="green"/>
                  <w:rPrChange w:id="2925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LRDALVXXX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572" w:rsidRPr="00874119" w:rsidRDefault="000F0572" w:rsidP="00936552">
            <w:pPr>
              <w:rPr>
                <w:rFonts w:cs="Arial"/>
                <w:rPrChange w:id="2926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927" w:author="TAHAR IBRI (X137026)" w:date="2017-05-11T14:48:00Z">
                  <w:rPr>
                    <w:rFonts w:cs="Arial"/>
                  </w:rPr>
                </w:rPrChange>
              </w:rPr>
              <w:t xml:space="preserve">2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572" w:rsidRPr="00874119" w:rsidRDefault="000F0572" w:rsidP="00D3501A">
            <w:pPr>
              <w:rPr>
                <w:rFonts w:cs="Arial"/>
                <w:rPrChange w:id="2928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2929" w:author="TAHAR IBRI (X137026)" w:date="2017-05-11T14:48:00Z">
                  <w:rPr>
                    <w:rFonts w:cs="Arial"/>
                  </w:rPr>
                </w:rPrChange>
              </w:rPr>
              <w:t>4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572" w:rsidRPr="00874119" w:rsidRDefault="000F0572" w:rsidP="00D3501A">
            <w:pPr>
              <w:jc w:val="both"/>
              <w:rPr>
                <w:rFonts w:cs="Arial"/>
                <w:szCs w:val="20"/>
                <w:highlight w:val="yellow"/>
                <w:rPrChange w:id="2930" w:author="TAHAR IBRI (X137026)" w:date="2017-05-11T14:48:00Z">
                  <w:rPr>
                    <w:rFonts w:cs="Arial"/>
                    <w:szCs w:val="20"/>
                    <w:highlight w:val="yellow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931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60 GO</w:t>
            </w:r>
          </w:p>
        </w:tc>
      </w:tr>
    </w:tbl>
    <w:p w:rsidR="00C563C4" w:rsidRPr="00874119" w:rsidRDefault="00C563C4" w:rsidP="00C563C4">
      <w:pPr>
        <w:autoSpaceDE w:val="0"/>
        <w:autoSpaceDN w:val="0"/>
        <w:adjustRightInd w:val="0"/>
        <w:rPr>
          <w:rFonts w:cs="Arial"/>
          <w:rPrChange w:id="2932" w:author="TAHAR IBRI (X137026)" w:date="2017-05-11T14:48:00Z">
            <w:rPr>
              <w:rFonts w:cs="Arial"/>
            </w:rPr>
          </w:rPrChange>
        </w:rPr>
      </w:pPr>
    </w:p>
    <w:p w:rsidR="00C563C4" w:rsidRPr="00874119" w:rsidRDefault="00C563C4" w:rsidP="00C563C4">
      <w:pPr>
        <w:rPr>
          <w:rFonts w:cs="Arial"/>
          <w:rPrChange w:id="293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934" w:author="TAHAR IBRI (X137026)" w:date="2017-05-11T14:48:00Z">
            <w:rPr>
              <w:rFonts w:cs="Arial"/>
            </w:rPr>
          </w:rPrChange>
        </w:rPr>
        <w:t xml:space="preserve">2) Installer le système d’exploitation </w:t>
      </w:r>
      <w:r w:rsidR="00F060FD" w:rsidRPr="00874119">
        <w:rPr>
          <w:rFonts w:cs="Arial"/>
          <w:rPrChange w:id="2935" w:author="TAHAR IBRI (X137026)" w:date="2017-05-11T14:48:00Z">
            <w:rPr>
              <w:rFonts w:cs="Arial"/>
            </w:rPr>
          </w:rPrChange>
        </w:rPr>
        <w:t>« </w:t>
      </w:r>
      <w:proofErr w:type="spellStart"/>
      <w:r w:rsidRPr="00874119">
        <w:rPr>
          <w:rFonts w:cs="Arial"/>
          <w:rPrChange w:id="2936" w:author="TAHAR IBRI (X137026)" w:date="2017-05-11T14:48:00Z">
            <w:rPr>
              <w:rFonts w:cs="Arial"/>
            </w:rPr>
          </w:rPrChange>
        </w:rPr>
        <w:t>Red</w:t>
      </w:r>
      <w:proofErr w:type="spellEnd"/>
      <w:r w:rsidRPr="00874119">
        <w:rPr>
          <w:rFonts w:cs="Arial"/>
          <w:rPrChange w:id="2937" w:author="TAHAR IBRI (X137026)" w:date="2017-05-11T14:48:00Z">
            <w:rPr>
              <w:rFonts w:cs="Arial"/>
            </w:rPr>
          </w:rPrChange>
        </w:rPr>
        <w:t xml:space="preserve"> </w:t>
      </w:r>
      <w:proofErr w:type="spellStart"/>
      <w:r w:rsidRPr="00874119">
        <w:rPr>
          <w:rFonts w:cs="Arial"/>
          <w:rPrChange w:id="2938" w:author="TAHAR IBRI (X137026)" w:date="2017-05-11T14:48:00Z">
            <w:rPr>
              <w:rFonts w:cs="Arial"/>
            </w:rPr>
          </w:rPrChange>
        </w:rPr>
        <w:t>Hat</w:t>
      </w:r>
      <w:proofErr w:type="spellEnd"/>
      <w:r w:rsidRPr="00874119">
        <w:rPr>
          <w:rFonts w:cs="Arial"/>
          <w:rPrChange w:id="2939" w:author="TAHAR IBRI (X137026)" w:date="2017-05-11T14:48:00Z">
            <w:rPr>
              <w:rFonts w:cs="Arial"/>
            </w:rPr>
          </w:rPrChange>
        </w:rPr>
        <w:t xml:space="preserve"> Enterprise Linux (RHEL) Server 7.</w:t>
      </w:r>
      <w:r w:rsidR="000A0BC1" w:rsidRPr="00874119">
        <w:rPr>
          <w:rFonts w:cs="Arial"/>
          <w:rPrChange w:id="2940" w:author="TAHAR IBRI (X137026)" w:date="2017-05-11T14:48:00Z">
            <w:rPr>
              <w:rFonts w:cs="Arial"/>
            </w:rPr>
          </w:rPrChange>
        </w:rPr>
        <w:t xml:space="preserve">1 </w:t>
      </w:r>
      <w:r w:rsidRPr="00874119">
        <w:rPr>
          <w:rFonts w:cs="Arial"/>
          <w:rPrChange w:id="2941" w:author="TAHAR IBRI (X137026)" w:date="2017-05-11T14:48:00Z">
            <w:rPr>
              <w:rFonts w:cs="Arial"/>
            </w:rPr>
          </w:rPrChange>
        </w:rPr>
        <w:t>64bit</w:t>
      </w:r>
      <w:r w:rsidR="00F060FD" w:rsidRPr="00874119">
        <w:rPr>
          <w:rFonts w:cs="Arial"/>
          <w:rPrChange w:id="2942" w:author="TAHAR IBRI (X137026)" w:date="2017-05-11T14:48:00Z">
            <w:rPr>
              <w:rFonts w:cs="Arial"/>
            </w:rPr>
          </w:rPrChange>
        </w:rPr>
        <w:t> »</w:t>
      </w:r>
      <w:r w:rsidRPr="00874119">
        <w:rPr>
          <w:rFonts w:cs="Arial"/>
          <w:rPrChange w:id="2943" w:author="TAHAR IBRI (X137026)" w:date="2017-05-11T14:48:00Z">
            <w:rPr>
              <w:rFonts w:cs="Arial"/>
            </w:rPr>
          </w:rPrChange>
        </w:rPr>
        <w:t xml:space="preserve"> sur les serveurs ci-dessous : </w:t>
      </w:r>
    </w:p>
    <w:p w:rsidR="008A030F" w:rsidRPr="00874119" w:rsidRDefault="00B306EA" w:rsidP="0080789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2944" w:author="PETIT Vincent" w:date="2016-04-26T10:46:00Z"/>
          <w:rFonts w:cs="Arial"/>
          <w:rPrChange w:id="2945" w:author="TAHAR IBRI (X137026)" w:date="2017-05-11T14:48:00Z">
            <w:rPr>
              <w:ins w:id="2946" w:author="PETIT Vincent" w:date="2016-04-26T10:46:00Z"/>
              <w:rFonts w:cs="Arial"/>
              <w:color w:val="000000"/>
              <w:szCs w:val="20"/>
              <w:highlight w:val="lightGray"/>
            </w:rPr>
          </w:rPrChange>
        </w:rPr>
      </w:pPr>
      <w:ins w:id="2947" w:author="PETIT Vincent" w:date="2016-04-26T10:32:00Z">
        <w:r w:rsidRPr="00874119">
          <w:rPr>
            <w:rFonts w:cs="Arial"/>
            <w:color w:val="000000"/>
            <w:szCs w:val="20"/>
            <w:highlight w:val="lightGray"/>
            <w:rPrChange w:id="294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</w:p>
    <w:p w:rsidR="0036473C" w:rsidRPr="00874119" w:rsidDel="00B306EA" w:rsidRDefault="0036473C" w:rsidP="00C563C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del w:id="2949" w:author="PETIT Vincent" w:date="2016-04-26T10:32:00Z"/>
          <w:rFonts w:cs="Arial"/>
          <w:rPrChange w:id="2950" w:author="TAHAR IBRI (X137026)" w:date="2017-05-11T14:48:00Z">
            <w:rPr>
              <w:del w:id="2951" w:author="PETIT Vincent" w:date="2016-04-26T10:32:00Z"/>
              <w:rFonts w:cs="Arial"/>
            </w:rPr>
          </w:rPrChange>
        </w:rPr>
      </w:pPr>
      <w:del w:id="2952" w:author="PETIT Vincent" w:date="2016-04-26T10:32:00Z">
        <w:r w:rsidRPr="00874119" w:rsidDel="00B306EA">
          <w:rPr>
            <w:rFonts w:cs="Arial"/>
            <w:color w:val="000000"/>
            <w:szCs w:val="20"/>
            <w:highlight w:val="lightGray"/>
            <w:rPrChange w:id="2953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</w:p>
    <w:p w:rsidR="0080789F" w:rsidRPr="00874119" w:rsidRDefault="00FB299E" w:rsidP="0080789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2954" w:author="TAHAR IBRI (X137026)" w:date="2017-05-11T14:48:00Z">
            <w:rPr>
              <w:rFonts w:cs="Arial"/>
            </w:rPr>
          </w:rPrChange>
        </w:rPr>
      </w:pPr>
      <w:ins w:id="2955" w:author="PETIT Vincent" w:date="2016-04-26T10:36:00Z">
        <w:r w:rsidRPr="00874119">
          <w:rPr>
            <w:rFonts w:cs="Arial"/>
            <w:color w:val="000000"/>
            <w:szCs w:val="20"/>
            <w:highlight w:val="green"/>
            <w:rPrChange w:id="2956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LRDYNV012</w:t>
        </w:r>
      </w:ins>
      <w:del w:id="2957" w:author="PETIT Vincent" w:date="2016-04-26T10:36:00Z">
        <w:r w:rsidR="0080789F" w:rsidRPr="00874119" w:rsidDel="00FB299E">
          <w:rPr>
            <w:rFonts w:cs="Arial"/>
            <w:color w:val="000000"/>
            <w:szCs w:val="20"/>
            <w:highlight w:val="green"/>
            <w:rPrChange w:id="2958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delText>LRDALVXXX</w:delText>
        </w:r>
      </w:del>
    </w:p>
    <w:p w:rsidR="00C563C4" w:rsidRPr="00874119" w:rsidRDefault="000A0BC1" w:rsidP="00C563C4">
      <w:pPr>
        <w:spacing w:line="276" w:lineRule="auto"/>
        <w:rPr>
          <w:rFonts w:cs="Arial"/>
          <w:rPrChange w:id="2959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2960" w:author="TAHAR IBRI (X137026)" w:date="2017-05-11T14:48:00Z">
            <w:rPr>
              <w:rFonts w:cs="Arial"/>
            </w:rPr>
          </w:rPrChange>
        </w:rPr>
        <w:br/>
      </w:r>
      <w:r w:rsidR="00C563C4" w:rsidRPr="00874119">
        <w:rPr>
          <w:rFonts w:cs="Arial"/>
          <w:rPrChange w:id="2961" w:author="TAHAR IBRI (X137026)" w:date="2017-05-11T14:48:00Z">
            <w:rPr>
              <w:rFonts w:cs="Arial"/>
            </w:rPr>
          </w:rPrChange>
        </w:rPr>
        <w:t>3) Configurer le</w:t>
      </w:r>
      <w:r w:rsidR="00C229B1" w:rsidRPr="00874119">
        <w:rPr>
          <w:rFonts w:cs="Arial"/>
          <w:rPrChange w:id="2962" w:author="TAHAR IBRI (X137026)" w:date="2017-05-11T14:48:00Z">
            <w:rPr>
              <w:rFonts w:cs="Arial"/>
            </w:rPr>
          </w:rPrChange>
        </w:rPr>
        <w:t>s</w:t>
      </w:r>
      <w:r w:rsidR="00C563C4" w:rsidRPr="00874119">
        <w:rPr>
          <w:rFonts w:cs="Arial"/>
          <w:rPrChange w:id="2963" w:author="TAHAR IBRI (X137026)" w:date="2017-05-11T14:48:00Z">
            <w:rPr>
              <w:rFonts w:cs="Arial"/>
            </w:rPr>
          </w:rPrChange>
        </w:rPr>
        <w:t xml:space="preserve"> serveur</w:t>
      </w:r>
      <w:r w:rsidR="00C229B1" w:rsidRPr="00874119">
        <w:rPr>
          <w:rFonts w:cs="Arial"/>
          <w:rPrChange w:id="2964" w:author="TAHAR IBRI (X137026)" w:date="2017-05-11T14:48:00Z">
            <w:rPr>
              <w:rFonts w:cs="Arial"/>
            </w:rPr>
          </w:rPrChange>
        </w:rPr>
        <w:t>s</w:t>
      </w:r>
      <w:r w:rsidR="00C563C4" w:rsidRPr="00874119">
        <w:rPr>
          <w:rFonts w:cs="Arial"/>
          <w:color w:val="000000"/>
          <w:szCs w:val="20"/>
          <w:rPrChange w:id="2965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="00C563C4" w:rsidRPr="00874119">
        <w:rPr>
          <w:rFonts w:cs="Arial"/>
          <w:rPrChange w:id="2966" w:author="TAHAR IBRI (X137026)" w:date="2017-05-11T14:48:00Z">
            <w:rPr>
              <w:rFonts w:cs="Arial"/>
            </w:rPr>
          </w:rPrChange>
        </w:rPr>
        <w:t>avec les spécifications suivantes :</w:t>
      </w:r>
    </w:p>
    <w:tbl>
      <w:tblPr>
        <w:tblW w:w="11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2"/>
        <w:gridCol w:w="1573"/>
        <w:gridCol w:w="3863"/>
        <w:gridCol w:w="1817"/>
        <w:gridCol w:w="1700"/>
      </w:tblGrid>
      <w:tr w:rsidR="00C563C4" w:rsidRPr="00874119" w:rsidTr="00D30639">
        <w:trPr>
          <w:trHeight w:val="74"/>
          <w:jc w:val="center"/>
        </w:trPr>
        <w:tc>
          <w:tcPr>
            <w:tcW w:w="2442" w:type="dxa"/>
            <w:shd w:val="clear" w:color="auto" w:fill="222A35" w:themeFill="text2" w:themeFillShade="80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96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296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1573" w:type="dxa"/>
            <w:shd w:val="clear" w:color="auto" w:fill="222A35" w:themeFill="text2" w:themeFillShade="80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96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2970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 xml:space="preserve">Adresse IP </w:t>
            </w:r>
          </w:p>
        </w:tc>
        <w:tc>
          <w:tcPr>
            <w:tcW w:w="3863" w:type="dxa"/>
            <w:shd w:val="clear" w:color="auto" w:fill="222A35" w:themeFill="text2" w:themeFillShade="80"/>
          </w:tcPr>
          <w:p w:rsidR="00C563C4" w:rsidRPr="00874119" w:rsidRDefault="00C563C4" w:rsidP="00D3501A">
            <w:pPr>
              <w:rPr>
                <w:rFonts w:cs="Arial"/>
                <w:b/>
                <w:color w:val="FFFFFF" w:themeColor="background1"/>
                <w:rPrChange w:id="297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2972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>Nom DNS</w:t>
            </w:r>
          </w:p>
        </w:tc>
        <w:tc>
          <w:tcPr>
            <w:tcW w:w="1817" w:type="dxa"/>
            <w:shd w:val="clear" w:color="auto" w:fill="222A35" w:themeFill="text2" w:themeFillShade="80"/>
            <w:vAlign w:val="center"/>
          </w:tcPr>
          <w:p w:rsidR="00C563C4" w:rsidRPr="00874119" w:rsidRDefault="00C563C4" w:rsidP="00D3501A">
            <w:pPr>
              <w:rPr>
                <w:rFonts w:cs="Arial"/>
                <w:b/>
                <w:bCs/>
                <w:color w:val="FFFFFF"/>
                <w:szCs w:val="20"/>
                <w:rPrChange w:id="2973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2974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 xml:space="preserve">Site </w:t>
            </w:r>
            <w:proofErr w:type="spellStart"/>
            <w:r w:rsidRPr="00874119">
              <w:rPr>
                <w:rFonts w:cs="Arial"/>
                <w:b/>
                <w:bCs/>
                <w:color w:val="FFFFFF"/>
                <w:szCs w:val="20"/>
                <w:rPrChange w:id="2975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DataCenter</w:t>
            </w:r>
            <w:proofErr w:type="spellEnd"/>
          </w:p>
        </w:tc>
        <w:tc>
          <w:tcPr>
            <w:tcW w:w="1700" w:type="dxa"/>
            <w:shd w:val="clear" w:color="auto" w:fill="222A35" w:themeFill="text2" w:themeFillShade="80"/>
            <w:vAlign w:val="center"/>
          </w:tcPr>
          <w:p w:rsidR="00C563C4" w:rsidRPr="00874119" w:rsidRDefault="00C563C4" w:rsidP="00D3501A">
            <w:pPr>
              <w:rPr>
                <w:rFonts w:cs="Arial"/>
                <w:b/>
                <w:bCs/>
                <w:color w:val="FFFFFF"/>
                <w:szCs w:val="20"/>
                <w:rPrChange w:id="2976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2977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Pattern archi</w:t>
            </w:r>
          </w:p>
        </w:tc>
      </w:tr>
      <w:tr w:rsidR="0019343A" w:rsidRPr="00874119" w:rsidTr="00D30639">
        <w:trPr>
          <w:trHeight w:val="65"/>
          <w:jc w:val="center"/>
        </w:trPr>
        <w:tc>
          <w:tcPr>
            <w:tcW w:w="2442" w:type="dxa"/>
            <w:vAlign w:val="center"/>
          </w:tcPr>
          <w:p w:rsidR="0019343A" w:rsidRPr="00874119" w:rsidRDefault="00B306EA" w:rsidP="0019343A">
            <w:pPr>
              <w:spacing w:line="276" w:lineRule="auto"/>
              <w:rPr>
                <w:highlight w:val="lightGray"/>
                <w:rPrChange w:id="2978" w:author="TAHAR IBRI (X137026)" w:date="2017-05-11T14:48:00Z">
                  <w:rPr>
                    <w:highlight w:val="lightGray"/>
                  </w:rPr>
                </w:rPrChange>
              </w:rPr>
            </w:pPr>
            <w:ins w:id="2979" w:author="PETIT Vincent" w:date="2016-04-26T10:32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2980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LRDYNV011</w:t>
              </w:r>
            </w:ins>
            <w:del w:id="2981" w:author="PETIT Vincent" w:date="2016-04-26T10:32:00Z">
              <w:r w:rsidR="0019343A" w:rsidRPr="00874119" w:rsidDel="00B306EA">
                <w:rPr>
                  <w:rFonts w:cs="Arial"/>
                  <w:color w:val="000000"/>
                  <w:szCs w:val="20"/>
                  <w:highlight w:val="lightGray"/>
                  <w:rPrChange w:id="2982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LRDIDVXXX</w:delText>
              </w:r>
            </w:del>
          </w:p>
        </w:tc>
        <w:tc>
          <w:tcPr>
            <w:tcW w:w="1573" w:type="dxa"/>
            <w:shd w:val="clear" w:color="auto" w:fill="auto"/>
            <w:vAlign w:val="center"/>
          </w:tcPr>
          <w:p w:rsidR="0019343A" w:rsidRPr="00874119" w:rsidRDefault="0080789F" w:rsidP="00FB299E">
            <w:pPr>
              <w:jc w:val="both"/>
              <w:rPr>
                <w:rFonts w:cs="Arial"/>
                <w:color w:val="000000"/>
                <w:szCs w:val="20"/>
                <w:rPrChange w:id="2983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984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10.133.51</w:t>
            </w:r>
            <w:proofErr w:type="gramStart"/>
            <w:r w:rsidRPr="00874119">
              <w:rPr>
                <w:rFonts w:cs="Arial"/>
                <w:color w:val="000000"/>
                <w:szCs w:val="20"/>
                <w:rPrChange w:id="2985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</w:t>
            </w:r>
            <w:proofErr w:type="gramEnd"/>
            <w:del w:id="2986" w:author="PETIT Vincent" w:date="2016-04-26T10:35:00Z">
              <w:r w:rsidRPr="00874119" w:rsidDel="00FB299E">
                <w:rPr>
                  <w:rFonts w:cs="Arial"/>
                  <w:color w:val="000000"/>
                  <w:szCs w:val="20"/>
                  <w:highlight w:val="yellow"/>
                  <w:rPrChange w:id="2987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  <w:ins w:id="2988" w:author="PETIT Vincent" w:date="2016-04-26T10:35:00Z">
              <w:r w:rsidR="00FB299E" w:rsidRPr="00874119">
                <w:rPr>
                  <w:rFonts w:cs="Arial"/>
                  <w:color w:val="000000"/>
                  <w:szCs w:val="20"/>
                  <w:rPrChange w:id="2989" w:author="TAHAR IBRI (X137026)" w:date="2017-05-11T14:48:00Z">
                    <w:rPr>
                      <w:rFonts w:cs="Arial"/>
                      <w:color w:val="000000"/>
                      <w:szCs w:val="20"/>
                    </w:rPr>
                  </w:rPrChange>
                </w:rPr>
                <w:t>164</w:t>
              </w:r>
            </w:ins>
          </w:p>
        </w:tc>
        <w:tc>
          <w:tcPr>
            <w:tcW w:w="3863" w:type="dxa"/>
            <w:shd w:val="clear" w:color="auto" w:fill="auto"/>
            <w:vAlign w:val="center"/>
          </w:tcPr>
          <w:p w:rsidR="0019343A" w:rsidRPr="00874119" w:rsidRDefault="00B306EA" w:rsidP="0019343A">
            <w:pPr>
              <w:rPr>
                <w:rFonts w:cs="Arial"/>
                <w:rPrChange w:id="2990" w:author="TAHAR IBRI (X137026)" w:date="2017-05-11T14:48:00Z">
                  <w:rPr>
                    <w:rFonts w:cs="Arial"/>
                  </w:rPr>
                </w:rPrChange>
              </w:rPr>
            </w:pPr>
            <w:ins w:id="2991" w:author="PETIT Vincent" w:date="2016-04-26T10:32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2992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LRDYNV011</w:t>
              </w:r>
            </w:ins>
            <w:del w:id="2993" w:author="PETIT Vincent" w:date="2016-04-26T10:32:00Z">
              <w:r w:rsidR="00044E37" w:rsidRPr="00874119" w:rsidDel="00B306EA">
                <w:rPr>
                  <w:rFonts w:cs="Arial"/>
                  <w:color w:val="000000"/>
                  <w:szCs w:val="20"/>
                  <w:highlight w:val="lightGray"/>
                  <w:rPrChange w:id="2994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LRDIDVXXX</w:delText>
              </w:r>
            </w:del>
            <w:r w:rsidR="0080789F" w:rsidRPr="00874119">
              <w:rPr>
                <w:rFonts w:cs="Arial"/>
                <w:color w:val="000000"/>
                <w:szCs w:val="20"/>
                <w:rPrChange w:id="2995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.ca-</w:t>
            </w:r>
            <w:proofErr w:type="spellStart"/>
            <w:r w:rsidR="0080789F" w:rsidRPr="00874119">
              <w:rPr>
                <w:rFonts w:cs="Arial"/>
                <w:color w:val="000000"/>
                <w:szCs w:val="20"/>
                <w:rPrChange w:id="299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consumerfinance.local</w:t>
            </w:r>
            <w:proofErr w:type="spellEnd"/>
          </w:p>
        </w:tc>
        <w:tc>
          <w:tcPr>
            <w:tcW w:w="1817" w:type="dxa"/>
            <w:vAlign w:val="center"/>
          </w:tcPr>
          <w:p w:rsidR="0019343A" w:rsidRPr="00874119" w:rsidRDefault="0019343A" w:rsidP="0019343A">
            <w:pPr>
              <w:rPr>
                <w:rFonts w:cs="Arial"/>
                <w:color w:val="000000"/>
                <w:szCs w:val="20"/>
                <w:rPrChange w:id="2997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2998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DIDEROT</w:t>
            </w:r>
          </w:p>
        </w:tc>
        <w:tc>
          <w:tcPr>
            <w:tcW w:w="1700" w:type="dxa"/>
            <w:vAlign w:val="center"/>
          </w:tcPr>
          <w:p w:rsidR="0019343A" w:rsidRPr="00874119" w:rsidRDefault="0080789F" w:rsidP="0019343A">
            <w:pPr>
              <w:autoSpaceDE w:val="0"/>
              <w:autoSpaceDN w:val="0"/>
              <w:adjustRightInd w:val="0"/>
              <w:rPr>
                <w:rFonts w:cs="Arial"/>
                <w:color w:val="000000"/>
                <w:rPrChange w:id="2999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000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Niv4 - Pattern 1</w:t>
            </w:r>
          </w:p>
        </w:tc>
      </w:tr>
      <w:tr w:rsidR="0019343A" w:rsidRPr="00874119" w:rsidTr="00D30639">
        <w:trPr>
          <w:trHeight w:val="65"/>
          <w:jc w:val="center"/>
        </w:trPr>
        <w:tc>
          <w:tcPr>
            <w:tcW w:w="2442" w:type="dxa"/>
            <w:vAlign w:val="center"/>
          </w:tcPr>
          <w:p w:rsidR="0019343A" w:rsidRPr="00874119" w:rsidRDefault="00FB299E" w:rsidP="0019343A">
            <w:pPr>
              <w:jc w:val="both"/>
              <w:rPr>
                <w:rFonts w:cs="Arial"/>
                <w:szCs w:val="20"/>
                <w:highlight w:val="lightGray"/>
                <w:rPrChange w:id="3001" w:author="TAHAR IBRI (X137026)" w:date="2017-05-11T14:48:00Z">
                  <w:rPr>
                    <w:rFonts w:cs="Arial"/>
                    <w:szCs w:val="20"/>
                    <w:highlight w:val="lightGray"/>
                  </w:rPr>
                </w:rPrChange>
              </w:rPr>
            </w:pPr>
            <w:ins w:id="3002" w:author="PETIT Vincent" w:date="2016-04-26T10:36:00Z">
              <w:r w:rsidRPr="00874119">
                <w:rPr>
                  <w:rFonts w:cs="Arial"/>
                  <w:color w:val="000000"/>
                  <w:szCs w:val="20"/>
                  <w:highlight w:val="green"/>
                  <w:rPrChange w:id="3003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LRDYNV012</w:t>
              </w:r>
            </w:ins>
            <w:del w:id="3004" w:author="PETIT Vincent" w:date="2016-04-26T10:36:00Z">
              <w:r w:rsidR="0080789F" w:rsidRPr="00874119" w:rsidDel="00FB299E">
                <w:rPr>
                  <w:rFonts w:cs="Arial"/>
                  <w:color w:val="000000"/>
                  <w:szCs w:val="20"/>
                  <w:highlight w:val="green"/>
                  <w:rPrChange w:id="3005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LRDALVXXX</w:delText>
              </w:r>
            </w:del>
          </w:p>
        </w:tc>
        <w:tc>
          <w:tcPr>
            <w:tcW w:w="1573" w:type="dxa"/>
            <w:shd w:val="clear" w:color="auto" w:fill="auto"/>
            <w:vAlign w:val="center"/>
          </w:tcPr>
          <w:p w:rsidR="0019343A" w:rsidRPr="00874119" w:rsidRDefault="0080789F" w:rsidP="00FB299E">
            <w:pPr>
              <w:jc w:val="both"/>
              <w:rPr>
                <w:rFonts w:cs="Arial"/>
                <w:color w:val="000000"/>
                <w:szCs w:val="20"/>
                <w:rPrChange w:id="300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007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10.133.51</w:t>
            </w:r>
            <w:proofErr w:type="gramStart"/>
            <w:r w:rsidRPr="00874119">
              <w:rPr>
                <w:rFonts w:cs="Arial"/>
                <w:color w:val="000000"/>
                <w:szCs w:val="20"/>
                <w:rPrChange w:id="3008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</w:t>
            </w:r>
            <w:proofErr w:type="gramEnd"/>
            <w:del w:id="3009" w:author="PETIT Vincent" w:date="2016-04-26T10:37:00Z">
              <w:r w:rsidRPr="00874119" w:rsidDel="00FB299E">
                <w:rPr>
                  <w:rFonts w:cs="Arial"/>
                  <w:color w:val="000000"/>
                  <w:szCs w:val="20"/>
                  <w:highlight w:val="yellow"/>
                  <w:rPrChange w:id="3010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  <w:ins w:id="3011" w:author="PETIT Vincent" w:date="2016-04-26T10:37:00Z">
              <w:r w:rsidR="00FB299E" w:rsidRPr="00874119">
                <w:rPr>
                  <w:rFonts w:cs="Arial"/>
                  <w:color w:val="000000"/>
                  <w:szCs w:val="20"/>
                  <w:rPrChange w:id="3012" w:author="TAHAR IBRI (X137026)" w:date="2017-05-11T14:48:00Z">
                    <w:rPr>
                      <w:rFonts w:cs="Arial"/>
                      <w:color w:val="000000"/>
                      <w:szCs w:val="20"/>
                    </w:rPr>
                  </w:rPrChange>
                </w:rPr>
                <w:t>19</w:t>
              </w:r>
            </w:ins>
          </w:p>
        </w:tc>
        <w:tc>
          <w:tcPr>
            <w:tcW w:w="3863" w:type="dxa"/>
            <w:shd w:val="clear" w:color="auto" w:fill="auto"/>
            <w:vAlign w:val="center"/>
          </w:tcPr>
          <w:p w:rsidR="0019343A" w:rsidRPr="00874119" w:rsidRDefault="00FB299E" w:rsidP="0019343A">
            <w:pPr>
              <w:rPr>
                <w:rFonts w:cs="Arial"/>
                <w:rPrChange w:id="3013" w:author="TAHAR IBRI (X137026)" w:date="2017-05-11T14:48:00Z">
                  <w:rPr>
                    <w:rFonts w:cs="Arial"/>
                  </w:rPr>
                </w:rPrChange>
              </w:rPr>
            </w:pPr>
            <w:ins w:id="3014" w:author="PETIT Vincent" w:date="2016-04-26T10:36:00Z">
              <w:r w:rsidRPr="00874119">
                <w:rPr>
                  <w:rFonts w:cs="Arial"/>
                  <w:color w:val="000000"/>
                  <w:szCs w:val="20"/>
                  <w:highlight w:val="green"/>
                  <w:rPrChange w:id="3015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LRDYNV012</w:t>
              </w:r>
            </w:ins>
            <w:del w:id="3016" w:author="PETIT Vincent" w:date="2016-04-26T10:36:00Z">
              <w:r w:rsidR="00044E37" w:rsidRPr="00874119" w:rsidDel="00FB299E">
                <w:rPr>
                  <w:rFonts w:cs="Arial"/>
                  <w:color w:val="000000"/>
                  <w:szCs w:val="20"/>
                  <w:highlight w:val="green"/>
                  <w:rPrChange w:id="3017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LRDALVXXX</w:delText>
              </w:r>
            </w:del>
            <w:r w:rsidR="0080789F" w:rsidRPr="00874119">
              <w:rPr>
                <w:rFonts w:cs="Arial"/>
                <w:color w:val="000000"/>
                <w:szCs w:val="20"/>
                <w:rPrChange w:id="3018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.ca-</w:t>
            </w:r>
            <w:proofErr w:type="spellStart"/>
            <w:r w:rsidR="0080789F" w:rsidRPr="00874119">
              <w:rPr>
                <w:rFonts w:cs="Arial"/>
                <w:color w:val="000000"/>
                <w:szCs w:val="20"/>
                <w:rPrChange w:id="3019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consumerfinance.local</w:t>
            </w:r>
            <w:proofErr w:type="spellEnd"/>
          </w:p>
        </w:tc>
        <w:tc>
          <w:tcPr>
            <w:tcW w:w="1817" w:type="dxa"/>
            <w:vAlign w:val="center"/>
          </w:tcPr>
          <w:p w:rsidR="0019343A" w:rsidRPr="00874119" w:rsidRDefault="0019343A" w:rsidP="0019343A">
            <w:pPr>
              <w:rPr>
                <w:rFonts w:cs="Arial"/>
                <w:color w:val="000000"/>
                <w:szCs w:val="20"/>
                <w:rPrChange w:id="3020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021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D'ALEMBERT</w:t>
            </w:r>
          </w:p>
        </w:tc>
        <w:tc>
          <w:tcPr>
            <w:tcW w:w="1700" w:type="dxa"/>
            <w:vAlign w:val="center"/>
          </w:tcPr>
          <w:p w:rsidR="0019343A" w:rsidRPr="00874119" w:rsidRDefault="0080789F" w:rsidP="0019343A">
            <w:pPr>
              <w:autoSpaceDE w:val="0"/>
              <w:autoSpaceDN w:val="0"/>
              <w:adjustRightInd w:val="0"/>
              <w:rPr>
                <w:rFonts w:cs="Arial"/>
                <w:color w:val="000000"/>
                <w:rPrChange w:id="3022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023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Niv4 - Pattern 1</w:t>
            </w:r>
          </w:p>
        </w:tc>
      </w:tr>
    </w:tbl>
    <w:p w:rsidR="004126DF" w:rsidRPr="00874119" w:rsidRDefault="004126DF">
      <w:pPr>
        <w:pStyle w:val="Titre2"/>
        <w:rPr>
          <w:rPrChange w:id="3024" w:author="TAHAR IBRI (X137026)" w:date="2017-05-11T14:48:00Z">
            <w:rPr/>
          </w:rPrChange>
        </w:rPr>
      </w:pPr>
      <w:bookmarkStart w:id="3025" w:name="_Toc444790466"/>
      <w:bookmarkStart w:id="3026" w:name="_Toc444791061"/>
      <w:bookmarkStart w:id="3027" w:name="_Toc444791401"/>
      <w:bookmarkStart w:id="3028" w:name="_Toc444793655"/>
      <w:bookmarkStart w:id="3029" w:name="_Toc444793943"/>
      <w:bookmarkStart w:id="3030" w:name="_Toc444794022"/>
      <w:bookmarkStart w:id="3031" w:name="_Toc444794287"/>
      <w:bookmarkStart w:id="3032" w:name="_Toc444859916"/>
      <w:bookmarkStart w:id="3033" w:name="_Toc444790467"/>
      <w:bookmarkStart w:id="3034" w:name="_Toc444791062"/>
      <w:bookmarkStart w:id="3035" w:name="_Toc444791402"/>
      <w:bookmarkStart w:id="3036" w:name="_Toc444793656"/>
      <w:bookmarkStart w:id="3037" w:name="_Toc444793944"/>
      <w:bookmarkStart w:id="3038" w:name="_Toc444794023"/>
      <w:bookmarkStart w:id="3039" w:name="_Toc444794288"/>
      <w:bookmarkStart w:id="3040" w:name="_Toc444859917"/>
      <w:bookmarkStart w:id="3041" w:name="_Toc482278738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r w:rsidRPr="00874119">
        <w:rPr>
          <w:rPrChange w:id="3042" w:author="TAHAR IBRI (X137026)" w:date="2017-05-11T14:48:00Z">
            <w:rPr/>
          </w:rPrChange>
        </w:rPr>
        <w:t xml:space="preserve">Installation du socle ISIM </w:t>
      </w:r>
      <w:r w:rsidR="00FC56E6" w:rsidRPr="00874119">
        <w:rPr>
          <w:rPrChange w:id="3043" w:author="TAHAR IBRI (X137026)" w:date="2017-05-11T14:48:00Z">
            <w:rPr/>
          </w:rPrChange>
        </w:rPr>
        <w:t>v</w:t>
      </w:r>
      <w:r w:rsidRPr="00874119">
        <w:rPr>
          <w:rPrChange w:id="3044" w:author="TAHAR IBRI (X137026)" w:date="2017-05-11T14:48:00Z">
            <w:rPr/>
          </w:rPrChange>
        </w:rPr>
        <w:t>6</w:t>
      </w:r>
      <w:bookmarkEnd w:id="3041"/>
    </w:p>
    <w:p w:rsidR="0066044B" w:rsidRPr="00874119" w:rsidRDefault="002E067D" w:rsidP="0066044B">
      <w:pPr>
        <w:pStyle w:val="Titre3"/>
        <w:rPr>
          <w:rPrChange w:id="3045" w:author="TAHAR IBRI (X137026)" w:date="2017-05-11T14:48:00Z">
            <w:rPr/>
          </w:rPrChange>
        </w:rPr>
      </w:pPr>
      <w:bookmarkStart w:id="3046" w:name="_Toc482278739"/>
      <w:proofErr w:type="spellStart"/>
      <w:r w:rsidRPr="00874119">
        <w:rPr>
          <w:rPrChange w:id="3047" w:author="TAHAR IBRI (X137026)" w:date="2017-05-11T14:48:00Z">
            <w:rPr/>
          </w:rPrChange>
        </w:rPr>
        <w:t>Prérequis</w:t>
      </w:r>
      <w:bookmarkEnd w:id="3046"/>
      <w:proofErr w:type="spellEnd"/>
    </w:p>
    <w:p w:rsidR="0066044B" w:rsidRPr="00874119" w:rsidRDefault="0066044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04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049" w:author="TAHAR IBRI (X137026)" w:date="2017-05-11T14:48:00Z">
            <w:rPr>
              <w:rFonts w:cs="Arial"/>
            </w:rPr>
          </w:rPrChange>
        </w:rPr>
        <w:t>Les fichiers ci-dessous doivent être présents dans les machines</w:t>
      </w:r>
    </w:p>
    <w:p w:rsidR="0066044B" w:rsidRPr="0089716F" w:rsidRDefault="0066044B" w:rsidP="0066044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Arial"/>
          <w:b/>
          <w:lang w:val="en-US"/>
          <w:rPrChange w:id="3050" w:author="TAHAR IBRI (X137026)" w:date="2017-05-11T15:03:00Z">
            <w:rPr>
              <w:rFonts w:cs="Arial"/>
              <w:b/>
              <w:lang w:val="en-US"/>
            </w:rPr>
          </w:rPrChange>
        </w:rPr>
      </w:pPr>
      <w:proofErr w:type="spellStart"/>
      <w:r w:rsidRPr="0089716F">
        <w:rPr>
          <w:rFonts w:cs="Arial"/>
          <w:b/>
          <w:lang w:val="en-US"/>
          <w:rPrChange w:id="3051" w:author="TAHAR IBRI (X137026)" w:date="2017-05-11T15:03:00Z">
            <w:rPr>
              <w:rFonts w:cs="Arial"/>
              <w:b/>
              <w:lang w:val="en-US"/>
            </w:rPr>
          </w:rPrChange>
        </w:rPr>
        <w:t>WebSphere</w:t>
      </w:r>
      <w:proofErr w:type="spellEnd"/>
      <w:r w:rsidRPr="0089716F">
        <w:rPr>
          <w:rFonts w:cs="Arial"/>
          <w:b/>
          <w:lang w:val="en-US"/>
          <w:rPrChange w:id="3052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Application Server and Network Deployment Manager </w:t>
      </w:r>
      <w:r w:rsidR="00BF50CA" w:rsidRPr="0089716F">
        <w:rPr>
          <w:rFonts w:cs="Arial"/>
          <w:b/>
          <w:lang w:val="en-US"/>
          <w:rPrChange w:id="3053" w:author="TAHAR IBRI (X137026)" w:date="2017-05-11T15:03:00Z">
            <w:rPr>
              <w:rFonts w:cs="Arial"/>
              <w:b/>
              <w:lang w:val="en-US"/>
            </w:rPr>
          </w:rPrChange>
        </w:rPr>
        <w:t>8.5</w:t>
      </w:r>
    </w:p>
    <w:p w:rsidR="00CA5B3A" w:rsidRPr="00874119" w:rsidRDefault="00CA5B3A" w:rsidP="00CA5B3A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054" w:author="TAHAR IBRI (X137026)" w:date="2017-05-11T14:48:00Z">
            <w:rPr>
              <w:rFonts w:cs="Arial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3055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lastRenderedPageBreak/>
        <w:t>WAS_ND_V8.5_1_OF_3.zip</w:t>
      </w:r>
    </w:p>
    <w:p w:rsidR="00CA5B3A" w:rsidRPr="00874119" w:rsidRDefault="00CA5B3A" w:rsidP="00CA5B3A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9"/>
          <w:szCs w:val="19"/>
          <w:rPrChange w:id="3056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3057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WAS_ND_V8.5_2_OF_3.zip</w:t>
      </w:r>
    </w:p>
    <w:p w:rsidR="00CA5B3A" w:rsidRPr="00874119" w:rsidRDefault="00CA5B3A" w:rsidP="00CA5B3A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9"/>
          <w:szCs w:val="19"/>
          <w:rPrChange w:id="3058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3059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t>WAS_ND_V8.5_3_OF_3.zip</w:t>
      </w:r>
    </w:p>
    <w:p w:rsidR="0066044B" w:rsidRPr="0089716F" w:rsidRDefault="0066044B" w:rsidP="0066044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lang w:val="en-US"/>
          <w:rPrChange w:id="3060" w:author="TAHAR IBRI (X137026)" w:date="2017-05-11T15:03:00Z">
            <w:rPr>
              <w:rFonts w:cs="Arial"/>
              <w:b/>
              <w:lang w:val="en-US"/>
            </w:rPr>
          </w:rPrChange>
        </w:rPr>
      </w:pPr>
      <w:r w:rsidRPr="0089716F">
        <w:rPr>
          <w:rFonts w:cs="Arial"/>
          <w:b/>
          <w:lang w:val="en-US"/>
          <w:rPrChange w:id="3061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IBM Security Identity Manager </w:t>
      </w:r>
      <w:proofErr w:type="gramStart"/>
      <w:r w:rsidRPr="0089716F">
        <w:rPr>
          <w:rFonts w:cs="Arial"/>
          <w:b/>
          <w:lang w:val="en-US"/>
          <w:rPrChange w:id="3062" w:author="TAHAR IBRI (X137026)" w:date="2017-05-11T15:03:00Z">
            <w:rPr>
              <w:rFonts w:cs="Arial"/>
              <w:b/>
              <w:lang w:val="en-US"/>
            </w:rPr>
          </w:rPrChange>
        </w:rPr>
        <w:t>version</w:t>
      </w:r>
      <w:proofErr w:type="gramEnd"/>
      <w:r w:rsidRPr="0089716F">
        <w:rPr>
          <w:rFonts w:cs="Arial"/>
          <w:b/>
          <w:lang w:val="en-US"/>
          <w:rPrChange w:id="3063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6.0</w:t>
      </w:r>
    </w:p>
    <w:p w:rsidR="0066044B" w:rsidRPr="00874119" w:rsidRDefault="0066044B" w:rsidP="0066044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06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065" w:author="TAHAR IBRI (X137026)" w:date="2017-05-11T14:48:00Z">
            <w:rPr>
              <w:rFonts w:cs="Arial"/>
              <w:sz w:val="19"/>
              <w:szCs w:val="19"/>
            </w:rPr>
          </w:rPrChange>
        </w:rPr>
        <w:t>SIM_6.0_FOR_LINUX</w:t>
      </w:r>
      <w:proofErr w:type="gramStart"/>
      <w:r w:rsidRPr="00874119">
        <w:rPr>
          <w:rFonts w:cs="Arial"/>
          <w:sz w:val="19"/>
          <w:szCs w:val="19"/>
          <w:rPrChange w:id="3066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3067" w:author="TAHAR IBRI (X137026)" w:date="2017-05-11T14:48:00Z">
            <w:rPr>
              <w:rFonts w:cs="Arial"/>
              <w:sz w:val="19"/>
              <w:szCs w:val="19"/>
            </w:rPr>
          </w:rPrChange>
        </w:rPr>
        <w:t>ML.tar</w:t>
      </w:r>
    </w:p>
    <w:p w:rsidR="0066044B" w:rsidRPr="00874119" w:rsidRDefault="0066044B" w:rsidP="0066044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06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069" w:author="TAHAR IBRI (X137026)" w:date="2017-05-11T14:48:00Z">
            <w:rPr>
              <w:rFonts w:cs="Arial"/>
              <w:sz w:val="19"/>
              <w:szCs w:val="19"/>
            </w:rPr>
          </w:rPrChange>
        </w:rPr>
        <w:t>SIM_6.0_MCT_MP</w:t>
      </w:r>
      <w:proofErr w:type="gramStart"/>
      <w:r w:rsidRPr="00874119">
        <w:rPr>
          <w:rFonts w:cs="Arial"/>
          <w:sz w:val="19"/>
          <w:szCs w:val="19"/>
          <w:rPrChange w:id="3070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3071" w:author="TAHAR IBRI (X137026)" w:date="2017-05-11T14:48:00Z">
            <w:rPr>
              <w:rFonts w:cs="Arial"/>
              <w:sz w:val="19"/>
              <w:szCs w:val="19"/>
            </w:rPr>
          </w:rPrChange>
        </w:rPr>
        <w:t>ML.zip</w:t>
      </w:r>
    </w:p>
    <w:p w:rsidR="0066044B" w:rsidRPr="00874119" w:rsidRDefault="0066044B" w:rsidP="0066044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3072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3073" w:author="TAHAR IBRI (X137026)" w:date="2017-05-11T14:48:00Z">
            <w:rPr>
              <w:rFonts w:cs="Arial"/>
              <w:b/>
            </w:rPr>
          </w:rPrChange>
        </w:rPr>
        <w:t>IBM DB2 Enterprise Server Edition</w:t>
      </w:r>
    </w:p>
    <w:p w:rsidR="0066044B" w:rsidRPr="00874119" w:rsidRDefault="0066044B" w:rsidP="0066044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07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075" w:author="TAHAR IBRI (X137026)" w:date="2017-05-11T14:48:00Z">
            <w:rPr>
              <w:rFonts w:cs="Arial"/>
              <w:sz w:val="19"/>
              <w:szCs w:val="19"/>
            </w:rPr>
          </w:rPrChange>
        </w:rPr>
        <w:t>DB2_Svr_10.5.0.</w:t>
      </w:r>
      <w:r w:rsidR="00BF50CA" w:rsidRPr="00874119">
        <w:rPr>
          <w:rFonts w:cs="Arial"/>
          <w:sz w:val="19"/>
          <w:szCs w:val="19"/>
          <w:rPrChange w:id="3076" w:author="TAHAR IBRI (X137026)" w:date="2017-05-11T14:48:00Z">
            <w:rPr>
              <w:rFonts w:cs="Arial"/>
              <w:sz w:val="19"/>
              <w:szCs w:val="19"/>
            </w:rPr>
          </w:rPrChange>
        </w:rPr>
        <w:t>4</w:t>
      </w:r>
      <w:r w:rsidRPr="00874119">
        <w:rPr>
          <w:rFonts w:cs="Arial"/>
          <w:sz w:val="19"/>
          <w:szCs w:val="19"/>
          <w:rPrChange w:id="3077" w:author="TAHAR IBRI (X137026)" w:date="2017-05-11T14:48:00Z">
            <w:rPr>
              <w:rFonts w:cs="Arial"/>
              <w:sz w:val="19"/>
              <w:szCs w:val="19"/>
            </w:rPr>
          </w:rPrChange>
        </w:rPr>
        <w:t>_Linux_x86-64.</w:t>
      </w:r>
      <w:proofErr w:type="spellStart"/>
      <w:r w:rsidRPr="00874119">
        <w:rPr>
          <w:rFonts w:cs="Arial"/>
          <w:sz w:val="19"/>
          <w:szCs w:val="19"/>
          <w:rPrChange w:id="3078" w:author="TAHAR IBRI (X137026)" w:date="2017-05-11T14:48:00Z">
            <w:rPr>
              <w:rFonts w:cs="Arial"/>
              <w:sz w:val="19"/>
              <w:szCs w:val="19"/>
            </w:rPr>
          </w:rPrChange>
        </w:rPr>
        <w:t>tar.gz</w:t>
      </w:r>
      <w:proofErr w:type="spellEnd"/>
    </w:p>
    <w:p w:rsidR="00D64DCA" w:rsidRPr="0089716F" w:rsidRDefault="00D64DCA" w:rsidP="00D64DCA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3079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lang w:val="en-US"/>
          <w:rPrChange w:id="3080" w:author="TAHAR IBRI (X137026)" w:date="2017-05-11T15:03:00Z">
            <w:rPr>
              <w:rFonts w:cs="Arial"/>
              <w:lang w:val="en-US"/>
            </w:rPr>
          </w:rPrChange>
        </w:rPr>
        <w:t>DB2_ESE_Restricted_QS_Act_10.5.0.1.zip</w:t>
      </w:r>
    </w:p>
    <w:p w:rsidR="0066044B" w:rsidRPr="00874119" w:rsidRDefault="0066044B" w:rsidP="0066044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3081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3082" w:author="TAHAR IBRI (X137026)" w:date="2017-05-11T14:48:00Z">
            <w:rPr>
              <w:rFonts w:cs="Arial"/>
              <w:b/>
            </w:rPr>
          </w:rPrChange>
        </w:rPr>
        <w:t>IBM Tivoli Directory Server</w:t>
      </w:r>
    </w:p>
    <w:p w:rsidR="0066044B" w:rsidRPr="0089716F" w:rsidRDefault="00BF50CA" w:rsidP="0066044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3083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sz w:val="19"/>
          <w:szCs w:val="19"/>
          <w:lang w:val="en-US"/>
          <w:rPrChange w:id="3084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sds640</w:t>
      </w:r>
      <w:r w:rsidR="0066044B" w:rsidRPr="0089716F">
        <w:rPr>
          <w:rFonts w:cs="Arial"/>
          <w:sz w:val="19"/>
          <w:szCs w:val="19"/>
          <w:lang w:val="en-US"/>
          <w:rPrChange w:id="3085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_linux_x86_base_WOENT.tar</w:t>
      </w:r>
    </w:p>
    <w:p w:rsidR="0066044B" w:rsidRPr="00874119" w:rsidRDefault="00BF50CA" w:rsidP="0066044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08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087" w:author="TAHAR IBRI (X137026)" w:date="2017-05-11T14:48:00Z">
            <w:rPr>
              <w:rFonts w:cs="Arial"/>
              <w:sz w:val="19"/>
              <w:szCs w:val="19"/>
            </w:rPr>
          </w:rPrChange>
        </w:rPr>
        <w:t>sds640</w:t>
      </w:r>
      <w:r w:rsidR="0066044B" w:rsidRPr="00874119">
        <w:rPr>
          <w:rFonts w:cs="Arial"/>
          <w:sz w:val="19"/>
          <w:szCs w:val="19"/>
          <w:rPrChange w:id="3088" w:author="TAHAR IBRI (X137026)" w:date="2017-05-11T14:48:00Z">
            <w:rPr>
              <w:rFonts w:cs="Arial"/>
              <w:sz w:val="19"/>
              <w:szCs w:val="19"/>
            </w:rPr>
          </w:rPrChange>
        </w:rPr>
        <w:t>_linux_x86_64_gskit.tar</w:t>
      </w:r>
    </w:p>
    <w:p w:rsidR="0066044B" w:rsidRPr="00874119" w:rsidRDefault="0066044B" w:rsidP="0066044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3089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3090" w:author="TAHAR IBRI (X137026)" w:date="2017-05-11T14:48:00Z">
            <w:rPr>
              <w:rFonts w:cs="Arial"/>
              <w:b/>
            </w:rPr>
          </w:rPrChange>
        </w:rPr>
        <w:t xml:space="preserve">IBM Tivoli Directory </w:t>
      </w:r>
      <w:proofErr w:type="spellStart"/>
      <w:r w:rsidRPr="00874119">
        <w:rPr>
          <w:rFonts w:cs="Arial"/>
          <w:b/>
          <w:rPrChange w:id="3091" w:author="TAHAR IBRI (X137026)" w:date="2017-05-11T14:48:00Z">
            <w:rPr>
              <w:rFonts w:cs="Arial"/>
              <w:b/>
            </w:rPr>
          </w:rPrChange>
        </w:rPr>
        <w:t>Integrator</w:t>
      </w:r>
      <w:proofErr w:type="spellEnd"/>
    </w:p>
    <w:p w:rsidR="0066044B" w:rsidRPr="00874119" w:rsidRDefault="0066044B" w:rsidP="0066044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09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093" w:author="TAHAR IBRI (X137026)" w:date="2017-05-11T14:48:00Z">
            <w:rPr>
              <w:rFonts w:cs="Arial"/>
              <w:sz w:val="19"/>
              <w:szCs w:val="19"/>
            </w:rPr>
          </w:rPrChange>
        </w:rPr>
        <w:t>SDI_7.</w:t>
      </w:r>
      <w:proofErr w:type="spellStart"/>
      <w:r w:rsidR="00B6671F" w:rsidRPr="00874119">
        <w:rPr>
          <w:rFonts w:cs="Arial"/>
          <w:sz w:val="19"/>
          <w:szCs w:val="19"/>
          <w:rPrChange w:id="3094" w:author="TAHAR IBRI (X137026)" w:date="2017-05-11T14:48:00Z">
            <w:rPr>
              <w:rFonts w:cs="Arial"/>
              <w:sz w:val="19"/>
              <w:szCs w:val="19"/>
            </w:rPr>
          </w:rPrChange>
        </w:rPr>
        <w:t>2</w:t>
      </w:r>
      <w:r w:rsidRPr="00874119">
        <w:rPr>
          <w:rFonts w:cs="Arial"/>
          <w:sz w:val="19"/>
          <w:szCs w:val="19"/>
          <w:rPrChange w:id="3095" w:author="TAHAR IBRI (X137026)" w:date="2017-05-11T14:48:00Z">
            <w:rPr>
              <w:rFonts w:cs="Arial"/>
              <w:sz w:val="19"/>
              <w:szCs w:val="19"/>
            </w:rPr>
          </w:rPrChange>
        </w:rPr>
        <w:t>_XLIN86_64_ML.tar</w:t>
      </w:r>
      <w:proofErr w:type="spellEnd"/>
    </w:p>
    <w:p w:rsidR="0066044B" w:rsidRPr="00874119" w:rsidRDefault="0066044B" w:rsidP="0066044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096" w:author="TAHAR IBRI (X137026)" w:date="2017-05-11T14:48:00Z">
            <w:rPr>
              <w:rFonts w:cs="Arial"/>
            </w:rPr>
          </w:rPrChange>
        </w:rPr>
      </w:pPr>
    </w:p>
    <w:p w:rsidR="0066044B" w:rsidRPr="00874119" w:rsidRDefault="0066044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09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098" w:author="TAHAR IBRI (X137026)" w:date="2017-05-11T14:48:00Z">
            <w:rPr>
              <w:rFonts w:cs="Arial"/>
            </w:rPr>
          </w:rPrChange>
        </w:rPr>
        <w:t>Le serveur DNS doit être disponible et accessible depuis tous les serveurs.</w:t>
      </w:r>
    </w:p>
    <w:p w:rsidR="0066044B" w:rsidRPr="00874119" w:rsidRDefault="0066044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099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100" w:author="TAHAR IBRI (X137026)" w:date="2017-05-11T14:48:00Z">
            <w:rPr>
              <w:rFonts w:cs="Arial"/>
            </w:rPr>
          </w:rPrChange>
        </w:rPr>
        <w:t xml:space="preserve">Le serveur SMTP doit être disponible et accessible depuis le serveur </w:t>
      </w:r>
      <w:ins w:id="3101" w:author="PETIT Vincent" w:date="2016-04-26T10:32:00Z">
        <w:r w:rsidR="00B306EA" w:rsidRPr="00874119">
          <w:rPr>
            <w:rFonts w:cs="Arial"/>
            <w:color w:val="000000"/>
            <w:szCs w:val="20"/>
            <w:highlight w:val="lightGray"/>
            <w:rPrChange w:id="3102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03" w:author="PETIT Vincent" w:date="2016-04-26T10:32:00Z">
        <w:r w:rsidR="00BF50CA" w:rsidRPr="00874119" w:rsidDel="00B306EA">
          <w:rPr>
            <w:rFonts w:cs="Arial"/>
            <w:color w:val="000000"/>
            <w:szCs w:val="20"/>
            <w:highlight w:val="lightGray"/>
            <w:rPrChange w:id="3104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</w:p>
    <w:p w:rsidR="0066044B" w:rsidRPr="00874119" w:rsidRDefault="0066044B" w:rsidP="006107A6">
      <w:pPr>
        <w:spacing w:line="276" w:lineRule="auto"/>
        <w:rPr>
          <w:rFonts w:cs="Arial"/>
          <w:rPrChange w:id="3105" w:author="TAHAR IBRI (X137026)" w:date="2017-05-11T14:48:00Z">
            <w:rPr>
              <w:rFonts w:cs="Arial"/>
            </w:rPr>
          </w:rPrChange>
        </w:rPr>
      </w:pPr>
    </w:p>
    <w:p w:rsidR="0066044B" w:rsidRPr="00874119" w:rsidRDefault="0066044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10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107" w:author="TAHAR IBRI (X137026)" w:date="2017-05-11T14:48:00Z">
            <w:rPr>
              <w:rFonts w:cs="Arial"/>
            </w:rPr>
          </w:rPrChange>
        </w:rPr>
        <w:t>Les communications suivantes doivent être autorisées :</w:t>
      </w:r>
    </w:p>
    <w:p w:rsidR="0080789F" w:rsidRPr="00874119" w:rsidRDefault="0080789F" w:rsidP="0080789F">
      <w:pPr>
        <w:spacing w:after="0" w:line="276" w:lineRule="auto"/>
        <w:jc w:val="both"/>
        <w:rPr>
          <w:rFonts w:cs="Arial"/>
          <w:rPrChange w:id="3108" w:author="TAHAR IBRI (X137026)" w:date="2017-05-11T14:48:00Z">
            <w:rPr>
              <w:rFonts w:cs="Arial"/>
            </w:rPr>
          </w:rPrChange>
        </w:rPr>
      </w:pPr>
    </w:p>
    <w:p w:rsidR="0066044B" w:rsidRPr="00874119" w:rsidRDefault="00B306EA" w:rsidP="0066044B">
      <w:pPr>
        <w:spacing w:after="0" w:line="276" w:lineRule="auto"/>
        <w:jc w:val="both"/>
        <w:rPr>
          <w:rFonts w:cs="Arial"/>
          <w:rPrChange w:id="3109" w:author="TAHAR IBRI (X137026)" w:date="2017-05-11T14:48:00Z">
            <w:rPr>
              <w:rFonts w:cs="Arial"/>
            </w:rPr>
          </w:rPrChange>
        </w:rPr>
      </w:pPr>
      <w:ins w:id="3110" w:author="PETIT Vincent" w:date="2016-04-26T10:33:00Z">
        <w:r w:rsidRPr="00874119">
          <w:rPr>
            <w:rFonts w:cs="Arial"/>
            <w:color w:val="000000"/>
            <w:szCs w:val="20"/>
            <w:highlight w:val="lightGray"/>
            <w:rPrChange w:id="311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12" w:author="PETIT Vincent" w:date="2016-04-26T10:33:00Z">
        <w:r w:rsidR="00D3501A" w:rsidRPr="00874119" w:rsidDel="00B306EA">
          <w:rPr>
            <w:rFonts w:cs="Arial"/>
            <w:color w:val="000000"/>
            <w:szCs w:val="20"/>
            <w:highlight w:val="lightGray"/>
            <w:u w:val="single"/>
            <w:rPrChange w:id="3113" w:author="TAHAR IBRI (X137026)" w:date="2017-05-11T14:48:00Z">
              <w:rPr>
                <w:rFonts w:cs="Arial"/>
                <w:color w:val="000000"/>
                <w:szCs w:val="20"/>
                <w:highlight w:val="lightGray"/>
                <w:u w:val="single"/>
              </w:rPr>
            </w:rPrChange>
          </w:rPr>
          <w:delText>LRDIDVXXX</w:delText>
        </w:r>
      </w:del>
      <w:r w:rsidR="00D3501A" w:rsidRPr="00874119">
        <w:rPr>
          <w:rFonts w:cs="Arial"/>
          <w:rPrChange w:id="3114" w:author="TAHAR IBRI (X137026)" w:date="2017-05-11T14:48:00Z">
            <w:rPr>
              <w:rFonts w:cs="Arial"/>
            </w:rPr>
          </w:rPrChange>
        </w:rPr>
        <w:t xml:space="preserve"> </w:t>
      </w:r>
      <w:r w:rsidR="0066044B" w:rsidRPr="00874119">
        <w:rPr>
          <w:rFonts w:cs="Arial"/>
          <w:rPrChange w:id="3115" w:author="TAHAR IBRI (X137026)" w:date="2017-05-11T14:48:00Z">
            <w:rPr>
              <w:rFonts w:cs="Arial"/>
            </w:rPr>
          </w:rPrChange>
        </w:rPr>
        <w:t>doit communiquer avec :</w:t>
      </w:r>
    </w:p>
    <w:p w:rsidR="0080789F" w:rsidRPr="00874119" w:rsidRDefault="00B41062" w:rsidP="0080789F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11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117" w:author="TAHAR IBRI (X137026)" w:date="2017-05-11T14:48:00Z">
            <w:rPr>
              <w:rFonts w:cs="Arial"/>
            </w:rPr>
          </w:rPrChange>
        </w:rPr>
        <w:t xml:space="preserve">ITDI sur </w:t>
      </w:r>
      <w:ins w:id="3118" w:author="PETIT Vincent" w:date="2016-04-26T10:36:00Z">
        <w:r w:rsidR="00FB299E" w:rsidRPr="00874119">
          <w:rPr>
            <w:rFonts w:cs="Arial"/>
            <w:color w:val="000000"/>
            <w:szCs w:val="20"/>
            <w:highlight w:val="green"/>
            <w:rPrChange w:id="3119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LRDYNV012</w:t>
        </w:r>
      </w:ins>
      <w:del w:id="3120" w:author="PETIT Vincent" w:date="2016-04-26T10:36:00Z">
        <w:r w:rsidR="0080789F" w:rsidRPr="00874119" w:rsidDel="00FB299E">
          <w:rPr>
            <w:rFonts w:cs="Arial"/>
            <w:color w:val="000000"/>
            <w:szCs w:val="20"/>
            <w:highlight w:val="green"/>
            <w:u w:val="single"/>
            <w:rPrChange w:id="3121" w:author="TAHAR IBRI (X137026)" w:date="2017-05-11T14:48:00Z">
              <w:rPr>
                <w:rFonts w:cs="Arial"/>
                <w:color w:val="000000"/>
                <w:szCs w:val="20"/>
                <w:highlight w:val="green"/>
                <w:u w:val="single"/>
              </w:rPr>
            </w:rPrChange>
          </w:rPr>
          <w:delText>LRDALVXXX</w:delText>
        </w:r>
      </w:del>
      <w:r w:rsidRPr="00874119" w:rsidDel="00B41062">
        <w:rPr>
          <w:rFonts w:cs="Arial"/>
          <w:rPrChange w:id="3122" w:author="TAHAR IBRI (X137026)" w:date="2017-05-11T14:48:00Z">
            <w:rPr>
              <w:rFonts w:cs="Arial"/>
            </w:rPr>
          </w:rPrChange>
        </w:rPr>
        <w:t xml:space="preserve"> </w:t>
      </w:r>
      <w:r w:rsidRPr="00874119">
        <w:rPr>
          <w:rFonts w:cs="Arial"/>
          <w:rPrChange w:id="3123" w:author="TAHAR IBRI (X137026)" w:date="2017-05-11T14:48:00Z">
            <w:rPr>
              <w:rFonts w:cs="Arial"/>
            </w:rPr>
          </w:rPrChange>
        </w:rPr>
        <w:t>sur le port TCP : 1099</w:t>
      </w:r>
    </w:p>
    <w:p w:rsidR="0066044B" w:rsidRPr="00874119" w:rsidRDefault="0066044B" w:rsidP="00D3501A">
      <w:pPr>
        <w:spacing w:after="0" w:line="276" w:lineRule="auto"/>
        <w:jc w:val="both"/>
        <w:rPr>
          <w:rFonts w:cs="Arial"/>
          <w:rPrChange w:id="3124" w:author="TAHAR IBRI (X137026)" w:date="2017-05-11T14:48:00Z">
            <w:rPr>
              <w:rFonts w:cs="Arial"/>
            </w:rPr>
          </w:rPrChange>
        </w:rPr>
      </w:pPr>
    </w:p>
    <w:p w:rsidR="0066044B" w:rsidRPr="00874119" w:rsidRDefault="0066044B" w:rsidP="0066044B">
      <w:pPr>
        <w:spacing w:after="0" w:line="276" w:lineRule="auto"/>
        <w:jc w:val="both"/>
        <w:rPr>
          <w:rPrChange w:id="3125" w:author="TAHAR IBRI (X137026)" w:date="2017-05-11T14:48:00Z">
            <w:rPr/>
          </w:rPrChange>
        </w:rPr>
      </w:pPr>
      <w:r w:rsidRPr="00874119">
        <w:rPr>
          <w:u w:val="single"/>
          <w:rPrChange w:id="3126" w:author="TAHAR IBRI (X137026)" w:date="2017-05-11T14:48:00Z">
            <w:rPr>
              <w:u w:val="single"/>
            </w:rPr>
          </w:rPrChange>
        </w:rPr>
        <w:t>Un navigateur client</w:t>
      </w:r>
      <w:r w:rsidRPr="00874119">
        <w:rPr>
          <w:rPrChange w:id="3127" w:author="TAHAR IBRI (X137026)" w:date="2017-05-11T14:48:00Z">
            <w:rPr/>
          </w:rPrChange>
        </w:rPr>
        <w:t xml:space="preserve"> doit communiquer avec :</w:t>
      </w:r>
    </w:p>
    <w:p w:rsidR="0080789F" w:rsidRPr="00874119" w:rsidRDefault="0066044B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128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3129" w:author="TAHAR IBRI (X137026)" w:date="2017-05-11T14:48:00Z">
            <w:rPr/>
          </w:rPrChange>
        </w:rPr>
        <w:t xml:space="preserve">ISIM Console sur </w:t>
      </w:r>
      <w:ins w:id="3130" w:author="PETIT Vincent" w:date="2016-04-26T10:33:00Z">
        <w:r w:rsidR="00B306EA" w:rsidRPr="00874119">
          <w:rPr>
            <w:rFonts w:cs="Arial"/>
            <w:color w:val="000000"/>
            <w:szCs w:val="20"/>
            <w:highlight w:val="lightGray"/>
            <w:rPrChange w:id="313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32" w:author="PETIT Vincent" w:date="2016-04-26T10:33:00Z">
        <w:r w:rsidR="00D3501A" w:rsidRPr="00874119" w:rsidDel="00B306EA">
          <w:rPr>
            <w:rFonts w:cs="Arial"/>
            <w:color w:val="000000"/>
            <w:szCs w:val="20"/>
            <w:highlight w:val="lightGray"/>
            <w:rPrChange w:id="3133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  <w:r w:rsidRPr="00874119">
        <w:rPr>
          <w:rFonts w:cs="Arial"/>
          <w:rPrChange w:id="3134" w:author="TAHAR IBRI (X137026)" w:date="2017-05-11T14:48:00Z">
            <w:rPr>
              <w:rFonts w:cs="Arial"/>
            </w:rPr>
          </w:rPrChange>
        </w:rPr>
        <w:t xml:space="preserve"> sur le port TCP : 443</w:t>
      </w:r>
    </w:p>
    <w:p w:rsidR="0080789F" w:rsidRPr="00874119" w:rsidRDefault="00D3501A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13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136" w:author="TAHAR IBRI (X137026)" w:date="2017-05-11T14:48:00Z">
            <w:rPr>
              <w:rFonts w:cs="Arial"/>
            </w:rPr>
          </w:rPrChange>
        </w:rPr>
        <w:t xml:space="preserve">ITDS Administration Console sur </w:t>
      </w:r>
      <w:ins w:id="3137" w:author="PETIT Vincent" w:date="2016-04-26T10:34:00Z">
        <w:r w:rsidR="00B306EA" w:rsidRPr="00874119">
          <w:rPr>
            <w:rFonts w:cs="Arial"/>
            <w:color w:val="000000"/>
            <w:szCs w:val="20"/>
            <w:highlight w:val="lightGray"/>
            <w:rPrChange w:id="313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39" w:author="PETIT Vincent" w:date="2016-04-26T10:34:00Z">
        <w:r w:rsidR="0080789F" w:rsidRPr="00874119" w:rsidDel="00B306EA">
          <w:rPr>
            <w:rFonts w:cs="Arial"/>
            <w:color w:val="000000"/>
            <w:szCs w:val="20"/>
            <w:highlight w:val="lightGray"/>
            <w:rPrChange w:id="314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  <w:r w:rsidR="008F48A6" w:rsidRPr="00874119">
        <w:rPr>
          <w:rFonts w:cs="Arial"/>
          <w:color w:val="000000"/>
          <w:szCs w:val="20"/>
          <w:rPrChange w:id="314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3142" w:author="TAHAR IBRI (X137026)" w:date="2017-05-11T14:48:00Z">
            <w:rPr>
              <w:rFonts w:cs="Arial"/>
            </w:rPr>
          </w:rPrChange>
        </w:rPr>
        <w:t xml:space="preserve">sur les ports TCP : </w:t>
      </w:r>
      <w:r w:rsidR="005A72D6" w:rsidRPr="00874119">
        <w:rPr>
          <w:rFonts w:cs="Arial"/>
          <w:rPrChange w:id="3143" w:author="TAHAR IBRI (X137026)" w:date="2017-05-11T14:48:00Z">
            <w:rPr>
              <w:rFonts w:cs="Arial"/>
            </w:rPr>
          </w:rPrChange>
        </w:rPr>
        <w:t>9443</w:t>
      </w:r>
      <w:proofErr w:type="gramStart"/>
      <w:r w:rsidR="005A72D6" w:rsidRPr="00874119">
        <w:rPr>
          <w:rFonts w:cs="Arial"/>
          <w:rPrChange w:id="3144" w:author="TAHAR IBRI (X137026)" w:date="2017-05-11T14:48:00Z">
            <w:rPr>
              <w:rFonts w:cs="Arial"/>
            </w:rPr>
          </w:rPrChange>
        </w:rPr>
        <w:t>,</w:t>
      </w:r>
      <w:r w:rsidRPr="00874119">
        <w:rPr>
          <w:rFonts w:cs="Arial"/>
          <w:color w:val="000000"/>
          <w:szCs w:val="20"/>
          <w:rPrChange w:id="3145" w:author="TAHAR IBRI (X137026)" w:date="2017-05-11T14:48:00Z">
            <w:rPr>
              <w:rFonts w:cs="Arial"/>
              <w:color w:val="000000"/>
              <w:szCs w:val="20"/>
            </w:rPr>
          </w:rPrChange>
        </w:rPr>
        <w:t>12100,12101</w:t>
      </w:r>
      <w:proofErr w:type="gramEnd"/>
    </w:p>
    <w:p w:rsidR="00D3501A" w:rsidRPr="00874119" w:rsidRDefault="00D3501A" w:rsidP="0066044B">
      <w:pPr>
        <w:spacing w:line="276" w:lineRule="auto"/>
        <w:rPr>
          <w:rFonts w:cs="Arial"/>
          <w:rPrChange w:id="3146" w:author="TAHAR IBRI (X137026)" w:date="2017-05-11T14:48:00Z">
            <w:rPr>
              <w:rFonts w:cs="Arial"/>
            </w:rPr>
          </w:rPrChange>
        </w:rPr>
      </w:pPr>
    </w:p>
    <w:p w:rsidR="00D3501A" w:rsidRPr="00874119" w:rsidRDefault="0066044B" w:rsidP="006568D2">
      <w:pPr>
        <w:spacing w:line="276" w:lineRule="auto"/>
        <w:rPr>
          <w:rFonts w:cs="Arial"/>
          <w:color w:val="FFFFFF" w:themeColor="background1"/>
          <w:szCs w:val="20"/>
          <w:highlight w:val="darkBlue"/>
          <w:rPrChange w:id="3147" w:author="TAHAR IBRI (X137026)" w:date="2017-05-11T14:48:00Z">
            <w:rPr>
              <w:rFonts w:cs="Arial"/>
              <w:color w:val="FFFFFF" w:themeColor="background1"/>
              <w:szCs w:val="20"/>
              <w:highlight w:val="darkBlue"/>
            </w:rPr>
          </w:rPrChange>
        </w:rPr>
      </w:pPr>
      <w:r w:rsidRPr="00874119">
        <w:rPr>
          <w:rFonts w:cs="Arial"/>
          <w:u w:val="single"/>
          <w:rPrChange w:id="3148" w:author="TAHAR IBRI (X137026)" w:date="2017-05-11T14:48:00Z">
            <w:rPr>
              <w:rFonts w:cs="Arial"/>
              <w:u w:val="single"/>
            </w:rPr>
          </w:rPrChange>
        </w:rPr>
        <w:t xml:space="preserve">Le </w:t>
      </w:r>
      <w:proofErr w:type="spellStart"/>
      <w:r w:rsidRPr="00874119">
        <w:rPr>
          <w:rFonts w:cs="Arial"/>
          <w:color w:val="FFFFFF" w:themeColor="background1"/>
          <w:szCs w:val="20"/>
          <w:highlight w:val="darkCyan"/>
          <w:u w:val="single"/>
          <w:rPrChange w:id="3149" w:author="TAHAR IBRI (X137026)" w:date="2017-05-11T14:48:00Z">
            <w:rPr>
              <w:rFonts w:cs="Arial"/>
              <w:color w:val="FFFFFF" w:themeColor="background1"/>
              <w:szCs w:val="20"/>
              <w:highlight w:val="darkCyan"/>
              <w:u w:val="single"/>
            </w:rPr>
          </w:rPrChange>
        </w:rPr>
        <w:t>Workstation_</w:t>
      </w:r>
      <w:r w:rsidR="00277CC6" w:rsidRPr="00874119">
        <w:rPr>
          <w:rFonts w:cs="Arial"/>
          <w:color w:val="FFFFFF" w:themeColor="background1"/>
          <w:szCs w:val="20"/>
          <w:highlight w:val="darkCyan"/>
          <w:u w:val="single"/>
          <w:rPrChange w:id="3150" w:author="TAHAR IBRI (X137026)" w:date="2017-05-11T14:48:00Z">
            <w:rPr>
              <w:rFonts w:cs="Arial"/>
              <w:color w:val="FFFFFF" w:themeColor="background1"/>
              <w:szCs w:val="20"/>
              <w:highlight w:val="darkCyan"/>
              <w:u w:val="single"/>
            </w:rPr>
          </w:rPrChange>
        </w:rPr>
        <w:t>RCT</w:t>
      </w:r>
      <w:proofErr w:type="spellEnd"/>
      <w:r w:rsidRPr="00874119">
        <w:rPr>
          <w:rFonts w:cs="Arial"/>
          <w:color w:val="FFFFFF" w:themeColor="background1"/>
          <w:szCs w:val="20"/>
          <w:rPrChange w:id="3151" w:author="TAHAR IBRI (X137026)" w:date="2017-05-11T14:48:00Z">
            <w:rPr>
              <w:rFonts w:cs="Arial"/>
              <w:color w:val="FFFFFF" w:themeColor="background1"/>
              <w:szCs w:val="20"/>
            </w:rPr>
          </w:rPrChange>
        </w:rPr>
        <w:t xml:space="preserve"> </w:t>
      </w:r>
      <w:r w:rsidRPr="00874119">
        <w:rPr>
          <w:rFonts w:cs="Arial"/>
          <w:rPrChange w:id="3152" w:author="TAHAR IBRI (X137026)" w:date="2017-05-11T14:48:00Z">
            <w:rPr>
              <w:rFonts w:cs="Arial"/>
            </w:rPr>
          </w:rPrChange>
        </w:rPr>
        <w:t>doit communiquer avec :</w:t>
      </w:r>
    </w:p>
    <w:p w:rsidR="0080789F" w:rsidRPr="00874119" w:rsidRDefault="0066044B" w:rsidP="0080789F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153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PrChange w:id="3154" w:author="TAHAR IBRI (X137026)" w:date="2017-05-11T14:48:00Z">
            <w:rPr/>
          </w:rPrChange>
        </w:rPr>
        <w:t>WebSphere</w:t>
      </w:r>
      <w:proofErr w:type="spellEnd"/>
      <w:r w:rsidRPr="00874119">
        <w:rPr>
          <w:rPrChange w:id="3155" w:author="TAHAR IBRI (X137026)" w:date="2017-05-11T14:48:00Z">
            <w:rPr/>
          </w:rPrChange>
        </w:rPr>
        <w:t xml:space="preserve"> Administration Console sur </w:t>
      </w:r>
      <w:ins w:id="3156" w:author="PETIT Vincent" w:date="2016-04-26T10:34:00Z">
        <w:r w:rsidR="00B306EA" w:rsidRPr="00874119">
          <w:rPr>
            <w:rFonts w:cs="Arial"/>
            <w:color w:val="000000"/>
            <w:szCs w:val="20"/>
            <w:highlight w:val="lightGray"/>
            <w:rPrChange w:id="315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58" w:author="PETIT Vincent" w:date="2016-04-26T10:34:00Z">
        <w:r w:rsidR="00D3501A" w:rsidRPr="00874119" w:rsidDel="00B306EA">
          <w:rPr>
            <w:rFonts w:cs="Arial"/>
            <w:color w:val="000000"/>
            <w:szCs w:val="20"/>
            <w:highlight w:val="lightGray"/>
            <w:rPrChange w:id="3159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  <w:r w:rsidR="00D3501A" w:rsidRPr="00874119">
        <w:rPr>
          <w:rFonts w:cs="Arial"/>
          <w:rPrChange w:id="3160" w:author="TAHAR IBRI (X137026)" w:date="2017-05-11T14:48:00Z">
            <w:rPr>
              <w:rFonts w:cs="Arial"/>
            </w:rPr>
          </w:rPrChange>
        </w:rPr>
        <w:t xml:space="preserve"> </w:t>
      </w:r>
      <w:r w:rsidRPr="00874119">
        <w:rPr>
          <w:rFonts w:cs="Arial"/>
          <w:rPrChange w:id="3161" w:author="TAHAR IBRI (X137026)" w:date="2017-05-11T14:48:00Z">
            <w:rPr>
              <w:rFonts w:cs="Arial"/>
            </w:rPr>
          </w:rPrChange>
        </w:rPr>
        <w:t>sur les ports TCP :</w:t>
      </w:r>
      <w:r w:rsidR="00B41062" w:rsidRPr="00874119">
        <w:rPr>
          <w:rFonts w:cs="Arial"/>
          <w:rPrChange w:id="3162" w:author="TAHAR IBRI (X137026)" w:date="2017-05-11T14:48:00Z">
            <w:rPr>
              <w:rFonts w:cs="Arial"/>
            </w:rPr>
          </w:rPrChange>
        </w:rPr>
        <w:t xml:space="preserve"> </w:t>
      </w:r>
      <w:r w:rsidRPr="00874119">
        <w:rPr>
          <w:rFonts w:cs="Arial"/>
          <w:rPrChange w:id="3163" w:author="TAHAR IBRI (X137026)" w:date="2017-05-11T14:48:00Z">
            <w:rPr>
              <w:rFonts w:cs="Arial"/>
            </w:rPr>
          </w:rPrChange>
        </w:rPr>
        <w:t>9443</w:t>
      </w:r>
    </w:p>
    <w:p w:rsidR="0080789F" w:rsidRPr="00874119" w:rsidRDefault="0066044B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16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165" w:author="TAHAR IBRI (X137026)" w:date="2017-05-11T14:48:00Z">
            <w:rPr>
              <w:rFonts w:cs="Arial"/>
            </w:rPr>
          </w:rPrChange>
        </w:rPr>
        <w:t xml:space="preserve">DB2 Server sur </w:t>
      </w:r>
      <w:ins w:id="3166" w:author="PETIT Vincent" w:date="2016-04-26T10:34:00Z">
        <w:r w:rsidR="00B306EA" w:rsidRPr="00874119">
          <w:rPr>
            <w:rFonts w:cs="Arial"/>
            <w:color w:val="000000"/>
            <w:szCs w:val="20"/>
            <w:highlight w:val="lightGray"/>
            <w:rPrChange w:id="316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68" w:author="PETIT Vincent" w:date="2016-04-26T10:34:00Z">
        <w:r w:rsidR="0080789F" w:rsidRPr="00874119" w:rsidDel="00B306EA">
          <w:rPr>
            <w:rFonts w:cs="Arial"/>
            <w:color w:val="000000"/>
            <w:szCs w:val="20"/>
            <w:highlight w:val="lightGray"/>
            <w:rPrChange w:id="3169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  <w:r w:rsidR="008F48A6" w:rsidRPr="00874119">
        <w:rPr>
          <w:rFonts w:cs="Arial"/>
          <w:color w:val="000000"/>
          <w:szCs w:val="20"/>
          <w:rPrChange w:id="3170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317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Pr="00874119">
        <w:rPr>
          <w:rFonts w:cs="Arial"/>
          <w:rPrChange w:id="3172" w:author="TAHAR IBRI (X137026)" w:date="2017-05-11T14:48:00Z">
            <w:rPr>
              <w:rFonts w:cs="Arial"/>
            </w:rPr>
          </w:rPrChange>
        </w:rPr>
        <w:t xml:space="preserve">le port TCP : </w:t>
      </w:r>
      <w:r w:rsidRPr="00874119">
        <w:rPr>
          <w:rFonts w:cs="Arial"/>
          <w:color w:val="000000"/>
          <w:szCs w:val="20"/>
          <w:rPrChange w:id="3173" w:author="TAHAR IBRI (X137026)" w:date="2017-05-11T14:48:00Z">
            <w:rPr>
              <w:rFonts w:cs="Arial"/>
              <w:color w:val="000000"/>
              <w:szCs w:val="20"/>
            </w:rPr>
          </w:rPrChange>
        </w:rPr>
        <w:t>5000</w:t>
      </w:r>
      <w:r w:rsidR="00D3501A" w:rsidRPr="00874119">
        <w:rPr>
          <w:rFonts w:cs="Arial"/>
          <w:color w:val="000000"/>
          <w:szCs w:val="20"/>
          <w:rPrChange w:id="3174" w:author="TAHAR IBRI (X137026)" w:date="2017-05-11T14:48:00Z">
            <w:rPr>
              <w:rFonts w:cs="Arial"/>
              <w:color w:val="000000"/>
              <w:szCs w:val="20"/>
            </w:rPr>
          </w:rPrChange>
        </w:rPr>
        <w:t>2</w:t>
      </w:r>
    </w:p>
    <w:p w:rsidR="0080789F" w:rsidRPr="00874119" w:rsidRDefault="0066044B" w:rsidP="0080789F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17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176" w:author="TAHAR IBRI (X137026)" w:date="2017-05-11T14:48:00Z">
            <w:rPr>
              <w:rFonts w:cs="Arial"/>
            </w:rPr>
          </w:rPrChange>
        </w:rPr>
        <w:t>TDS Server sur</w:t>
      </w:r>
      <w:r w:rsidR="008F48A6" w:rsidRPr="00874119">
        <w:rPr>
          <w:rFonts w:cs="Arial"/>
          <w:rPrChange w:id="3177" w:author="TAHAR IBRI (X137026)" w:date="2017-05-11T14:48:00Z">
            <w:rPr>
              <w:rFonts w:cs="Arial"/>
            </w:rPr>
          </w:rPrChange>
        </w:rPr>
        <w:t xml:space="preserve"> </w:t>
      </w:r>
      <w:ins w:id="3178" w:author="PETIT Vincent" w:date="2016-04-26T10:34:00Z">
        <w:r w:rsidR="00B306EA" w:rsidRPr="00874119">
          <w:rPr>
            <w:rFonts w:cs="Arial"/>
            <w:color w:val="000000"/>
            <w:szCs w:val="20"/>
            <w:highlight w:val="lightGray"/>
            <w:rPrChange w:id="3179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80" w:author="PETIT Vincent" w:date="2016-04-26T10:34:00Z">
        <w:r w:rsidR="0080789F" w:rsidRPr="00874119" w:rsidDel="00B306EA">
          <w:rPr>
            <w:rFonts w:cs="Arial"/>
            <w:color w:val="000000"/>
            <w:szCs w:val="20"/>
            <w:highlight w:val="lightGray"/>
            <w:rPrChange w:id="318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  <w:r w:rsidR="008F48A6" w:rsidRPr="00874119">
        <w:rPr>
          <w:rFonts w:cs="Arial"/>
          <w:color w:val="000000"/>
          <w:szCs w:val="20"/>
          <w:rPrChange w:id="318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color w:val="000000"/>
          <w:szCs w:val="20"/>
          <w:rPrChange w:id="3183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sur </w:t>
      </w:r>
      <w:r w:rsidRPr="00874119">
        <w:rPr>
          <w:rFonts w:cs="Arial"/>
          <w:rPrChange w:id="3184" w:author="TAHAR IBRI (X137026)" w:date="2017-05-11T14:48:00Z">
            <w:rPr>
              <w:rFonts w:cs="Arial"/>
            </w:rPr>
          </w:rPrChange>
        </w:rPr>
        <w:t>le port TCP </w:t>
      </w:r>
      <w:r w:rsidR="008F48A6" w:rsidRPr="00874119">
        <w:rPr>
          <w:rFonts w:cs="Arial"/>
          <w:rPrChange w:id="3185" w:author="TAHAR IBRI (X137026)" w:date="2017-05-11T14:48:00Z">
            <w:rPr>
              <w:rFonts w:cs="Arial"/>
            </w:rPr>
          </w:rPrChange>
        </w:rPr>
        <w:t>:</w:t>
      </w:r>
      <w:r w:rsidR="008F48A6" w:rsidRPr="00874119">
        <w:rPr>
          <w:rFonts w:cs="Arial"/>
          <w:color w:val="000000"/>
          <w:szCs w:val="20"/>
          <w:rPrChange w:id="318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636</w:t>
      </w:r>
    </w:p>
    <w:p w:rsidR="0066044B" w:rsidRPr="00874119" w:rsidRDefault="00B306EA" w:rsidP="00680A74">
      <w:pPr>
        <w:pStyle w:val="Paragraphedeliste"/>
        <w:numPr>
          <w:ilvl w:val="0"/>
          <w:numId w:val="3"/>
        </w:numPr>
        <w:spacing w:after="0" w:line="276" w:lineRule="auto"/>
        <w:rPr>
          <w:rFonts w:cs="Arial"/>
          <w:rPrChange w:id="3187" w:author="TAHAR IBRI (X137026)" w:date="2017-05-11T14:48:00Z">
            <w:rPr>
              <w:rFonts w:cs="Arial"/>
            </w:rPr>
          </w:rPrChange>
        </w:rPr>
      </w:pPr>
      <w:ins w:id="3188" w:author="PETIT Vincent" w:date="2016-04-26T10:34:00Z">
        <w:r w:rsidRPr="00874119">
          <w:rPr>
            <w:rFonts w:cs="Arial"/>
            <w:color w:val="000000"/>
            <w:szCs w:val="20"/>
            <w:highlight w:val="lightGray"/>
            <w:rPrChange w:id="3189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190" w:author="PETIT Vincent" w:date="2016-04-26T10:34:00Z">
        <w:r w:rsidR="00680A74" w:rsidRPr="00874119" w:rsidDel="00B306EA">
          <w:rPr>
            <w:rFonts w:cs="Arial"/>
            <w:color w:val="000000"/>
            <w:szCs w:val="20"/>
            <w:highlight w:val="lightGray"/>
            <w:rPrChange w:id="319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  <w:r w:rsidR="00B41062" w:rsidRPr="00874119">
        <w:rPr>
          <w:rFonts w:cs="Arial"/>
          <w:rPrChange w:id="3192" w:author="TAHAR IBRI (X137026)" w:date="2017-05-11T14:48:00Z">
            <w:rPr>
              <w:rFonts w:cs="Arial"/>
            </w:rPr>
          </w:rPrChange>
        </w:rPr>
        <w:t xml:space="preserve"> et</w:t>
      </w:r>
      <w:r w:rsidR="0066044B" w:rsidRPr="00874119">
        <w:rPr>
          <w:rFonts w:cs="Arial"/>
          <w:rPrChange w:id="3193" w:author="TAHAR IBRI (X137026)" w:date="2017-05-11T14:48:00Z">
            <w:rPr>
              <w:rFonts w:cs="Arial"/>
            </w:rPr>
          </w:rPrChange>
        </w:rPr>
        <w:t xml:space="preserve"> </w:t>
      </w:r>
      <w:ins w:id="3194" w:author="PETIT Vincent" w:date="2016-04-26T10:36:00Z">
        <w:r w:rsidR="00FB299E" w:rsidRPr="00874119">
          <w:rPr>
            <w:rFonts w:cs="Arial"/>
            <w:color w:val="000000"/>
            <w:szCs w:val="20"/>
            <w:highlight w:val="green"/>
            <w:rPrChange w:id="3195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LRDYNV012</w:t>
        </w:r>
      </w:ins>
      <w:del w:id="3196" w:author="PETIT Vincent" w:date="2016-04-26T10:36:00Z">
        <w:r w:rsidR="00680A74" w:rsidRPr="00874119" w:rsidDel="00FB299E">
          <w:rPr>
            <w:rFonts w:cs="Arial"/>
            <w:color w:val="000000"/>
            <w:szCs w:val="20"/>
            <w:highlight w:val="green"/>
            <w:rPrChange w:id="3197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delText>LRDALVXXX</w:delText>
        </w:r>
      </w:del>
      <w:r w:rsidR="00B41062" w:rsidRPr="00874119">
        <w:rPr>
          <w:rFonts w:cs="Arial"/>
          <w:color w:val="000000"/>
          <w:szCs w:val="20"/>
          <w:rPrChange w:id="319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="0066044B" w:rsidRPr="00874119">
        <w:rPr>
          <w:rFonts w:cs="Arial"/>
          <w:color w:val="000000"/>
          <w:szCs w:val="20"/>
          <w:rPrChange w:id="3199" w:author="TAHAR IBRI (X137026)" w:date="2017-05-11T14:48:00Z">
            <w:rPr>
              <w:rFonts w:cs="Arial"/>
              <w:color w:val="000000"/>
              <w:szCs w:val="20"/>
            </w:rPr>
          </w:rPrChange>
        </w:rPr>
        <w:t>sur le port TCP : 22</w:t>
      </w:r>
    </w:p>
    <w:p w:rsidR="0066044B" w:rsidRPr="00874119" w:rsidRDefault="0066044B" w:rsidP="006107A6">
      <w:pPr>
        <w:spacing w:line="276" w:lineRule="auto"/>
        <w:rPr>
          <w:rFonts w:cs="Arial"/>
          <w:rPrChange w:id="3200" w:author="TAHAR IBRI (X137026)" w:date="2017-05-11T14:48:00Z">
            <w:rPr>
              <w:rFonts w:cs="Arial"/>
            </w:rPr>
          </w:rPrChange>
        </w:rPr>
      </w:pPr>
    </w:p>
    <w:p w:rsidR="0066044B" w:rsidRPr="00874119" w:rsidRDefault="0066044B" w:rsidP="0066044B">
      <w:pPr>
        <w:spacing w:line="276" w:lineRule="auto"/>
        <w:rPr>
          <w:rFonts w:cs="Arial"/>
          <w:rPrChange w:id="320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02" w:author="TAHAR IBRI (X137026)" w:date="2017-05-11T14:48:00Z">
            <w:rPr>
              <w:rFonts w:cs="Arial"/>
            </w:rPr>
          </w:rPrChange>
        </w:rPr>
        <w:t xml:space="preserve">Pour tester la communication entre les serveurs, utiliser la commande </w:t>
      </w:r>
      <w:r w:rsidR="00B41062" w:rsidRPr="00874119">
        <w:rPr>
          <w:rFonts w:cs="Arial"/>
          <w:rPrChange w:id="3203" w:author="TAHAR IBRI (X137026)" w:date="2017-05-11T14:48:00Z">
            <w:rPr>
              <w:rFonts w:cs="Arial"/>
            </w:rPr>
          </w:rPrChange>
        </w:rPr>
        <w:t>suivante</w:t>
      </w:r>
      <w:r w:rsidRPr="00874119">
        <w:rPr>
          <w:rFonts w:cs="Arial"/>
          <w:rPrChange w:id="3204" w:author="TAHAR IBRI (X137026)" w:date="2017-05-11T14:48:00Z">
            <w:rPr>
              <w:rFonts w:cs="Arial"/>
            </w:rPr>
          </w:rPrChange>
        </w:rPr>
        <w:t> :</w:t>
      </w:r>
    </w:p>
    <w:p w:rsidR="0066044B" w:rsidRPr="00874119" w:rsidRDefault="00B41062" w:rsidP="0066044B">
      <w:pPr>
        <w:spacing w:line="276" w:lineRule="auto"/>
        <w:rPr>
          <w:rFonts w:ascii="Consolas" w:hAnsi="Consolas"/>
          <w:rPrChange w:id="3205" w:author="TAHAR IBRI (X137026)" w:date="2017-05-11T14:48:00Z">
            <w:rPr>
              <w:rFonts w:ascii="Consolas" w:hAnsi="Consolas"/>
            </w:rPr>
          </w:rPrChange>
        </w:rPr>
      </w:pPr>
      <w:proofErr w:type="spellStart"/>
      <w:r w:rsidRPr="00874119">
        <w:rPr>
          <w:rFonts w:ascii="Consolas" w:hAnsi="Consolas"/>
          <w:rPrChange w:id="3206" w:author="TAHAR IBRI (X137026)" w:date="2017-05-11T14:48:00Z">
            <w:rPr>
              <w:rFonts w:ascii="Consolas" w:hAnsi="Consolas"/>
            </w:rPr>
          </w:rPrChange>
        </w:rPr>
        <w:t>openssl</w:t>
      </w:r>
      <w:proofErr w:type="spellEnd"/>
      <w:r w:rsidRPr="00874119">
        <w:rPr>
          <w:rFonts w:ascii="Consolas" w:hAnsi="Consolas"/>
          <w:rPrChange w:id="3207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r w:rsidRPr="00874119">
        <w:rPr>
          <w:rFonts w:ascii="Consolas" w:hAnsi="Consolas"/>
          <w:rPrChange w:id="3208" w:author="TAHAR IBRI (X137026)" w:date="2017-05-11T14:48:00Z">
            <w:rPr>
              <w:rFonts w:ascii="Consolas" w:hAnsi="Consolas"/>
            </w:rPr>
          </w:rPrChange>
        </w:rPr>
        <w:t>s_client</w:t>
      </w:r>
      <w:proofErr w:type="spellEnd"/>
      <w:r w:rsidRPr="00874119">
        <w:rPr>
          <w:rFonts w:ascii="Consolas" w:hAnsi="Consolas"/>
          <w:rPrChange w:id="3209" w:author="TAHAR IBRI (X137026)" w:date="2017-05-11T14:48:00Z">
            <w:rPr>
              <w:rFonts w:ascii="Consolas" w:hAnsi="Consolas"/>
            </w:rPr>
          </w:rPrChange>
        </w:rPr>
        <w:t xml:space="preserve"> –</w:t>
      </w:r>
      <w:proofErr w:type="spellStart"/>
      <w:r w:rsidRPr="00874119">
        <w:rPr>
          <w:rFonts w:ascii="Consolas" w:hAnsi="Consolas"/>
          <w:rPrChange w:id="3210" w:author="TAHAR IBRI (X137026)" w:date="2017-05-11T14:48:00Z">
            <w:rPr>
              <w:rFonts w:ascii="Consolas" w:hAnsi="Consolas"/>
            </w:rPr>
          </w:rPrChange>
        </w:rPr>
        <w:t>connect</w:t>
      </w:r>
      <w:proofErr w:type="spellEnd"/>
      <w:r w:rsidRPr="00874119">
        <w:rPr>
          <w:rFonts w:ascii="Consolas" w:hAnsi="Consolas"/>
          <w:rPrChange w:id="3211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proofErr w:type="gramStart"/>
      <w:r w:rsidR="0066044B" w:rsidRPr="00874119">
        <w:rPr>
          <w:rFonts w:ascii="Consolas" w:hAnsi="Consolas"/>
          <w:rPrChange w:id="3212" w:author="TAHAR IBRI (X137026)" w:date="2017-05-11T14:48:00Z">
            <w:rPr>
              <w:rFonts w:ascii="Consolas" w:hAnsi="Consolas"/>
            </w:rPr>
          </w:rPrChange>
        </w:rPr>
        <w:t>nom_serveur</w:t>
      </w:r>
      <w:r w:rsidRPr="00874119">
        <w:rPr>
          <w:rFonts w:ascii="Consolas" w:hAnsi="Consolas"/>
          <w:rPrChange w:id="3213" w:author="TAHAR IBRI (X137026)" w:date="2017-05-11T14:48:00Z">
            <w:rPr>
              <w:rFonts w:ascii="Consolas" w:hAnsi="Consolas"/>
            </w:rPr>
          </w:rPrChange>
        </w:rPr>
        <w:t>:</w:t>
      </w:r>
      <w:r w:rsidR="0066044B" w:rsidRPr="00874119">
        <w:rPr>
          <w:rFonts w:ascii="Consolas" w:hAnsi="Consolas"/>
          <w:rPrChange w:id="3214" w:author="TAHAR IBRI (X137026)" w:date="2017-05-11T14:48:00Z">
            <w:rPr>
              <w:rFonts w:ascii="Consolas" w:hAnsi="Consolas"/>
            </w:rPr>
          </w:rPrChange>
        </w:rPr>
        <w:t>port</w:t>
      </w:r>
      <w:proofErr w:type="spellEnd"/>
      <w:proofErr w:type="gramEnd"/>
    </w:p>
    <w:p w:rsidR="0066044B" w:rsidRPr="00874119" w:rsidRDefault="0066044B" w:rsidP="0066044B">
      <w:pPr>
        <w:pStyle w:val="Titre3"/>
        <w:rPr>
          <w:rPrChange w:id="3215" w:author="TAHAR IBRI (X137026)" w:date="2017-05-11T14:48:00Z">
            <w:rPr/>
          </w:rPrChange>
        </w:rPr>
      </w:pPr>
      <w:bookmarkStart w:id="3216" w:name="_Toc482278740"/>
      <w:r w:rsidRPr="00874119">
        <w:rPr>
          <w:rPrChange w:id="3217" w:author="TAHAR IBRI (X137026)" w:date="2017-05-11T14:48:00Z">
            <w:rPr/>
          </w:rPrChange>
        </w:rPr>
        <w:t>Etapes</w:t>
      </w:r>
      <w:bookmarkEnd w:id="3216"/>
    </w:p>
    <w:p w:rsidR="0066044B" w:rsidRPr="00874119" w:rsidRDefault="0066044B" w:rsidP="0066044B">
      <w:pPr>
        <w:rPr>
          <w:rPrChange w:id="3218" w:author="TAHAR IBRI (X137026)" w:date="2017-05-11T14:48:00Z">
            <w:rPr/>
          </w:rPrChange>
        </w:rPr>
      </w:pPr>
      <w:r w:rsidRPr="00874119">
        <w:rPr>
          <w:rPrChange w:id="3219" w:author="TAHAR IBRI (X137026)" w:date="2017-05-11T14:48:00Z">
            <w:rPr/>
          </w:rPrChange>
        </w:rPr>
        <w:t>L’installation des différents composants devrait se faire dans l’ordre suivant :</w:t>
      </w:r>
    </w:p>
    <w:p w:rsidR="0066044B" w:rsidRPr="00874119" w:rsidRDefault="0066044B" w:rsidP="00BA4FD6">
      <w:pPr>
        <w:pStyle w:val="Paragraphedeliste"/>
        <w:numPr>
          <w:ilvl w:val="0"/>
          <w:numId w:val="12"/>
        </w:numPr>
        <w:rPr>
          <w:rFonts w:cs="Arial"/>
          <w:color w:val="000000"/>
          <w:szCs w:val="20"/>
          <w:rPrChange w:id="3220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PrChange w:id="3221" w:author="TAHAR IBRI (X137026)" w:date="2017-05-11T14:48:00Z">
            <w:rPr/>
          </w:rPrChange>
        </w:rPr>
        <w:t xml:space="preserve">Sur </w:t>
      </w:r>
      <w:ins w:id="3222" w:author="PETIT Vincent" w:date="2016-04-26T10:34:00Z">
        <w:r w:rsidR="00B306EA" w:rsidRPr="00874119">
          <w:rPr>
            <w:rFonts w:cs="Arial"/>
            <w:color w:val="000000"/>
            <w:szCs w:val="20"/>
            <w:highlight w:val="lightGray"/>
            <w:rPrChange w:id="3223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LRDYNV011</w:t>
        </w:r>
      </w:ins>
      <w:del w:id="3224" w:author="PETIT Vincent" w:date="2016-04-26T10:34:00Z">
        <w:r w:rsidR="0080789F" w:rsidRPr="00874119" w:rsidDel="00B306EA">
          <w:rPr>
            <w:rFonts w:cs="Arial"/>
            <w:color w:val="000000"/>
            <w:szCs w:val="20"/>
            <w:highlight w:val="lightGray"/>
            <w:rPrChange w:id="3225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LRDIDVXXX</w:delText>
        </w:r>
      </w:del>
    </w:p>
    <w:p w:rsidR="0066044B" w:rsidRPr="00874119" w:rsidRDefault="0066044B" w:rsidP="0066044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2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27" w:author="TAHAR IBRI (X137026)" w:date="2017-05-11T14:48:00Z">
            <w:rPr>
              <w:rFonts w:cs="Arial"/>
            </w:rPr>
          </w:rPrChange>
        </w:rPr>
        <w:t>IBM DB2 Enterprise Server</w:t>
      </w:r>
    </w:p>
    <w:p w:rsidR="0080789F" w:rsidRPr="00874119" w:rsidRDefault="0066044B" w:rsidP="0080789F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PrChange w:id="3228" w:author="TAHAR IBRI (X137026)" w:date="2017-05-11T14:48:00Z">
            <w:rPr/>
          </w:rPrChange>
        </w:rPr>
      </w:pPr>
      <w:r w:rsidRPr="00874119">
        <w:rPr>
          <w:rFonts w:cs="Arial"/>
          <w:rPrChange w:id="3229" w:author="TAHAR IBRI (X137026)" w:date="2017-05-11T14:48:00Z">
            <w:rPr>
              <w:rFonts w:cs="Arial"/>
            </w:rPr>
          </w:rPrChange>
        </w:rPr>
        <w:t>IBM Security Directory Server</w:t>
      </w:r>
    </w:p>
    <w:p w:rsidR="0066044B" w:rsidRPr="00874119" w:rsidRDefault="0066044B" w:rsidP="0066044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30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Fonts w:cs="Arial"/>
          <w:rPrChange w:id="3231" w:author="TAHAR IBRI (X137026)" w:date="2017-05-11T14:48:00Z">
            <w:rPr>
              <w:rFonts w:cs="Arial"/>
            </w:rPr>
          </w:rPrChange>
        </w:rPr>
        <w:t>Websphere</w:t>
      </w:r>
      <w:proofErr w:type="spellEnd"/>
      <w:r w:rsidRPr="00874119">
        <w:rPr>
          <w:rFonts w:cs="Arial"/>
          <w:rPrChange w:id="3232" w:author="TAHAR IBRI (X137026)" w:date="2017-05-11T14:48:00Z">
            <w:rPr>
              <w:rFonts w:cs="Arial"/>
            </w:rPr>
          </w:rPrChange>
        </w:rPr>
        <w:t xml:space="preserve"> Application Server</w:t>
      </w:r>
    </w:p>
    <w:p w:rsidR="0066044B" w:rsidRPr="00874119" w:rsidRDefault="0066044B" w:rsidP="0066044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3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34" w:author="TAHAR IBRI (X137026)" w:date="2017-05-11T14:48:00Z">
            <w:rPr>
              <w:rFonts w:cs="Arial"/>
            </w:rPr>
          </w:rPrChange>
        </w:rPr>
        <w:t>IBM HTTP Server</w:t>
      </w:r>
    </w:p>
    <w:p w:rsidR="0080789F" w:rsidRPr="00874119" w:rsidRDefault="0066044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3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36" w:author="TAHAR IBRI (X137026)" w:date="2017-05-11T14:48:00Z">
            <w:rPr>
              <w:rFonts w:cs="Arial"/>
            </w:rPr>
          </w:rPrChange>
        </w:rPr>
        <w:t xml:space="preserve">IBM Security </w:t>
      </w:r>
      <w:proofErr w:type="spellStart"/>
      <w:r w:rsidRPr="00874119">
        <w:rPr>
          <w:rFonts w:cs="Arial"/>
          <w:rPrChange w:id="3237" w:author="TAHAR IBRI (X137026)" w:date="2017-05-11T14:48:00Z">
            <w:rPr>
              <w:rFonts w:cs="Arial"/>
            </w:rPr>
          </w:rPrChange>
        </w:rPr>
        <w:t>Identity</w:t>
      </w:r>
      <w:proofErr w:type="spellEnd"/>
      <w:r w:rsidRPr="00874119">
        <w:rPr>
          <w:rFonts w:cs="Arial"/>
          <w:rPrChange w:id="3238" w:author="TAHAR IBRI (X137026)" w:date="2017-05-11T14:48:00Z">
            <w:rPr>
              <w:rFonts w:cs="Arial"/>
            </w:rPr>
          </w:rPrChange>
        </w:rPr>
        <w:t xml:space="preserve"> Manager</w:t>
      </w:r>
    </w:p>
    <w:p w:rsidR="00A266AF" w:rsidRPr="00874119" w:rsidRDefault="00A266AF" w:rsidP="007422A7">
      <w:pPr>
        <w:rPr>
          <w:rPrChange w:id="3239" w:author="TAHAR IBRI (X137026)" w:date="2017-05-11T14:48:00Z">
            <w:rPr/>
          </w:rPrChange>
        </w:rPr>
      </w:pPr>
    </w:p>
    <w:p w:rsidR="00203C03" w:rsidRPr="00874119" w:rsidRDefault="00203C03" w:rsidP="00BA4FD6">
      <w:pPr>
        <w:pStyle w:val="Paragraphedeliste"/>
        <w:numPr>
          <w:ilvl w:val="0"/>
          <w:numId w:val="12"/>
        </w:numPr>
        <w:rPr>
          <w:rPrChange w:id="3240" w:author="TAHAR IBRI (X137026)" w:date="2017-05-11T14:48:00Z">
            <w:rPr/>
          </w:rPrChange>
        </w:rPr>
      </w:pPr>
      <w:r w:rsidRPr="00874119">
        <w:rPr>
          <w:rPrChange w:id="3241" w:author="TAHAR IBRI (X137026)" w:date="2017-05-11T14:48:00Z">
            <w:rPr/>
          </w:rPrChange>
        </w:rPr>
        <w:t xml:space="preserve">Sur </w:t>
      </w:r>
      <w:ins w:id="3242" w:author="PETIT Vincent" w:date="2016-04-26T10:36:00Z">
        <w:r w:rsidR="00FB299E" w:rsidRPr="00874119">
          <w:rPr>
            <w:rFonts w:cs="Arial"/>
            <w:color w:val="000000"/>
            <w:szCs w:val="20"/>
            <w:highlight w:val="green"/>
            <w:rPrChange w:id="3243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LRDYNV012</w:t>
        </w:r>
      </w:ins>
      <w:del w:id="3244" w:author="PETIT Vincent" w:date="2016-04-26T10:36:00Z">
        <w:r w:rsidR="0080789F" w:rsidRPr="00874119" w:rsidDel="00FB299E">
          <w:rPr>
            <w:highlight w:val="green"/>
            <w:rPrChange w:id="3245" w:author="TAHAR IBRI (X137026)" w:date="2017-05-11T14:48:00Z">
              <w:rPr>
                <w:highlight w:val="green"/>
              </w:rPr>
            </w:rPrChange>
          </w:rPr>
          <w:delText>LRDALVXXX</w:delText>
        </w:r>
      </w:del>
    </w:p>
    <w:p w:rsidR="00203C03" w:rsidRPr="00874119" w:rsidRDefault="00203C03" w:rsidP="00203C03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4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47" w:author="TAHAR IBRI (X137026)" w:date="2017-05-11T14:48:00Z">
            <w:rPr>
              <w:rFonts w:cs="Arial"/>
            </w:rPr>
          </w:rPrChange>
        </w:rPr>
        <w:t xml:space="preserve">IBM Security Directory </w:t>
      </w:r>
      <w:proofErr w:type="spellStart"/>
      <w:r w:rsidRPr="00874119">
        <w:rPr>
          <w:rFonts w:cs="Arial"/>
          <w:rPrChange w:id="3248" w:author="TAHAR IBRI (X137026)" w:date="2017-05-11T14:48:00Z">
            <w:rPr>
              <w:rFonts w:cs="Arial"/>
            </w:rPr>
          </w:rPrChange>
        </w:rPr>
        <w:t>Integrator</w:t>
      </w:r>
      <w:proofErr w:type="spellEnd"/>
    </w:p>
    <w:p w:rsidR="00F9585A" w:rsidRPr="00874119" w:rsidRDefault="00F9585A" w:rsidP="006107A6">
      <w:pPr>
        <w:spacing w:after="0" w:line="240" w:lineRule="auto"/>
        <w:jc w:val="both"/>
        <w:rPr>
          <w:rFonts w:cs="Arial"/>
          <w:rPrChange w:id="3249" w:author="TAHAR IBRI (X137026)" w:date="2017-05-11T14:48:00Z">
            <w:rPr>
              <w:rFonts w:cs="Arial"/>
            </w:rPr>
          </w:rPrChange>
        </w:rPr>
      </w:pPr>
    </w:p>
    <w:p w:rsidR="00F9585A" w:rsidRPr="00874119" w:rsidRDefault="00F9585A" w:rsidP="00BA4FD6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cs="Arial"/>
          <w:rPrChange w:id="3250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51" w:author="TAHAR IBRI (X137026)" w:date="2017-05-11T14:48:00Z">
            <w:rPr>
              <w:rFonts w:cs="Arial"/>
            </w:rPr>
          </w:rPrChange>
        </w:rPr>
        <w:t>Sécuris</w:t>
      </w:r>
      <w:r w:rsidR="00203C03" w:rsidRPr="00874119">
        <w:rPr>
          <w:rFonts w:cs="Arial"/>
          <w:rPrChange w:id="3252" w:author="TAHAR IBRI (X137026)" w:date="2017-05-11T14:48:00Z">
            <w:rPr>
              <w:rFonts w:cs="Arial"/>
            </w:rPr>
          </w:rPrChange>
        </w:rPr>
        <w:t>ation</w:t>
      </w:r>
      <w:r w:rsidRPr="00874119">
        <w:rPr>
          <w:rFonts w:cs="Arial"/>
          <w:rPrChange w:id="3253" w:author="TAHAR IBRI (X137026)" w:date="2017-05-11T14:48:00Z">
            <w:rPr>
              <w:rFonts w:cs="Arial"/>
            </w:rPr>
          </w:rPrChange>
        </w:rPr>
        <w:t xml:space="preserve"> de la plateforme :</w:t>
      </w:r>
    </w:p>
    <w:p w:rsidR="00F9585A" w:rsidRPr="00874119" w:rsidRDefault="00F9585A" w:rsidP="00D3063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5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55" w:author="TAHAR IBRI (X137026)" w:date="2017-05-11T14:48:00Z">
            <w:rPr>
              <w:rFonts w:cs="Arial"/>
            </w:rPr>
          </w:rPrChange>
        </w:rPr>
        <w:t>Sécurisation WAS</w:t>
      </w:r>
    </w:p>
    <w:p w:rsidR="00F9585A" w:rsidRPr="00874119" w:rsidRDefault="00F9585A" w:rsidP="00D3063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5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57" w:author="TAHAR IBRI (X137026)" w:date="2017-05-11T14:48:00Z">
            <w:rPr>
              <w:rFonts w:cs="Arial"/>
            </w:rPr>
          </w:rPrChange>
        </w:rPr>
        <w:lastRenderedPageBreak/>
        <w:t>Sécurisation ITDI</w:t>
      </w:r>
    </w:p>
    <w:p w:rsidR="00F9585A" w:rsidRPr="00874119" w:rsidRDefault="00F9585A" w:rsidP="00D3063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25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259" w:author="TAHAR IBRI (X137026)" w:date="2017-05-11T14:48:00Z">
            <w:rPr>
              <w:rFonts w:cs="Arial"/>
            </w:rPr>
          </w:rPrChange>
        </w:rPr>
        <w:t>Sécurisation ITDS</w:t>
      </w:r>
    </w:p>
    <w:p w:rsidR="00A266AF" w:rsidRPr="00874119" w:rsidRDefault="00A266AF" w:rsidP="006107A6">
      <w:pPr>
        <w:spacing w:after="0" w:line="240" w:lineRule="auto"/>
        <w:jc w:val="both"/>
        <w:rPr>
          <w:rFonts w:cs="Arial"/>
          <w:rPrChange w:id="3260" w:author="TAHAR IBRI (X137026)" w:date="2017-05-11T14:48:00Z">
            <w:rPr>
              <w:rFonts w:cs="Arial"/>
            </w:rPr>
          </w:rPrChange>
        </w:rPr>
      </w:pPr>
    </w:p>
    <w:p w:rsidR="00AF5915" w:rsidRPr="00874119" w:rsidRDefault="00AF5915" w:rsidP="00AF5915">
      <w:pPr>
        <w:pStyle w:val="Titre2"/>
        <w:rPr>
          <w:rPrChange w:id="3261" w:author="TAHAR IBRI (X137026)" w:date="2017-05-11T14:48:00Z">
            <w:rPr/>
          </w:rPrChange>
        </w:rPr>
      </w:pPr>
      <w:bookmarkStart w:id="3262" w:name="_Toc482278741"/>
      <w:r w:rsidRPr="00874119">
        <w:rPr>
          <w:rPrChange w:id="3263" w:author="TAHAR IBRI (X137026)" w:date="2017-05-11T14:48:00Z">
            <w:rPr/>
          </w:rPrChange>
        </w:rPr>
        <w:t>Migration des données ISIM v6 intégration vers</w:t>
      </w:r>
      <w:r w:rsidR="00766361" w:rsidRPr="00874119">
        <w:rPr>
          <w:rPrChange w:id="3264" w:author="TAHAR IBRI (X137026)" w:date="2017-05-11T14:48:00Z">
            <w:rPr/>
          </w:rPrChange>
        </w:rPr>
        <w:t xml:space="preserve"> la</w:t>
      </w:r>
      <w:r w:rsidRPr="00874119">
        <w:rPr>
          <w:rPrChange w:id="3265" w:author="TAHAR IBRI (X137026)" w:date="2017-05-11T14:48:00Z">
            <w:rPr/>
          </w:rPrChange>
        </w:rPr>
        <w:t xml:space="preserve"> recette</w:t>
      </w:r>
      <w:bookmarkEnd w:id="3262"/>
    </w:p>
    <w:p w:rsidR="00AF5915" w:rsidRPr="00874119" w:rsidRDefault="00AF5915" w:rsidP="00AF5915">
      <w:pPr>
        <w:pStyle w:val="Titre3"/>
        <w:rPr>
          <w:rPrChange w:id="3266" w:author="TAHAR IBRI (X137026)" w:date="2017-05-11T14:48:00Z">
            <w:rPr/>
          </w:rPrChange>
        </w:rPr>
      </w:pPr>
      <w:bookmarkStart w:id="3267" w:name="_Toc482278742"/>
      <w:r w:rsidRPr="00874119">
        <w:rPr>
          <w:rPrChange w:id="3268" w:author="TAHAR IBRI (X137026)" w:date="2017-05-11T14:48:00Z">
            <w:rPr/>
          </w:rPrChange>
        </w:rPr>
        <w:t>Export des données à partir de l’environnement d’intégration</w:t>
      </w:r>
      <w:bookmarkEnd w:id="3267"/>
    </w:p>
    <w:p w:rsidR="00AF5915" w:rsidRPr="00874119" w:rsidRDefault="00AF5915" w:rsidP="00AF5915">
      <w:pPr>
        <w:pStyle w:val="Paragraphedeliste"/>
        <w:numPr>
          <w:ilvl w:val="0"/>
          <w:numId w:val="18"/>
        </w:numPr>
        <w:rPr>
          <w:rPrChange w:id="3269" w:author="TAHAR IBRI (X137026)" w:date="2017-05-11T14:48:00Z">
            <w:rPr/>
          </w:rPrChange>
        </w:rPr>
      </w:pPr>
      <w:r w:rsidRPr="00874119">
        <w:rPr>
          <w:rPrChange w:id="3270" w:author="TAHAR IBRI (X137026)" w:date="2017-05-11T14:48:00Z">
            <w:rPr/>
          </w:rPrChange>
        </w:rPr>
        <w:t>Export des schémas LDAP</w:t>
      </w:r>
    </w:p>
    <w:p w:rsidR="00AF5915" w:rsidRPr="00874119" w:rsidRDefault="00AF5915" w:rsidP="00AF5915">
      <w:pPr>
        <w:pStyle w:val="Paragraphedeliste"/>
        <w:numPr>
          <w:ilvl w:val="0"/>
          <w:numId w:val="18"/>
        </w:numPr>
        <w:rPr>
          <w:rPrChange w:id="3271" w:author="TAHAR IBRI (X137026)" w:date="2017-05-11T14:48:00Z">
            <w:rPr/>
          </w:rPrChange>
        </w:rPr>
      </w:pPr>
      <w:r w:rsidRPr="00874119">
        <w:rPr>
          <w:rPrChange w:id="3272" w:author="TAHAR IBRI (X137026)" w:date="2017-05-11T14:48:00Z">
            <w:rPr/>
          </w:rPrChange>
        </w:rPr>
        <w:t>Export de l’organigramme ISIM</w:t>
      </w:r>
    </w:p>
    <w:p w:rsidR="00AF5915" w:rsidRPr="00874119" w:rsidRDefault="00AF5915" w:rsidP="00AF5915">
      <w:pPr>
        <w:pStyle w:val="Paragraphedeliste"/>
        <w:numPr>
          <w:ilvl w:val="0"/>
          <w:numId w:val="18"/>
        </w:numPr>
        <w:rPr>
          <w:rPrChange w:id="3273" w:author="TAHAR IBRI (X137026)" w:date="2017-05-11T14:48:00Z">
            <w:rPr/>
          </w:rPrChange>
        </w:rPr>
      </w:pPr>
      <w:r w:rsidRPr="00874119">
        <w:rPr>
          <w:rPrChange w:id="3274" w:author="TAHAR IBRI (X137026)" w:date="2017-05-11T14:48:00Z">
            <w:rPr/>
          </w:rPrChange>
        </w:rPr>
        <w:t>Export de la configuration avec l’outil Migration ISIM</w:t>
      </w:r>
    </w:p>
    <w:p w:rsidR="00AF5915" w:rsidRPr="00874119" w:rsidRDefault="00AF5915" w:rsidP="00AF5915">
      <w:pPr>
        <w:pStyle w:val="Paragraphedeliste"/>
        <w:numPr>
          <w:ilvl w:val="0"/>
          <w:numId w:val="20"/>
        </w:numPr>
        <w:rPr>
          <w:rPrChange w:id="3275" w:author="TAHAR IBRI (X137026)" w:date="2017-05-11T14:48:00Z">
            <w:rPr/>
          </w:rPrChange>
        </w:rPr>
      </w:pPr>
      <w:r w:rsidRPr="00874119">
        <w:rPr>
          <w:rPrChange w:id="3276" w:author="TAHAR IBRI (X137026)" w:date="2017-05-11T14:48:00Z">
            <w:rPr/>
          </w:rPrChange>
        </w:rPr>
        <w:t>Capture des données des serveurs de données d’intégration</w:t>
      </w:r>
    </w:p>
    <w:p w:rsidR="00AF5915" w:rsidRPr="00874119" w:rsidRDefault="00AF5915" w:rsidP="00AF5915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3277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3278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d'annuaire</w:t>
      </w:r>
    </w:p>
    <w:p w:rsidR="00AF5915" w:rsidRPr="00874119" w:rsidRDefault="00AF5915" w:rsidP="00AF5915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3279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3280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de base de données</w:t>
      </w:r>
    </w:p>
    <w:p w:rsidR="00AF5915" w:rsidRPr="00874119" w:rsidRDefault="00AF5915" w:rsidP="00AF5915">
      <w:pPr>
        <w:pStyle w:val="Titre3"/>
        <w:rPr>
          <w:rPrChange w:id="3281" w:author="TAHAR IBRI (X137026)" w:date="2017-05-11T14:48:00Z">
            <w:rPr/>
          </w:rPrChange>
        </w:rPr>
      </w:pPr>
      <w:bookmarkStart w:id="3282" w:name="_Toc482278743"/>
      <w:r w:rsidRPr="00874119">
        <w:rPr>
          <w:rPrChange w:id="3283" w:author="TAHAR IBRI (X137026)" w:date="2017-05-11T14:48:00Z">
            <w:rPr/>
          </w:rPrChange>
        </w:rPr>
        <w:t xml:space="preserve">Import de données vers l’environnement </w:t>
      </w:r>
      <w:r w:rsidR="005E5A73" w:rsidRPr="00874119">
        <w:rPr>
          <w:rPrChange w:id="3284" w:author="TAHAR IBRI (X137026)" w:date="2017-05-11T14:48:00Z">
            <w:rPr/>
          </w:rPrChange>
        </w:rPr>
        <w:t>de recette</w:t>
      </w:r>
      <w:bookmarkEnd w:id="3282"/>
      <w:r w:rsidRPr="00874119">
        <w:rPr>
          <w:rPrChange w:id="3285" w:author="TAHAR IBRI (X137026)" w:date="2017-05-11T14:48:00Z">
            <w:rPr/>
          </w:rPrChange>
        </w:rPr>
        <w:t xml:space="preserve"> </w:t>
      </w:r>
    </w:p>
    <w:p w:rsidR="00AF5915" w:rsidRPr="00874119" w:rsidRDefault="00AF5915" w:rsidP="00AF5915">
      <w:pPr>
        <w:pStyle w:val="Paragraphedeliste"/>
        <w:numPr>
          <w:ilvl w:val="0"/>
          <w:numId w:val="21"/>
        </w:numPr>
        <w:rPr>
          <w:rPrChange w:id="3286" w:author="TAHAR IBRI (X137026)" w:date="2017-05-11T14:48:00Z">
            <w:rPr/>
          </w:rPrChange>
        </w:rPr>
      </w:pPr>
      <w:r w:rsidRPr="00874119">
        <w:rPr>
          <w:rPrChange w:id="3287" w:author="TAHAR IBRI (X137026)" w:date="2017-05-11T14:48:00Z">
            <w:rPr/>
          </w:rPrChange>
        </w:rPr>
        <w:t>Import des schémas LDAP</w:t>
      </w:r>
    </w:p>
    <w:p w:rsidR="00AF5915" w:rsidRPr="00874119" w:rsidRDefault="00AF5915" w:rsidP="00AF5915">
      <w:pPr>
        <w:pStyle w:val="Paragraphedeliste"/>
        <w:numPr>
          <w:ilvl w:val="0"/>
          <w:numId w:val="21"/>
        </w:numPr>
        <w:rPr>
          <w:rPrChange w:id="3288" w:author="TAHAR IBRI (X137026)" w:date="2017-05-11T14:48:00Z">
            <w:rPr/>
          </w:rPrChange>
        </w:rPr>
      </w:pPr>
      <w:r w:rsidRPr="00874119">
        <w:rPr>
          <w:rPrChange w:id="3289" w:author="TAHAR IBRI (X137026)" w:date="2017-05-11T14:48:00Z">
            <w:rPr/>
          </w:rPrChange>
        </w:rPr>
        <w:t>Import des données LDAP</w:t>
      </w:r>
    </w:p>
    <w:p w:rsidR="00AF5915" w:rsidRPr="00874119" w:rsidRDefault="00AF5915" w:rsidP="00AF5915">
      <w:pPr>
        <w:pStyle w:val="Paragraphedeliste"/>
        <w:numPr>
          <w:ilvl w:val="0"/>
          <w:numId w:val="21"/>
        </w:numPr>
        <w:rPr>
          <w:rPrChange w:id="3290" w:author="TAHAR IBRI (X137026)" w:date="2017-05-11T14:48:00Z">
            <w:rPr/>
          </w:rPrChange>
        </w:rPr>
      </w:pPr>
      <w:r w:rsidRPr="00874119">
        <w:rPr>
          <w:rPrChange w:id="3291" w:author="TAHAR IBRI (X137026)" w:date="2017-05-11T14:48:00Z">
            <w:rPr/>
          </w:rPrChange>
        </w:rPr>
        <w:t>Import des données DB2</w:t>
      </w:r>
    </w:p>
    <w:p w:rsidR="00AA79D2" w:rsidRPr="00874119" w:rsidRDefault="00AA79D2" w:rsidP="00AA79D2">
      <w:pPr>
        <w:pStyle w:val="Titre2"/>
        <w:rPr>
          <w:rPrChange w:id="3292" w:author="TAHAR IBRI (X137026)" w:date="2017-05-11T14:48:00Z">
            <w:rPr/>
          </w:rPrChange>
        </w:rPr>
      </w:pPr>
      <w:bookmarkStart w:id="3293" w:name="_Toc448239831"/>
      <w:bookmarkStart w:id="3294" w:name="_Toc448239832"/>
      <w:bookmarkStart w:id="3295" w:name="_Toc482278744"/>
      <w:bookmarkEnd w:id="3293"/>
      <w:bookmarkEnd w:id="3294"/>
      <w:r w:rsidRPr="00874119">
        <w:rPr>
          <w:rPrChange w:id="3296" w:author="TAHAR IBRI (X137026)" w:date="2017-05-11T14:48:00Z">
            <w:rPr/>
          </w:rPrChange>
        </w:rPr>
        <w:t>Reconfiguration des paramètres ISIM</w:t>
      </w:r>
      <w:r w:rsidR="001D6E0F" w:rsidRPr="00874119">
        <w:rPr>
          <w:rPrChange w:id="3297" w:author="TAHAR IBRI (X137026)" w:date="2017-05-11T14:48:00Z">
            <w:rPr/>
          </w:rPrChange>
        </w:rPr>
        <w:t xml:space="preserve"> v</w:t>
      </w:r>
      <w:r w:rsidRPr="00874119">
        <w:rPr>
          <w:rPrChange w:id="3298" w:author="TAHAR IBRI (X137026)" w:date="2017-05-11T14:48:00Z">
            <w:rPr/>
          </w:rPrChange>
        </w:rPr>
        <w:t>6</w:t>
      </w:r>
      <w:bookmarkEnd w:id="3295"/>
    </w:p>
    <w:p w:rsidR="00AA79D2" w:rsidRPr="00874119" w:rsidRDefault="00AA79D2" w:rsidP="00AA79D2">
      <w:pPr>
        <w:pStyle w:val="Titre3"/>
        <w:rPr>
          <w:rPrChange w:id="3299" w:author="TAHAR IBRI (X137026)" w:date="2017-05-11T14:48:00Z">
            <w:rPr/>
          </w:rPrChange>
        </w:rPr>
      </w:pPr>
      <w:bookmarkStart w:id="3300" w:name="_Toc482278745"/>
      <w:r w:rsidRPr="00874119">
        <w:rPr>
          <w:rPrChange w:id="3301" w:author="TAHAR IBRI (X137026)" w:date="2017-05-11T14:48:00Z">
            <w:rPr/>
          </w:rPrChange>
        </w:rPr>
        <w:t>Paramètre de profil d’adaptateur</w:t>
      </w:r>
      <w:bookmarkEnd w:id="3300"/>
    </w:p>
    <w:p w:rsidR="00AA79D2" w:rsidRPr="00874119" w:rsidRDefault="00AA79D2" w:rsidP="00AA79D2">
      <w:pPr>
        <w:tabs>
          <w:tab w:val="right" w:pos="9071"/>
        </w:tabs>
        <w:rPr>
          <w:rPrChange w:id="3302" w:author="TAHAR IBRI (X137026)" w:date="2017-05-11T14:48:00Z">
            <w:rPr/>
          </w:rPrChange>
        </w:rPr>
      </w:pPr>
      <w:r w:rsidRPr="00874119">
        <w:rPr>
          <w:rPrChange w:id="3303" w:author="TAHAR IBRI (X137026)" w:date="2017-05-11T14:48:00Z">
            <w:rPr/>
          </w:rPrChange>
        </w:rPr>
        <w:t>Reconfigurer chaque profil d’adaptateur en pointant son URL vers les RMI Dispatcher et Agents Adaptateurs qui s’interfacent avec l’environnement de recette.</w:t>
      </w:r>
    </w:p>
    <w:p w:rsidR="006267CA" w:rsidRPr="00874119" w:rsidRDefault="006267CA" w:rsidP="006267CA">
      <w:pPr>
        <w:tabs>
          <w:tab w:val="right" w:pos="9071"/>
        </w:tabs>
        <w:rPr>
          <w:rPrChange w:id="3304" w:author="TAHAR IBRI (X137026)" w:date="2017-05-11T14:48:00Z">
            <w:rPr/>
          </w:rPrChange>
        </w:rPr>
      </w:pPr>
      <w:r w:rsidRPr="00874119">
        <w:rPr>
          <w:rPrChange w:id="3305" w:author="TAHAR IBRI (X137026)" w:date="2017-05-11T14:48:00Z">
            <w:rPr/>
          </w:rPrChange>
        </w:rPr>
        <w:t xml:space="preserve">Bouchonner les adaptateurs dont les systèmes </w:t>
      </w:r>
      <w:proofErr w:type="gramStart"/>
      <w:r w:rsidRPr="00874119">
        <w:rPr>
          <w:rPrChange w:id="3306" w:author="TAHAR IBRI (X137026)" w:date="2017-05-11T14:48:00Z">
            <w:rPr/>
          </w:rPrChange>
        </w:rPr>
        <w:t>cibles</w:t>
      </w:r>
      <w:proofErr w:type="gramEnd"/>
      <w:r w:rsidRPr="00874119">
        <w:rPr>
          <w:rPrChange w:id="3307" w:author="TAHAR IBRI (X137026)" w:date="2017-05-11T14:48:00Z">
            <w:rPr/>
          </w:rPrChange>
        </w:rPr>
        <w:t xml:space="preserve"> ne sont pas disponibles en environnement de recette.</w:t>
      </w:r>
    </w:p>
    <w:p w:rsidR="006267CA" w:rsidRPr="00874119" w:rsidRDefault="006267CA" w:rsidP="00AA79D2">
      <w:pPr>
        <w:tabs>
          <w:tab w:val="right" w:pos="9071"/>
        </w:tabs>
        <w:rPr>
          <w:rPrChange w:id="3308" w:author="TAHAR IBRI (X137026)" w:date="2017-05-11T14:48:00Z">
            <w:rPr/>
          </w:rPrChange>
        </w:rPr>
      </w:pPr>
    </w:p>
    <w:p w:rsidR="00AA79D2" w:rsidRPr="00874119" w:rsidRDefault="00AA79D2" w:rsidP="00AA79D2">
      <w:pPr>
        <w:pStyle w:val="Titre3"/>
        <w:rPr>
          <w:rPrChange w:id="3309" w:author="TAHAR IBRI (X137026)" w:date="2017-05-11T14:48:00Z">
            <w:rPr/>
          </w:rPrChange>
        </w:rPr>
      </w:pPr>
      <w:bookmarkStart w:id="3310" w:name="_Toc482278746"/>
      <w:r w:rsidRPr="00874119">
        <w:rPr>
          <w:rPrChange w:id="3311" w:author="TAHAR IBRI (X137026)" w:date="2017-05-11T14:48:00Z">
            <w:rPr/>
          </w:rPrChange>
        </w:rPr>
        <w:t>Paramètre de services d’alimentation d’identité.</w:t>
      </w:r>
      <w:bookmarkEnd w:id="3310"/>
    </w:p>
    <w:p w:rsidR="00AA79D2" w:rsidRPr="00874119" w:rsidRDefault="00AA79D2" w:rsidP="00AA79D2">
      <w:pPr>
        <w:rPr>
          <w:rPrChange w:id="3312" w:author="TAHAR IBRI (X137026)" w:date="2017-05-11T14:48:00Z">
            <w:rPr/>
          </w:rPrChange>
        </w:rPr>
      </w:pPr>
      <w:r w:rsidRPr="00874119">
        <w:rPr>
          <w:rPrChange w:id="3313" w:author="TAHAR IBRI (X137026)" w:date="2017-05-11T14:48:00Z">
            <w:rPr/>
          </w:rPrChange>
        </w:rPr>
        <w:t>Reconfigurer les services d’alimentation d’identité (</w:t>
      </w:r>
      <w:proofErr w:type="spellStart"/>
      <w:r w:rsidRPr="00874119">
        <w:rPr>
          <w:rPrChange w:id="3314" w:author="TAHAR IBRI (X137026)" w:date="2017-05-11T14:48:00Z">
            <w:rPr/>
          </w:rPrChange>
        </w:rPr>
        <w:t>DataFeed</w:t>
      </w:r>
      <w:proofErr w:type="gramStart"/>
      <w:r w:rsidRPr="00874119">
        <w:rPr>
          <w:rPrChange w:id="3315" w:author="TAHAR IBRI (X137026)" w:date="2017-05-11T14:48:00Z">
            <w:rPr/>
          </w:rPrChange>
        </w:rPr>
        <w:t>,PersonFeed</w:t>
      </w:r>
      <w:proofErr w:type="spellEnd"/>
      <w:proofErr w:type="gramEnd"/>
      <w:r w:rsidRPr="00874119">
        <w:rPr>
          <w:rPrChange w:id="3316" w:author="TAHAR IBRI (X137026)" w:date="2017-05-11T14:48:00Z">
            <w:rPr/>
          </w:rPrChange>
        </w:rPr>
        <w:t>).</w:t>
      </w:r>
    </w:p>
    <w:p w:rsidR="00AA79D2" w:rsidRPr="00874119" w:rsidRDefault="00AA79D2" w:rsidP="00AA79D2">
      <w:pPr>
        <w:pStyle w:val="Titre3"/>
        <w:rPr>
          <w:rPrChange w:id="3317" w:author="TAHAR IBRI (X137026)" w:date="2017-05-11T14:48:00Z">
            <w:rPr/>
          </w:rPrChange>
        </w:rPr>
      </w:pPr>
      <w:bookmarkStart w:id="3318" w:name="_Toc482278747"/>
      <w:r w:rsidRPr="00874119">
        <w:rPr>
          <w:rPrChange w:id="3319" w:author="TAHAR IBRI (X137026)" w:date="2017-05-11T14:48:00Z">
            <w:rPr/>
          </w:rPrChange>
        </w:rPr>
        <w:t>Paramètre de serveur de messagerie</w:t>
      </w:r>
      <w:bookmarkEnd w:id="3318"/>
      <w:r w:rsidRPr="00874119">
        <w:rPr>
          <w:rPrChange w:id="3320" w:author="TAHAR IBRI (X137026)" w:date="2017-05-11T14:48:00Z">
            <w:rPr/>
          </w:rPrChange>
        </w:rPr>
        <w:tab/>
      </w:r>
    </w:p>
    <w:p w:rsidR="00AA79D2" w:rsidRPr="00874119" w:rsidRDefault="00AA79D2" w:rsidP="00AA79D2">
      <w:pPr>
        <w:rPr>
          <w:rPrChange w:id="3321" w:author="TAHAR IBRI (X137026)" w:date="2017-05-11T14:48:00Z">
            <w:rPr/>
          </w:rPrChange>
        </w:rPr>
      </w:pPr>
      <w:r w:rsidRPr="00874119">
        <w:rPr>
          <w:rPrChange w:id="3322" w:author="TAHAR IBRI (X137026)" w:date="2017-05-11T14:48:00Z">
            <w:rPr/>
          </w:rPrChange>
        </w:rPr>
        <w:t>Reconfigurer les paramètres de serveur de messagerie en pointant vers le serveur de messagerie dédié à l’environnement de recette.</w:t>
      </w:r>
    </w:p>
    <w:p w:rsidR="009045C5" w:rsidRPr="00874119" w:rsidRDefault="009045C5" w:rsidP="009045C5">
      <w:pPr>
        <w:pStyle w:val="Titre1"/>
        <w:rPr>
          <w:rPrChange w:id="3323" w:author="TAHAR IBRI (X137026)" w:date="2017-05-11T14:48:00Z">
            <w:rPr/>
          </w:rPrChange>
        </w:rPr>
      </w:pPr>
      <w:bookmarkStart w:id="3324" w:name="_Toc482278748"/>
      <w:r w:rsidRPr="00874119">
        <w:rPr>
          <w:rPrChange w:id="3325" w:author="TAHAR IBRI (X137026)" w:date="2017-05-11T14:48:00Z">
            <w:rPr/>
          </w:rPrChange>
        </w:rPr>
        <w:lastRenderedPageBreak/>
        <w:t>Migration de l’environnement de production</w:t>
      </w:r>
      <w:bookmarkEnd w:id="3324"/>
    </w:p>
    <w:p w:rsidR="002A018B" w:rsidRPr="00874119" w:rsidRDefault="002A018B" w:rsidP="002A018B">
      <w:pPr>
        <w:pStyle w:val="Titre2"/>
        <w:rPr>
          <w:rPrChange w:id="3326" w:author="TAHAR IBRI (X137026)" w:date="2017-05-11T14:48:00Z">
            <w:rPr/>
          </w:rPrChange>
        </w:rPr>
      </w:pPr>
      <w:bookmarkStart w:id="3327" w:name="_Toc482278749"/>
      <w:r w:rsidRPr="00874119">
        <w:rPr>
          <w:rPrChange w:id="3328" w:author="TAHAR IBRI (X137026)" w:date="2017-05-11T14:48:00Z">
            <w:rPr/>
          </w:rPrChange>
        </w:rPr>
        <w:t>Architecture technique</w:t>
      </w:r>
      <w:bookmarkEnd w:id="3327"/>
    </w:p>
    <w:tbl>
      <w:tblPr>
        <w:tblW w:w="8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945"/>
        <w:gridCol w:w="3715"/>
      </w:tblGrid>
      <w:tr w:rsidR="002A018B" w:rsidRPr="00874119" w:rsidTr="00B946B1">
        <w:trPr>
          <w:trHeight w:val="245"/>
        </w:trPr>
        <w:tc>
          <w:tcPr>
            <w:tcW w:w="4410" w:type="dxa"/>
            <w:gridSpan w:val="2"/>
            <w:shd w:val="clear" w:color="auto" w:fill="222A35" w:themeFill="text2" w:themeFillShade="80"/>
            <w:vAlign w:val="center"/>
          </w:tcPr>
          <w:p w:rsidR="002A018B" w:rsidRPr="00874119" w:rsidRDefault="002A018B" w:rsidP="00B946B1">
            <w:pPr>
              <w:jc w:val="center"/>
              <w:rPr>
                <w:rFonts w:cs="Arial"/>
                <w:b/>
                <w:color w:val="FFFFFF" w:themeColor="background1"/>
                <w:rPrChange w:id="332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33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Server</w:t>
            </w:r>
          </w:p>
        </w:tc>
        <w:tc>
          <w:tcPr>
            <w:tcW w:w="3768" w:type="dxa"/>
            <w:vMerge w:val="restart"/>
            <w:shd w:val="clear" w:color="auto" w:fill="222A35" w:themeFill="text2" w:themeFillShade="80"/>
            <w:vAlign w:val="center"/>
          </w:tcPr>
          <w:p w:rsidR="002A018B" w:rsidRPr="00874119" w:rsidRDefault="002A018B" w:rsidP="00B946B1">
            <w:pPr>
              <w:jc w:val="center"/>
              <w:rPr>
                <w:rFonts w:cs="Arial"/>
                <w:b/>
                <w:color w:val="FFFFFF" w:themeColor="background1"/>
                <w:rPrChange w:id="333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33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Fonction</w:t>
            </w:r>
          </w:p>
        </w:tc>
      </w:tr>
      <w:tr w:rsidR="002A018B" w:rsidRPr="00874119" w:rsidTr="00B946B1">
        <w:trPr>
          <w:trHeight w:val="251"/>
        </w:trPr>
        <w:tc>
          <w:tcPr>
            <w:tcW w:w="2462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33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33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Nom</w:t>
            </w:r>
          </w:p>
        </w:tc>
        <w:tc>
          <w:tcPr>
            <w:tcW w:w="1948" w:type="dxa"/>
            <w:shd w:val="clear" w:color="auto" w:fill="222A35" w:themeFill="text2" w:themeFillShade="80"/>
            <w:vAlign w:val="center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33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33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Adresse IP</w:t>
            </w:r>
          </w:p>
        </w:tc>
        <w:tc>
          <w:tcPr>
            <w:tcW w:w="3768" w:type="dxa"/>
            <w:vMerge/>
            <w:shd w:val="clear" w:color="auto" w:fill="222A35" w:themeFill="text2" w:themeFillShade="80"/>
            <w:vAlign w:val="center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33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</w:p>
        </w:tc>
      </w:tr>
      <w:tr w:rsidR="002A018B" w:rsidRPr="00874119" w:rsidTr="00B946B1">
        <w:trPr>
          <w:trHeight w:val="257"/>
        </w:trPr>
        <w:tc>
          <w:tcPr>
            <w:tcW w:w="2462" w:type="dxa"/>
            <w:vAlign w:val="center"/>
          </w:tcPr>
          <w:p w:rsidR="002A018B" w:rsidRPr="00874119" w:rsidRDefault="00292C94" w:rsidP="00B946B1">
            <w:pPr>
              <w:spacing w:line="276" w:lineRule="auto"/>
              <w:rPr>
                <w:highlight w:val="lightGray"/>
                <w:rPrChange w:id="3338" w:author="TAHAR IBRI (X137026)" w:date="2017-05-11T14:48:00Z">
                  <w:rPr>
                    <w:highlight w:val="lightGray"/>
                  </w:rPr>
                </w:rPrChange>
              </w:rPr>
            </w:pPr>
            <w:del w:id="3339" w:author="PETIT Vincent" w:date="2016-04-26T10:38:00Z">
              <w:r w:rsidRPr="00874119" w:rsidDel="00FB299E">
                <w:rPr>
                  <w:rFonts w:cs="Arial"/>
                  <w:color w:val="000000"/>
                  <w:szCs w:val="20"/>
                  <w:highlight w:val="lightGray"/>
                  <w:rPrChange w:id="3340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LP</w:delText>
              </w:r>
              <w:r w:rsidR="002A018B" w:rsidRPr="00874119" w:rsidDel="00FB299E">
                <w:rPr>
                  <w:rFonts w:cs="Arial"/>
                  <w:color w:val="000000"/>
                  <w:szCs w:val="20"/>
                  <w:highlight w:val="lightGray"/>
                  <w:rPrChange w:id="3341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DIDVXXX</w:delText>
              </w:r>
            </w:del>
            <w:ins w:id="3342" w:author="PETIT Vincent" w:date="2016-04-26T10:38:00Z">
              <w:r w:rsidR="00FB299E" w:rsidRPr="00874119">
                <w:rPr>
                  <w:rFonts w:cs="Arial"/>
                  <w:color w:val="000000"/>
                  <w:szCs w:val="20"/>
                  <w:highlight w:val="lightGray"/>
                  <w:rPrChange w:id="3343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LPDYNV026</w:t>
              </w:r>
            </w:ins>
          </w:p>
        </w:tc>
        <w:tc>
          <w:tcPr>
            <w:tcW w:w="1948" w:type="dxa"/>
            <w:vAlign w:val="center"/>
          </w:tcPr>
          <w:p w:rsidR="002A018B" w:rsidRPr="00874119" w:rsidRDefault="002C37CA" w:rsidP="00FB299E">
            <w:pPr>
              <w:spacing w:line="276" w:lineRule="auto"/>
              <w:rPr>
                <w:rFonts w:cs="Arial"/>
                <w:color w:val="000000"/>
                <w:szCs w:val="20"/>
                <w:highlight w:val="lightGray"/>
                <w:rPrChange w:id="3344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3345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10.133.44</w:t>
            </w:r>
            <w:proofErr w:type="gramStart"/>
            <w:r w:rsidRPr="00874119">
              <w:rPr>
                <w:rFonts w:cs="Arial"/>
                <w:color w:val="000000"/>
                <w:szCs w:val="20"/>
                <w:highlight w:val="lightGray"/>
                <w:rPrChange w:id="3346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.</w:t>
            </w:r>
            <w:proofErr w:type="gramEnd"/>
            <w:del w:id="3347" w:author="PETIT Vincent" w:date="2016-04-26T10:40:00Z">
              <w:r w:rsidR="0080789F" w:rsidRPr="00874119" w:rsidDel="00FB299E">
                <w:rPr>
                  <w:rFonts w:cs="Arial"/>
                  <w:color w:val="000000"/>
                  <w:szCs w:val="20"/>
                  <w:highlight w:val="yellow"/>
                  <w:rPrChange w:id="3348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  <w:ins w:id="3349" w:author="PETIT Vincent" w:date="2016-04-26T10:40:00Z">
              <w:r w:rsidR="006C43C0" w:rsidRPr="00874119">
                <w:rPr>
                  <w:rFonts w:cs="Arial"/>
                  <w:color w:val="000000"/>
                  <w:szCs w:val="20"/>
                  <w:highlight w:val="lightGray"/>
                  <w:rPrChange w:id="3350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t>153</w:t>
              </w:r>
            </w:ins>
          </w:p>
        </w:tc>
        <w:tc>
          <w:tcPr>
            <w:tcW w:w="3768" w:type="dxa"/>
            <w:vAlign w:val="center"/>
          </w:tcPr>
          <w:p w:rsidR="002A018B" w:rsidRPr="00874119" w:rsidRDefault="002A018B" w:rsidP="00C30EAF">
            <w:pPr>
              <w:jc w:val="both"/>
              <w:rPr>
                <w:rFonts w:cs="Arial"/>
                <w:color w:val="000000"/>
                <w:szCs w:val="20"/>
                <w:rPrChange w:id="3351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352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 xml:space="preserve">Serveur ITIM </w:t>
            </w:r>
            <w:r w:rsidR="00C30EAF" w:rsidRPr="00874119">
              <w:rPr>
                <w:rFonts w:cs="Arial"/>
                <w:color w:val="000000"/>
                <w:szCs w:val="20"/>
                <w:rPrChange w:id="3353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de Production</w:t>
            </w:r>
          </w:p>
        </w:tc>
      </w:tr>
      <w:tr w:rsidR="002C37CA" w:rsidRPr="00874119" w:rsidTr="00B946B1">
        <w:trPr>
          <w:trHeight w:val="249"/>
        </w:trPr>
        <w:tc>
          <w:tcPr>
            <w:tcW w:w="2462" w:type="dxa"/>
            <w:vAlign w:val="center"/>
          </w:tcPr>
          <w:p w:rsidR="002C37CA" w:rsidRPr="00874119" w:rsidRDefault="0080789F" w:rsidP="002C37CA">
            <w:pPr>
              <w:jc w:val="both"/>
              <w:rPr>
                <w:rFonts w:cs="Arial"/>
                <w:szCs w:val="20"/>
                <w:highlight w:val="green"/>
                <w:rPrChange w:id="3354" w:author="TAHAR IBRI (X137026)" w:date="2017-05-11T14:48:00Z">
                  <w:rPr>
                    <w:rFonts w:cs="Arial"/>
                    <w:szCs w:val="20"/>
                    <w:highlight w:val="green"/>
                  </w:rPr>
                </w:rPrChange>
              </w:rPr>
            </w:pPr>
            <w:del w:id="3355" w:author="PETIT Vincent" w:date="2016-04-26T10:42:00Z">
              <w:r w:rsidRPr="00874119" w:rsidDel="00FB299E">
                <w:rPr>
                  <w:rFonts w:cs="Arial"/>
                  <w:color w:val="000000"/>
                  <w:szCs w:val="20"/>
                  <w:highlight w:val="green"/>
                  <w:rPrChange w:id="3356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LPDALVXXX</w:delText>
              </w:r>
            </w:del>
            <w:ins w:id="3357" w:author="PETIT Vincent" w:date="2016-04-26T10:42:00Z">
              <w:r w:rsidR="00FB299E" w:rsidRPr="00874119">
                <w:rPr>
                  <w:rFonts w:cs="Arial"/>
                  <w:color w:val="000000"/>
                  <w:szCs w:val="20"/>
                  <w:highlight w:val="green"/>
                  <w:rPrChange w:id="3358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LPDYNV027</w:t>
              </w:r>
            </w:ins>
          </w:p>
        </w:tc>
        <w:tc>
          <w:tcPr>
            <w:tcW w:w="1948" w:type="dxa"/>
            <w:vAlign w:val="center"/>
          </w:tcPr>
          <w:p w:rsidR="002C37CA" w:rsidRPr="00874119" w:rsidRDefault="0080789F" w:rsidP="00FB299E">
            <w:pPr>
              <w:spacing w:line="276" w:lineRule="auto"/>
              <w:rPr>
                <w:highlight w:val="green"/>
                <w:rPrChange w:id="3359" w:author="TAHAR IBRI (X137026)" w:date="2017-05-11T14:48:00Z">
                  <w:rPr>
                    <w:highlight w:val="green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green"/>
                <w:rPrChange w:id="3360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>10.133.44.</w:t>
            </w:r>
            <w:ins w:id="3361" w:author="PETIT Vincent" w:date="2016-04-26T10:43:00Z">
              <w:r w:rsidR="00FB299E" w:rsidRPr="00874119">
                <w:rPr>
                  <w:rFonts w:cs="Arial"/>
                  <w:color w:val="000000"/>
                  <w:szCs w:val="20"/>
                  <w:highlight w:val="green"/>
                  <w:rPrChange w:id="3362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23</w:t>
              </w:r>
            </w:ins>
            <w:del w:id="3363" w:author="PETIT Vincent" w:date="2016-04-26T10:43:00Z">
              <w:r w:rsidRPr="00874119" w:rsidDel="00FB299E">
                <w:rPr>
                  <w:rFonts w:cs="Arial"/>
                  <w:color w:val="000000"/>
                  <w:szCs w:val="20"/>
                  <w:highlight w:val="yellow"/>
                  <w:rPrChange w:id="3364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</w:p>
        </w:tc>
        <w:tc>
          <w:tcPr>
            <w:tcW w:w="3768" w:type="dxa"/>
            <w:vAlign w:val="center"/>
          </w:tcPr>
          <w:p w:rsidR="002C37CA" w:rsidRPr="00874119" w:rsidRDefault="002C37CA" w:rsidP="00C30EAF">
            <w:pPr>
              <w:jc w:val="both"/>
              <w:rPr>
                <w:rFonts w:cs="Arial"/>
                <w:color w:val="000000"/>
                <w:szCs w:val="20"/>
                <w:rPrChange w:id="3365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36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 xml:space="preserve">Serveur </w:t>
            </w:r>
            <w:r w:rsidR="00C30EAF" w:rsidRPr="00874119">
              <w:rPr>
                <w:rFonts w:cs="Arial"/>
                <w:color w:val="000000"/>
                <w:szCs w:val="20"/>
                <w:rPrChange w:id="3367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ITDI de Production</w:t>
            </w:r>
          </w:p>
        </w:tc>
      </w:tr>
      <w:tr w:rsidR="002A018B" w:rsidRPr="00874119" w:rsidTr="00B946B1">
        <w:trPr>
          <w:trHeight w:val="249"/>
        </w:trPr>
        <w:tc>
          <w:tcPr>
            <w:tcW w:w="2462" w:type="dxa"/>
            <w:vAlign w:val="center"/>
          </w:tcPr>
          <w:p w:rsidR="002A018B" w:rsidRPr="00874119" w:rsidRDefault="002A018B" w:rsidP="00B946B1">
            <w:pPr>
              <w:spacing w:line="276" w:lineRule="auto"/>
              <w:rPr>
                <w:rFonts w:cs="Arial"/>
                <w:color w:val="FFFFFF" w:themeColor="background1"/>
                <w:szCs w:val="20"/>
                <w:highlight w:val="darkBlue"/>
                <w:rPrChange w:id="3368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Blue"/>
                  </w:rPr>
                </w:rPrChange>
              </w:rPr>
            </w:pPr>
            <w:proofErr w:type="spellStart"/>
            <w:r w:rsidRPr="00874119">
              <w:rPr>
                <w:rFonts w:cs="Arial"/>
                <w:color w:val="FFFFFF" w:themeColor="background1"/>
                <w:szCs w:val="20"/>
                <w:highlight w:val="darkCyan"/>
                <w:rPrChange w:id="3369" w:author="TAHAR IBRI (X137026)" w:date="2017-05-11T14:48:00Z">
                  <w:rPr>
                    <w:rFonts w:cs="Arial"/>
                    <w:color w:val="FFFFFF" w:themeColor="background1"/>
                    <w:szCs w:val="20"/>
                    <w:highlight w:val="darkCyan"/>
                  </w:rPr>
                </w:rPrChange>
              </w:rPr>
              <w:t>Workstation_PRD</w:t>
            </w:r>
            <w:proofErr w:type="spellEnd"/>
          </w:p>
        </w:tc>
        <w:tc>
          <w:tcPr>
            <w:tcW w:w="1948" w:type="dxa"/>
            <w:vAlign w:val="center"/>
          </w:tcPr>
          <w:p w:rsidR="002A018B" w:rsidRPr="00874119" w:rsidRDefault="002A018B" w:rsidP="00B946B1">
            <w:pPr>
              <w:spacing w:line="276" w:lineRule="auto"/>
              <w:rPr>
                <w:rPrChange w:id="3370" w:author="TAHAR IBRI (X137026)" w:date="2017-05-11T14:48:00Z">
                  <w:rPr/>
                </w:rPrChange>
              </w:rPr>
            </w:pPr>
            <w:r w:rsidRPr="00874119">
              <w:rPr>
                <w:highlight w:val="yellow"/>
                <w:rPrChange w:id="3371" w:author="TAHAR IBRI (X137026)" w:date="2017-05-11T14:48:00Z">
                  <w:rPr>
                    <w:highlight w:val="yellow"/>
                  </w:rPr>
                </w:rPrChange>
              </w:rPr>
              <w:t>X.X.X.X</w:t>
            </w:r>
          </w:p>
        </w:tc>
        <w:tc>
          <w:tcPr>
            <w:tcW w:w="3768" w:type="dxa"/>
            <w:vAlign w:val="center"/>
          </w:tcPr>
          <w:p w:rsidR="002A018B" w:rsidRPr="00874119" w:rsidRDefault="002A018B" w:rsidP="00B946B1">
            <w:pPr>
              <w:spacing w:line="276" w:lineRule="auto"/>
              <w:rPr>
                <w:rFonts w:cs="Arial"/>
                <w:color w:val="000000"/>
                <w:rPrChange w:id="3372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000000"/>
                <w:rPrChange w:id="3373" w:author="TAHAR IBRI (X137026)" w:date="2017-05-11T14:48:00Z">
                  <w:rPr>
                    <w:rFonts w:cs="Arial"/>
                    <w:color w:val="000000"/>
                  </w:rPr>
                </w:rPrChange>
              </w:rPr>
              <w:t>Poste de travail dédié à l’intégration</w:t>
            </w:r>
          </w:p>
        </w:tc>
      </w:tr>
    </w:tbl>
    <w:p w:rsidR="002A018B" w:rsidRPr="00874119" w:rsidRDefault="002A018B" w:rsidP="002A018B">
      <w:pPr>
        <w:pStyle w:val="Titre2"/>
        <w:rPr>
          <w:rPrChange w:id="3374" w:author="TAHAR IBRI (X137026)" w:date="2017-05-11T14:48:00Z">
            <w:rPr/>
          </w:rPrChange>
        </w:rPr>
      </w:pPr>
      <w:bookmarkStart w:id="3375" w:name="_Toc482278750"/>
      <w:r w:rsidRPr="00874119">
        <w:rPr>
          <w:rPrChange w:id="3376" w:author="TAHAR IBRI (X137026)" w:date="2017-05-11T14:48:00Z">
            <w:rPr/>
          </w:rPrChange>
        </w:rPr>
        <w:t>Création et installation des serveurs</w:t>
      </w:r>
      <w:bookmarkEnd w:id="3375"/>
    </w:p>
    <w:p w:rsidR="002A018B" w:rsidRPr="00874119" w:rsidRDefault="002A018B" w:rsidP="002A018B">
      <w:pPr>
        <w:pStyle w:val="Titre3"/>
        <w:rPr>
          <w:rPrChange w:id="3377" w:author="TAHAR IBRI (X137026)" w:date="2017-05-11T14:48:00Z">
            <w:rPr/>
          </w:rPrChange>
        </w:rPr>
      </w:pPr>
      <w:bookmarkStart w:id="3378" w:name="_Toc482278751"/>
      <w:proofErr w:type="spellStart"/>
      <w:r w:rsidRPr="00874119">
        <w:rPr>
          <w:rPrChange w:id="3379" w:author="TAHAR IBRI (X137026)" w:date="2017-05-11T14:48:00Z">
            <w:rPr/>
          </w:rPrChange>
        </w:rPr>
        <w:t>Prérequis</w:t>
      </w:r>
      <w:bookmarkEnd w:id="3378"/>
      <w:proofErr w:type="spellEnd"/>
    </w:p>
    <w:p w:rsidR="002A018B" w:rsidRPr="00874119" w:rsidRDefault="00AC32F4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3380" w:author="TAHAR IBRI (X137026)" w:date="2017-05-11T14:48:00Z">
            <w:rPr/>
          </w:rPrChange>
        </w:rPr>
      </w:pPr>
      <w:r w:rsidRPr="00874119">
        <w:rPr>
          <w:rPrChange w:id="3381" w:author="TAHAR IBRI (X137026)" w:date="2017-05-11T14:48:00Z">
            <w:rPr/>
          </w:rPrChange>
        </w:rPr>
        <w:t>Le fichier</w:t>
      </w:r>
      <w:r w:rsidR="002A018B" w:rsidRPr="00874119">
        <w:rPr>
          <w:rPrChange w:id="3382" w:author="TAHAR IBRI (X137026)" w:date="2017-05-11T14:48:00Z">
            <w:rPr/>
          </w:rPrChange>
        </w:rPr>
        <w:t xml:space="preserve"> ISO ci-dessous </w:t>
      </w:r>
      <w:r w:rsidRPr="00874119">
        <w:rPr>
          <w:rPrChange w:id="3383" w:author="TAHAR IBRI (X137026)" w:date="2017-05-11T14:48:00Z">
            <w:rPr/>
          </w:rPrChange>
        </w:rPr>
        <w:t>doit être disponible</w:t>
      </w:r>
      <w:r w:rsidR="002A018B" w:rsidRPr="00874119">
        <w:rPr>
          <w:rPrChange w:id="3384" w:author="TAHAR IBRI (X137026)" w:date="2017-05-11T14:48:00Z">
            <w:rPr/>
          </w:rPrChange>
        </w:rPr>
        <w:t xml:space="preserve"> dans le data center </w:t>
      </w:r>
      <w:proofErr w:type="spellStart"/>
      <w:r w:rsidR="002A018B" w:rsidRPr="00874119">
        <w:rPr>
          <w:rPrChange w:id="3385" w:author="TAHAR IBRI (X137026)" w:date="2017-05-11T14:48:00Z">
            <w:rPr/>
          </w:rPrChange>
        </w:rPr>
        <w:t>VMware</w:t>
      </w:r>
      <w:proofErr w:type="spellEnd"/>
      <w:r w:rsidR="002A018B" w:rsidRPr="00874119">
        <w:rPr>
          <w:rPrChange w:id="3386" w:author="TAHAR IBRI (X137026)" w:date="2017-05-11T14:48:00Z">
            <w:rPr/>
          </w:rPrChange>
        </w:rPr>
        <w:t xml:space="preserve"> :</w:t>
      </w:r>
    </w:p>
    <w:p w:rsidR="002A018B" w:rsidRPr="00874119" w:rsidRDefault="002A018B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3387" w:author="TAHAR IBRI (X137026)" w:date="2017-05-11T14:48:00Z">
            <w:rPr/>
          </w:rPrChange>
        </w:rPr>
      </w:pPr>
      <w:r w:rsidRPr="00874119">
        <w:rPr>
          <w:rPrChange w:id="3388" w:author="TAHAR IBRI (X137026)" w:date="2017-05-11T14:48:00Z">
            <w:rPr/>
          </w:rPrChange>
        </w:rPr>
        <w:t>RHEL-SERVER-7.</w:t>
      </w:r>
      <w:r w:rsidR="00C30EAF" w:rsidRPr="00874119">
        <w:rPr>
          <w:rPrChange w:id="3389" w:author="TAHAR IBRI (X137026)" w:date="2017-05-11T14:48:00Z">
            <w:rPr/>
          </w:rPrChange>
        </w:rPr>
        <w:t>1</w:t>
      </w:r>
      <w:r w:rsidRPr="00874119">
        <w:rPr>
          <w:rPrChange w:id="3390" w:author="TAHAR IBRI (X137026)" w:date="2017-05-11T14:48:00Z">
            <w:rPr/>
          </w:rPrChange>
        </w:rPr>
        <w:t>-x86_64-DVD.ISO</w:t>
      </w:r>
    </w:p>
    <w:p w:rsidR="002A018B" w:rsidRPr="00874119" w:rsidRDefault="002A018B" w:rsidP="002A018B">
      <w:pPr>
        <w:pStyle w:val="Paragraphedeliste"/>
        <w:spacing w:after="0" w:line="240" w:lineRule="auto"/>
        <w:ind w:left="1440"/>
        <w:jc w:val="both"/>
        <w:rPr>
          <w:rPrChange w:id="3391" w:author="TAHAR IBRI (X137026)" w:date="2017-05-11T14:48:00Z">
            <w:rPr/>
          </w:rPrChange>
        </w:rPr>
      </w:pPr>
    </w:p>
    <w:p w:rsidR="002A018B" w:rsidRPr="00874119" w:rsidRDefault="002A018B" w:rsidP="00BA4FD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PrChange w:id="3392" w:author="TAHAR IBRI (X137026)" w:date="2017-05-11T14:48:00Z">
            <w:rPr/>
          </w:rPrChange>
        </w:rPr>
      </w:pPr>
      <w:r w:rsidRPr="00874119">
        <w:rPr>
          <w:rPrChange w:id="3393" w:author="TAHAR IBRI (X137026)" w:date="2017-05-11T14:48:00Z">
            <w:rPr/>
          </w:rPrChange>
        </w:rPr>
        <w:t>Informations nécessaires :</w:t>
      </w:r>
    </w:p>
    <w:p w:rsidR="002A018B" w:rsidRPr="00874119" w:rsidRDefault="00EB7C3E" w:rsidP="00BA4FD6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PrChange w:id="3394" w:author="TAHAR IBRI (X137026)" w:date="2017-05-11T14:48:00Z">
            <w:rPr/>
          </w:rPrChange>
        </w:rPr>
      </w:pPr>
      <w:r w:rsidRPr="00874119">
        <w:rPr>
          <w:rPrChange w:id="3395" w:author="TAHAR IBRI (X137026)" w:date="2017-05-11T14:48:00Z">
            <w:rPr/>
          </w:rPrChange>
        </w:rPr>
        <w:t xml:space="preserve">IP des serveurs </w:t>
      </w:r>
      <w:r w:rsidR="002A018B" w:rsidRPr="00874119">
        <w:rPr>
          <w:rPrChange w:id="3396" w:author="TAHAR IBRI (X137026)" w:date="2017-05-11T14:48:00Z">
            <w:rPr/>
          </w:rPrChange>
        </w:rPr>
        <w:t>DNS</w:t>
      </w:r>
    </w:p>
    <w:p w:rsidR="002A018B" w:rsidRPr="00874119" w:rsidRDefault="002A018B" w:rsidP="002A018B">
      <w:pPr>
        <w:pStyle w:val="Titre3"/>
        <w:rPr>
          <w:rPrChange w:id="3397" w:author="TAHAR IBRI (X137026)" w:date="2017-05-11T14:48:00Z">
            <w:rPr/>
          </w:rPrChange>
        </w:rPr>
      </w:pPr>
      <w:bookmarkStart w:id="3398" w:name="_Toc482278752"/>
      <w:r w:rsidRPr="00874119">
        <w:rPr>
          <w:rPrChange w:id="3399" w:author="TAHAR IBRI (X137026)" w:date="2017-05-11T14:48:00Z">
            <w:rPr/>
          </w:rPrChange>
        </w:rPr>
        <w:t>Etapes</w:t>
      </w:r>
      <w:bookmarkEnd w:id="3398"/>
    </w:p>
    <w:p w:rsidR="002A018B" w:rsidRPr="00874119" w:rsidRDefault="002A018B" w:rsidP="002A018B">
      <w:pPr>
        <w:spacing w:line="276" w:lineRule="auto"/>
        <w:rPr>
          <w:rFonts w:cs="Arial"/>
          <w:rPrChange w:id="3400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3401" w:author="TAHAR IBRI (X137026)" w:date="2017-05-11T14:48:00Z">
            <w:rPr/>
          </w:rPrChange>
        </w:rPr>
        <w:t xml:space="preserve">1) Créer les serveurs </w:t>
      </w:r>
      <w:r w:rsidRPr="00874119">
        <w:rPr>
          <w:rFonts w:cs="Arial"/>
          <w:color w:val="000000"/>
          <w:szCs w:val="20"/>
          <w:rPrChange w:id="3402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dans </w:t>
      </w:r>
      <w:proofErr w:type="spellStart"/>
      <w:r w:rsidRPr="00874119">
        <w:rPr>
          <w:rFonts w:cs="Arial"/>
          <w:color w:val="000000"/>
          <w:szCs w:val="20"/>
          <w:rPrChange w:id="3403" w:author="TAHAR IBRI (X137026)" w:date="2017-05-11T14:48:00Z">
            <w:rPr>
              <w:rFonts w:cs="Arial"/>
              <w:color w:val="000000"/>
              <w:szCs w:val="20"/>
            </w:rPr>
          </w:rPrChange>
        </w:rPr>
        <w:t>VMware</w:t>
      </w:r>
      <w:proofErr w:type="spellEnd"/>
      <w:r w:rsidRPr="00874119">
        <w:rPr>
          <w:rFonts w:cs="Arial"/>
          <w:color w:val="000000"/>
          <w:szCs w:val="20"/>
          <w:rPrChange w:id="3404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avec les spécifications suivantes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3"/>
        <w:gridCol w:w="992"/>
        <w:gridCol w:w="1439"/>
        <w:gridCol w:w="3234"/>
      </w:tblGrid>
      <w:tr w:rsidR="002A018B" w:rsidRPr="00874119" w:rsidTr="00B946B1">
        <w:trPr>
          <w:trHeight w:val="74"/>
        </w:trPr>
        <w:tc>
          <w:tcPr>
            <w:tcW w:w="2573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405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40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992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407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408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(v)CPU </w:t>
            </w:r>
          </w:p>
        </w:tc>
        <w:tc>
          <w:tcPr>
            <w:tcW w:w="1439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409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410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RAM (</w:t>
            </w:r>
            <w:proofErr w:type="spellStart"/>
            <w:r w:rsidRPr="00874119">
              <w:rPr>
                <w:rFonts w:cs="Arial"/>
                <w:b/>
                <w:color w:val="FFFFFF" w:themeColor="background1"/>
                <w:rPrChange w:id="3411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>vGO</w:t>
            </w:r>
            <w:proofErr w:type="spellEnd"/>
            <w:r w:rsidRPr="00874119">
              <w:rPr>
                <w:rFonts w:cs="Arial"/>
                <w:b/>
                <w:color w:val="FFFFFF" w:themeColor="background1"/>
                <w:rPrChange w:id="341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) </w:t>
            </w:r>
          </w:p>
        </w:tc>
        <w:tc>
          <w:tcPr>
            <w:tcW w:w="3234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41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41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HDD </w:t>
            </w:r>
          </w:p>
        </w:tc>
      </w:tr>
      <w:tr w:rsidR="002A018B" w:rsidRPr="00874119" w:rsidTr="00B946B1">
        <w:trPr>
          <w:trHeight w:val="65"/>
        </w:trPr>
        <w:tc>
          <w:tcPr>
            <w:tcW w:w="2573" w:type="dxa"/>
            <w:shd w:val="clear" w:color="auto" w:fill="auto"/>
            <w:vAlign w:val="center"/>
          </w:tcPr>
          <w:p w:rsidR="002A018B" w:rsidRPr="00874119" w:rsidRDefault="00FB299E" w:rsidP="00B946B1">
            <w:pPr>
              <w:spacing w:line="276" w:lineRule="auto"/>
              <w:rPr>
                <w:highlight w:val="lightGray"/>
                <w:rPrChange w:id="3415" w:author="TAHAR IBRI (X137026)" w:date="2017-05-11T14:48:00Z">
                  <w:rPr>
                    <w:highlight w:val="lightGray"/>
                  </w:rPr>
                </w:rPrChange>
              </w:rPr>
            </w:pPr>
            <w:ins w:id="3416" w:author="PETIT Vincent" w:date="2016-04-26T10:38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3417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LPDYNV026</w:t>
              </w:r>
            </w:ins>
            <w:del w:id="3418" w:author="PETIT Vincent" w:date="2016-04-26T10:38:00Z">
              <w:r w:rsidR="00292C94" w:rsidRPr="00874119" w:rsidDel="00FB299E">
                <w:rPr>
                  <w:rFonts w:cs="Arial"/>
                  <w:color w:val="000000"/>
                  <w:szCs w:val="20"/>
                  <w:highlight w:val="lightGray"/>
                  <w:rPrChange w:id="3419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LP</w:delText>
              </w:r>
              <w:r w:rsidR="002A018B" w:rsidRPr="00874119" w:rsidDel="00FB299E">
                <w:rPr>
                  <w:rFonts w:cs="Arial"/>
                  <w:color w:val="000000"/>
                  <w:szCs w:val="20"/>
                  <w:highlight w:val="lightGray"/>
                  <w:rPrChange w:id="3420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DIDVXXX</w:delText>
              </w:r>
            </w:del>
          </w:p>
        </w:tc>
        <w:tc>
          <w:tcPr>
            <w:tcW w:w="992" w:type="dxa"/>
            <w:shd w:val="clear" w:color="auto" w:fill="auto"/>
          </w:tcPr>
          <w:p w:rsidR="002A018B" w:rsidRPr="00874119" w:rsidRDefault="00677828" w:rsidP="00B946B1">
            <w:pPr>
              <w:rPr>
                <w:rFonts w:cs="Arial"/>
                <w:rPrChange w:id="3421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3422" w:author="TAHAR IBRI (X137026)" w:date="2017-05-11T14:48:00Z">
                  <w:rPr>
                    <w:rFonts w:cs="Arial"/>
                  </w:rPr>
                </w:rPrChange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:rsidR="002A018B" w:rsidRPr="00874119" w:rsidRDefault="00677828" w:rsidP="00B946B1">
            <w:pPr>
              <w:rPr>
                <w:rFonts w:cs="Arial"/>
                <w:rPrChange w:id="3423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3424" w:author="TAHAR IBRI (X137026)" w:date="2017-05-11T14:48:00Z">
                  <w:rPr>
                    <w:rFonts w:cs="Arial"/>
                  </w:rPr>
                </w:rPrChange>
              </w:rPr>
              <w:t>8</w:t>
            </w:r>
          </w:p>
        </w:tc>
        <w:tc>
          <w:tcPr>
            <w:tcW w:w="3234" w:type="dxa"/>
            <w:shd w:val="clear" w:color="auto" w:fill="auto"/>
          </w:tcPr>
          <w:p w:rsidR="002A018B" w:rsidRPr="00874119" w:rsidRDefault="00677828" w:rsidP="00B946B1">
            <w:pPr>
              <w:rPr>
                <w:rFonts w:cs="Arial"/>
                <w:rPrChange w:id="3425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3426" w:author="TAHAR IBRI (X137026)" w:date="2017-05-11T14:48:00Z">
                  <w:rPr>
                    <w:rFonts w:cs="Arial"/>
                  </w:rPr>
                </w:rPrChange>
              </w:rPr>
              <w:t xml:space="preserve">150 </w:t>
            </w:r>
            <w:r w:rsidR="002A018B" w:rsidRPr="00874119">
              <w:rPr>
                <w:rFonts w:cs="Arial"/>
                <w:rPrChange w:id="3427" w:author="TAHAR IBRI (X137026)" w:date="2017-05-11T14:48:00Z">
                  <w:rPr>
                    <w:rFonts w:cs="Arial"/>
                  </w:rPr>
                </w:rPrChange>
              </w:rPr>
              <w:t>GO</w:t>
            </w:r>
            <w:r w:rsidRPr="00874119">
              <w:rPr>
                <w:rFonts w:cs="Arial"/>
                <w:color w:val="000000"/>
                <w:szCs w:val="20"/>
                <w:rPrChange w:id="3428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 xml:space="preserve"> + 100 GO sur SAN</w:t>
            </w:r>
          </w:p>
        </w:tc>
      </w:tr>
      <w:tr w:rsidR="002A018B" w:rsidRPr="00874119" w:rsidTr="00B946B1">
        <w:trPr>
          <w:trHeight w:val="65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18B" w:rsidRPr="00874119" w:rsidRDefault="00FB299E" w:rsidP="00B946B1">
            <w:pPr>
              <w:jc w:val="both"/>
              <w:rPr>
                <w:rFonts w:cs="Arial"/>
                <w:szCs w:val="20"/>
                <w:highlight w:val="lightGray"/>
                <w:rPrChange w:id="3429" w:author="TAHAR IBRI (X137026)" w:date="2017-05-11T14:48:00Z">
                  <w:rPr>
                    <w:rFonts w:cs="Arial"/>
                    <w:szCs w:val="20"/>
                    <w:highlight w:val="lightGray"/>
                  </w:rPr>
                </w:rPrChange>
              </w:rPr>
            </w:pPr>
            <w:ins w:id="3430" w:author="PETIT Vincent" w:date="2016-04-26T10:42:00Z">
              <w:r w:rsidRPr="00874119">
                <w:rPr>
                  <w:rFonts w:cs="Arial"/>
                  <w:color w:val="000000"/>
                  <w:szCs w:val="20"/>
                  <w:highlight w:val="green"/>
                  <w:rPrChange w:id="3431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LPDYNV027</w:t>
              </w:r>
            </w:ins>
            <w:del w:id="3432" w:author="PETIT Vincent" w:date="2016-04-26T10:42:00Z">
              <w:r w:rsidR="0080789F" w:rsidRPr="00874119" w:rsidDel="00FB299E">
                <w:rPr>
                  <w:rFonts w:cs="Arial"/>
                  <w:color w:val="000000"/>
                  <w:szCs w:val="20"/>
                  <w:highlight w:val="green"/>
                  <w:rPrChange w:id="3433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LPDALVXXX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18B" w:rsidRPr="00874119" w:rsidRDefault="002A018B" w:rsidP="00B946B1">
            <w:pPr>
              <w:rPr>
                <w:rFonts w:cs="Arial"/>
                <w:rPrChange w:id="3434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3435" w:author="TAHAR IBRI (X137026)" w:date="2017-05-11T14:48:00Z">
                  <w:rPr>
                    <w:rFonts w:cs="Arial"/>
                  </w:rPr>
                </w:rPrChange>
              </w:rPr>
              <w:t xml:space="preserve">2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18B" w:rsidRPr="00874119" w:rsidRDefault="002A018B" w:rsidP="00B946B1">
            <w:pPr>
              <w:rPr>
                <w:rFonts w:cs="Arial"/>
                <w:rPrChange w:id="3436" w:author="TAHAR IBRI (X137026)" w:date="2017-05-11T14:48:00Z">
                  <w:rPr>
                    <w:rFonts w:cs="Arial"/>
                  </w:rPr>
                </w:rPrChange>
              </w:rPr>
            </w:pPr>
            <w:r w:rsidRPr="00874119">
              <w:rPr>
                <w:rFonts w:cs="Arial"/>
                <w:rPrChange w:id="3437" w:author="TAHAR IBRI (X137026)" w:date="2017-05-11T14:48:00Z">
                  <w:rPr>
                    <w:rFonts w:cs="Arial"/>
                  </w:rPr>
                </w:rPrChange>
              </w:rPr>
              <w:t>4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18B" w:rsidRPr="00874119" w:rsidRDefault="002A018B" w:rsidP="00B946B1">
            <w:pPr>
              <w:jc w:val="both"/>
              <w:rPr>
                <w:rFonts w:cs="Arial"/>
                <w:szCs w:val="20"/>
                <w:highlight w:val="yellow"/>
                <w:rPrChange w:id="3438" w:author="TAHAR IBRI (X137026)" w:date="2017-05-11T14:48:00Z">
                  <w:rPr>
                    <w:rFonts w:cs="Arial"/>
                    <w:szCs w:val="20"/>
                    <w:highlight w:val="yellow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439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60 GO</w:t>
            </w:r>
          </w:p>
        </w:tc>
      </w:tr>
    </w:tbl>
    <w:p w:rsidR="002A018B" w:rsidRPr="00874119" w:rsidRDefault="002A018B" w:rsidP="002A018B">
      <w:pPr>
        <w:autoSpaceDE w:val="0"/>
        <w:autoSpaceDN w:val="0"/>
        <w:adjustRightInd w:val="0"/>
        <w:rPr>
          <w:rFonts w:cs="Arial"/>
          <w:rPrChange w:id="3440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2A018B">
      <w:pPr>
        <w:rPr>
          <w:rFonts w:cs="Arial"/>
          <w:rPrChange w:id="3441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442" w:author="TAHAR IBRI (X137026)" w:date="2017-05-11T14:48:00Z">
            <w:rPr>
              <w:rFonts w:cs="Arial"/>
            </w:rPr>
          </w:rPrChange>
        </w:rPr>
        <w:t>2) Installer le système d’exploitation « </w:t>
      </w:r>
      <w:proofErr w:type="spellStart"/>
      <w:r w:rsidRPr="00874119">
        <w:rPr>
          <w:rFonts w:cs="Arial"/>
          <w:rPrChange w:id="3443" w:author="TAHAR IBRI (X137026)" w:date="2017-05-11T14:48:00Z">
            <w:rPr>
              <w:rFonts w:cs="Arial"/>
            </w:rPr>
          </w:rPrChange>
        </w:rPr>
        <w:t>Red</w:t>
      </w:r>
      <w:proofErr w:type="spellEnd"/>
      <w:r w:rsidRPr="00874119">
        <w:rPr>
          <w:rFonts w:cs="Arial"/>
          <w:rPrChange w:id="3444" w:author="TAHAR IBRI (X137026)" w:date="2017-05-11T14:48:00Z">
            <w:rPr>
              <w:rFonts w:cs="Arial"/>
            </w:rPr>
          </w:rPrChange>
        </w:rPr>
        <w:t xml:space="preserve"> </w:t>
      </w:r>
      <w:proofErr w:type="spellStart"/>
      <w:r w:rsidRPr="00874119">
        <w:rPr>
          <w:rFonts w:cs="Arial"/>
          <w:rPrChange w:id="3445" w:author="TAHAR IBRI (X137026)" w:date="2017-05-11T14:48:00Z">
            <w:rPr>
              <w:rFonts w:cs="Arial"/>
            </w:rPr>
          </w:rPrChange>
        </w:rPr>
        <w:t>Hat</w:t>
      </w:r>
      <w:proofErr w:type="spellEnd"/>
      <w:r w:rsidRPr="00874119">
        <w:rPr>
          <w:rFonts w:cs="Arial"/>
          <w:rPrChange w:id="3446" w:author="TAHAR IBRI (X137026)" w:date="2017-05-11T14:48:00Z">
            <w:rPr>
              <w:rFonts w:cs="Arial"/>
            </w:rPr>
          </w:rPrChange>
        </w:rPr>
        <w:t xml:space="preserve"> Enterprise Linux (RHEL) Server 7.</w:t>
      </w:r>
      <w:r w:rsidR="00502DB6" w:rsidRPr="00874119">
        <w:rPr>
          <w:rFonts w:cs="Arial"/>
          <w:rPrChange w:id="3447" w:author="TAHAR IBRI (X137026)" w:date="2017-05-11T14:48:00Z">
            <w:rPr>
              <w:rFonts w:cs="Arial"/>
            </w:rPr>
          </w:rPrChange>
        </w:rPr>
        <w:t xml:space="preserve">1 </w:t>
      </w:r>
      <w:r w:rsidRPr="00874119">
        <w:rPr>
          <w:rFonts w:cs="Arial"/>
          <w:rPrChange w:id="3448" w:author="TAHAR IBRI (X137026)" w:date="2017-05-11T14:48:00Z">
            <w:rPr>
              <w:rFonts w:cs="Arial"/>
            </w:rPr>
          </w:rPrChange>
        </w:rPr>
        <w:t>64bit » sur les serveurs ci-dessous : </w:t>
      </w:r>
    </w:p>
    <w:p w:rsidR="008A030F" w:rsidRPr="00874119" w:rsidRDefault="00FB299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3449" w:author="PETIT Vincent" w:date="2016-04-26T10:47:00Z"/>
          <w:rFonts w:cs="Arial"/>
          <w:rPrChange w:id="3450" w:author="TAHAR IBRI (X137026)" w:date="2017-05-11T14:48:00Z">
            <w:rPr>
              <w:ins w:id="3451" w:author="PETIT Vincent" w:date="2016-04-26T10:47:00Z"/>
              <w:rFonts w:cs="Arial"/>
              <w:color w:val="000000"/>
              <w:szCs w:val="20"/>
            </w:rPr>
          </w:rPrChange>
        </w:rPr>
      </w:pPr>
      <w:ins w:id="3452" w:author="PETIT Vincent" w:date="2016-04-26T10:38:00Z">
        <w:r w:rsidRPr="00874119">
          <w:rPr>
            <w:rFonts w:cs="Arial"/>
            <w:color w:val="000000"/>
            <w:szCs w:val="20"/>
            <w:highlight w:val="lightGray"/>
            <w:rPrChange w:id="3453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454" w:author="PETIT Vincent" w:date="2016-04-26T10:38:00Z">
        <w:r w:rsidR="00853009" w:rsidRPr="00874119" w:rsidDel="00FB299E">
          <w:rPr>
            <w:rFonts w:cs="Arial"/>
            <w:color w:val="000000"/>
            <w:szCs w:val="20"/>
            <w:highlight w:val="lightGray"/>
            <w:rPrChange w:id="3455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</w:p>
    <w:p w:rsidR="0080789F" w:rsidRPr="00874119" w:rsidRDefault="008A030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456" w:author="TAHAR IBRI (X137026)" w:date="2017-05-11T14:48:00Z">
            <w:rPr>
              <w:rFonts w:cs="Arial"/>
            </w:rPr>
          </w:rPrChange>
        </w:rPr>
      </w:pPr>
      <w:ins w:id="3457" w:author="PETIT Vincent" w:date="2016-04-26T10:47:00Z">
        <w:r w:rsidRPr="00874119">
          <w:rPr>
            <w:rFonts w:cs="Arial"/>
            <w:color w:val="000000"/>
            <w:szCs w:val="20"/>
            <w:highlight w:val="green"/>
            <w:rPrChange w:id="3458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LPDYNV027</w:t>
        </w:r>
      </w:ins>
      <w:bookmarkStart w:id="3459" w:name="_GoBack"/>
      <w:bookmarkEnd w:id="3459"/>
      <w:del w:id="3460" w:author="PETIT Vincent" w:date="2016-04-26T10:47:00Z">
        <w:r w:rsidR="00853009" w:rsidRPr="00874119" w:rsidDel="008A030F">
          <w:rPr>
            <w:rFonts w:cs="Arial"/>
            <w:color w:val="000000"/>
            <w:szCs w:val="20"/>
            <w:rPrChange w:id="3461" w:author="TAHAR IBRI (X137026)" w:date="2017-05-11T14:48:00Z">
              <w:rPr>
                <w:rFonts w:cs="Arial"/>
                <w:color w:val="000000"/>
                <w:szCs w:val="20"/>
              </w:rPr>
            </w:rPrChange>
          </w:rPr>
          <w:delText xml:space="preserve"> </w:delText>
        </w:r>
      </w:del>
    </w:p>
    <w:p w:rsidR="002A018B" w:rsidRPr="00874119" w:rsidDel="00FB299E" w:rsidRDefault="00853009" w:rsidP="002A018B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del w:id="3462" w:author="PETIT Vincent" w:date="2016-04-26T10:42:00Z"/>
          <w:rFonts w:cs="Arial"/>
          <w:color w:val="000000"/>
          <w:szCs w:val="20"/>
          <w:highlight w:val="green"/>
          <w:rPrChange w:id="3463" w:author="TAHAR IBRI (X137026)" w:date="2017-05-11T14:48:00Z">
            <w:rPr>
              <w:del w:id="3464" w:author="PETIT Vincent" w:date="2016-04-26T10:42:00Z"/>
              <w:rFonts w:cs="Arial"/>
              <w:color w:val="000000"/>
              <w:szCs w:val="20"/>
              <w:highlight w:val="green"/>
            </w:rPr>
          </w:rPrChange>
        </w:rPr>
      </w:pPr>
      <w:del w:id="3465" w:author="PETIT Vincent" w:date="2016-04-26T10:42:00Z">
        <w:r w:rsidRPr="00874119" w:rsidDel="00FB299E">
          <w:rPr>
            <w:rFonts w:cs="Arial"/>
            <w:color w:val="000000"/>
            <w:szCs w:val="20"/>
            <w:highlight w:val="green"/>
            <w:rPrChange w:id="3466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delText>LPDALVXXX</w:delText>
        </w:r>
      </w:del>
    </w:p>
    <w:p w:rsidR="00853009" w:rsidRPr="00874119" w:rsidRDefault="00853009" w:rsidP="006107A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467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2A018B">
      <w:pPr>
        <w:spacing w:line="276" w:lineRule="auto"/>
        <w:rPr>
          <w:rFonts w:cs="Arial"/>
          <w:rPrChange w:id="346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469" w:author="TAHAR IBRI (X137026)" w:date="2017-05-11T14:48:00Z">
            <w:rPr>
              <w:rFonts w:cs="Arial"/>
            </w:rPr>
          </w:rPrChange>
        </w:rPr>
        <w:t>3) Configurer les serveurs</w:t>
      </w:r>
      <w:r w:rsidRPr="00874119">
        <w:rPr>
          <w:rFonts w:cs="Arial"/>
          <w:color w:val="000000"/>
          <w:szCs w:val="20"/>
          <w:rPrChange w:id="3470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3471" w:author="TAHAR IBRI (X137026)" w:date="2017-05-11T14:48:00Z">
            <w:rPr>
              <w:rFonts w:cs="Arial"/>
            </w:rPr>
          </w:rPrChange>
        </w:rPr>
        <w:t>avec les spécifications suivantes :</w:t>
      </w:r>
    </w:p>
    <w:tbl>
      <w:tblPr>
        <w:tblW w:w="11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2"/>
        <w:gridCol w:w="1573"/>
        <w:gridCol w:w="3863"/>
        <w:gridCol w:w="1817"/>
        <w:gridCol w:w="1700"/>
      </w:tblGrid>
      <w:tr w:rsidR="002A018B" w:rsidRPr="00874119" w:rsidTr="00D30639">
        <w:trPr>
          <w:trHeight w:val="74"/>
          <w:jc w:val="center"/>
        </w:trPr>
        <w:tc>
          <w:tcPr>
            <w:tcW w:w="2442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472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color w:val="FFFFFF" w:themeColor="background1"/>
                <w:rPrChange w:id="3473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  <w:t xml:space="preserve">Server </w:t>
            </w:r>
          </w:p>
        </w:tc>
        <w:tc>
          <w:tcPr>
            <w:tcW w:w="1573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474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3475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 xml:space="preserve">Adresse IP </w:t>
            </w:r>
          </w:p>
        </w:tc>
        <w:tc>
          <w:tcPr>
            <w:tcW w:w="3863" w:type="dxa"/>
            <w:shd w:val="clear" w:color="auto" w:fill="222A35" w:themeFill="text2" w:themeFillShade="80"/>
          </w:tcPr>
          <w:p w:rsidR="002A018B" w:rsidRPr="00874119" w:rsidRDefault="002A018B" w:rsidP="00B946B1">
            <w:pPr>
              <w:rPr>
                <w:rFonts w:cs="Arial"/>
                <w:b/>
                <w:color w:val="FFFFFF" w:themeColor="background1"/>
                <w:rPrChange w:id="3476" w:author="TAHAR IBRI (X137026)" w:date="2017-05-11T14:48:00Z">
                  <w:rPr>
                    <w:rFonts w:cs="Arial"/>
                    <w:b/>
                    <w:color w:val="FFFFFF" w:themeColor="background1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 w:themeColor="background1"/>
                <w:rPrChange w:id="3477" w:author="TAHAR IBRI (X137026)" w:date="2017-05-11T14:48:00Z">
                  <w:rPr>
                    <w:rFonts w:cs="Arial"/>
                    <w:b/>
                    <w:bCs/>
                    <w:color w:val="FFFFFF" w:themeColor="background1"/>
                  </w:rPr>
                </w:rPrChange>
              </w:rPr>
              <w:t>Nom DNS</w:t>
            </w:r>
          </w:p>
        </w:tc>
        <w:tc>
          <w:tcPr>
            <w:tcW w:w="1817" w:type="dxa"/>
            <w:shd w:val="clear" w:color="auto" w:fill="222A35" w:themeFill="text2" w:themeFillShade="80"/>
            <w:vAlign w:val="center"/>
          </w:tcPr>
          <w:p w:rsidR="002A018B" w:rsidRPr="00874119" w:rsidRDefault="002A018B" w:rsidP="00B946B1">
            <w:pPr>
              <w:rPr>
                <w:rFonts w:cs="Arial"/>
                <w:b/>
                <w:bCs/>
                <w:color w:val="FFFFFF"/>
                <w:szCs w:val="20"/>
                <w:rPrChange w:id="3478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3479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 xml:space="preserve">Site </w:t>
            </w:r>
            <w:proofErr w:type="spellStart"/>
            <w:r w:rsidRPr="00874119">
              <w:rPr>
                <w:rFonts w:cs="Arial"/>
                <w:b/>
                <w:bCs/>
                <w:color w:val="FFFFFF"/>
                <w:szCs w:val="20"/>
                <w:rPrChange w:id="3480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DataCenter</w:t>
            </w:r>
            <w:proofErr w:type="spellEnd"/>
          </w:p>
        </w:tc>
        <w:tc>
          <w:tcPr>
            <w:tcW w:w="1700" w:type="dxa"/>
            <w:shd w:val="clear" w:color="auto" w:fill="222A35" w:themeFill="text2" w:themeFillShade="80"/>
            <w:vAlign w:val="center"/>
          </w:tcPr>
          <w:p w:rsidR="002A018B" w:rsidRPr="00874119" w:rsidRDefault="002A018B" w:rsidP="00B946B1">
            <w:pPr>
              <w:rPr>
                <w:rFonts w:cs="Arial"/>
                <w:b/>
                <w:bCs/>
                <w:color w:val="FFFFFF"/>
                <w:szCs w:val="20"/>
                <w:rPrChange w:id="3481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</w:pPr>
            <w:r w:rsidRPr="00874119">
              <w:rPr>
                <w:rFonts w:cs="Arial"/>
                <w:b/>
                <w:bCs/>
                <w:color w:val="FFFFFF"/>
                <w:szCs w:val="20"/>
                <w:rPrChange w:id="3482" w:author="TAHAR IBRI (X137026)" w:date="2017-05-11T14:48:00Z">
                  <w:rPr>
                    <w:rFonts w:cs="Arial"/>
                    <w:b/>
                    <w:bCs/>
                    <w:color w:val="FFFFFF"/>
                    <w:szCs w:val="20"/>
                  </w:rPr>
                </w:rPrChange>
              </w:rPr>
              <w:t>Pattern archi</w:t>
            </w:r>
          </w:p>
        </w:tc>
      </w:tr>
      <w:tr w:rsidR="002C37CA" w:rsidRPr="00874119" w:rsidTr="00D30639">
        <w:trPr>
          <w:trHeight w:val="65"/>
          <w:jc w:val="center"/>
        </w:trPr>
        <w:tc>
          <w:tcPr>
            <w:tcW w:w="2442" w:type="dxa"/>
            <w:vAlign w:val="center"/>
          </w:tcPr>
          <w:p w:rsidR="002C37CA" w:rsidRPr="00874119" w:rsidRDefault="00FB299E" w:rsidP="002C37CA">
            <w:pPr>
              <w:spacing w:line="276" w:lineRule="auto"/>
              <w:rPr>
                <w:highlight w:val="lightGray"/>
                <w:rPrChange w:id="3483" w:author="TAHAR IBRI (X137026)" w:date="2017-05-11T14:48:00Z">
                  <w:rPr>
                    <w:highlight w:val="lightGray"/>
                  </w:rPr>
                </w:rPrChange>
              </w:rPr>
            </w:pPr>
            <w:ins w:id="3484" w:author="PETIT Vincent" w:date="2016-04-26T10:38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3485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LPDYNV026</w:t>
              </w:r>
            </w:ins>
            <w:del w:id="3486" w:author="PETIT Vincent" w:date="2016-04-26T10:38:00Z">
              <w:r w:rsidR="002C37CA" w:rsidRPr="00874119" w:rsidDel="00FB299E">
                <w:rPr>
                  <w:rFonts w:cs="Arial"/>
                  <w:color w:val="000000"/>
                  <w:szCs w:val="20"/>
                  <w:highlight w:val="lightGray"/>
                  <w:rPrChange w:id="3487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LPDIDVXXX</w:delText>
              </w:r>
            </w:del>
          </w:p>
        </w:tc>
        <w:tc>
          <w:tcPr>
            <w:tcW w:w="1573" w:type="dxa"/>
            <w:shd w:val="clear" w:color="auto" w:fill="auto"/>
            <w:vAlign w:val="center"/>
          </w:tcPr>
          <w:p w:rsidR="002C37CA" w:rsidRPr="00874119" w:rsidRDefault="002C37CA" w:rsidP="00FB299E">
            <w:pPr>
              <w:rPr>
                <w:rFonts w:cs="Arial"/>
                <w:highlight w:val="yellow"/>
                <w:rPrChange w:id="3488" w:author="TAHAR IBRI (X137026)" w:date="2017-05-11T14:48:00Z">
                  <w:rPr>
                    <w:rFonts w:cs="Arial"/>
                    <w:highlight w:val="yellow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lightGray"/>
                <w:rPrChange w:id="3489" w:author="TAHAR IBRI (X137026)" w:date="2017-05-11T14:48:00Z">
                  <w:rPr>
                    <w:rFonts w:cs="Arial"/>
                    <w:color w:val="000000"/>
                    <w:szCs w:val="20"/>
                    <w:highlight w:val="lightGray"/>
                  </w:rPr>
                </w:rPrChange>
              </w:rPr>
              <w:t>10.133.44.</w:t>
            </w:r>
            <w:ins w:id="3490" w:author="PETIT Vincent" w:date="2016-04-26T10:41:00Z">
              <w:r w:rsidR="00FB299E" w:rsidRPr="00874119">
                <w:rPr>
                  <w:rFonts w:cs="Arial"/>
                  <w:color w:val="000000"/>
                  <w:szCs w:val="20"/>
                  <w:highlight w:val="lightGray"/>
                  <w:rPrChange w:id="3491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153</w:t>
              </w:r>
            </w:ins>
            <w:del w:id="3492" w:author="PETIT Vincent" w:date="2016-04-26T10:41:00Z">
              <w:r w:rsidR="0080789F" w:rsidRPr="00874119" w:rsidDel="00FB299E">
                <w:rPr>
                  <w:rFonts w:cs="Arial"/>
                  <w:color w:val="000000"/>
                  <w:szCs w:val="20"/>
                  <w:highlight w:val="yellow"/>
                  <w:rPrChange w:id="3493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</w:p>
        </w:tc>
        <w:tc>
          <w:tcPr>
            <w:tcW w:w="3863" w:type="dxa"/>
            <w:shd w:val="clear" w:color="auto" w:fill="auto"/>
            <w:vAlign w:val="center"/>
          </w:tcPr>
          <w:p w:rsidR="002C37CA" w:rsidRPr="00874119" w:rsidRDefault="00FB299E" w:rsidP="002C37CA">
            <w:pPr>
              <w:rPr>
                <w:rFonts w:cs="Arial"/>
                <w:highlight w:val="lightGray"/>
                <w:rPrChange w:id="3494" w:author="TAHAR IBRI (X137026)" w:date="2017-05-11T14:48:00Z">
                  <w:rPr>
                    <w:rFonts w:cs="Arial"/>
                    <w:highlight w:val="lightGray"/>
                  </w:rPr>
                </w:rPrChange>
              </w:rPr>
            </w:pPr>
            <w:ins w:id="3495" w:author="PETIT Vincent" w:date="2016-04-26T10:38:00Z">
              <w:r w:rsidRPr="00874119">
                <w:rPr>
                  <w:rFonts w:cs="Arial"/>
                  <w:color w:val="000000"/>
                  <w:szCs w:val="20"/>
                  <w:highlight w:val="lightGray"/>
                  <w:rPrChange w:id="3496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t>LPDYNV026</w:t>
              </w:r>
            </w:ins>
            <w:del w:id="3497" w:author="PETIT Vincent" w:date="2016-04-26T10:38:00Z">
              <w:r w:rsidR="002C37CA" w:rsidRPr="00874119" w:rsidDel="00FB299E">
                <w:rPr>
                  <w:rFonts w:cs="Arial"/>
                  <w:color w:val="000000"/>
                  <w:szCs w:val="20"/>
                  <w:highlight w:val="lightGray"/>
                  <w:rPrChange w:id="3498" w:author="TAHAR IBRI (X137026)" w:date="2017-05-11T14:48:00Z">
                    <w:rPr>
                      <w:rFonts w:cs="Arial"/>
                      <w:color w:val="000000"/>
                      <w:szCs w:val="20"/>
                      <w:highlight w:val="lightGray"/>
                    </w:rPr>
                  </w:rPrChange>
                </w:rPr>
                <w:delText>LPDIDVXXX</w:delText>
              </w:r>
            </w:del>
            <w:r w:rsidR="0080789F" w:rsidRPr="00874119">
              <w:rPr>
                <w:rFonts w:cs="Arial"/>
                <w:color w:val="000000"/>
                <w:szCs w:val="20"/>
                <w:rPrChange w:id="3499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.ca-</w:t>
            </w:r>
            <w:proofErr w:type="spellStart"/>
            <w:r w:rsidR="0080789F" w:rsidRPr="00874119">
              <w:rPr>
                <w:rFonts w:cs="Arial"/>
                <w:color w:val="000000"/>
                <w:szCs w:val="20"/>
                <w:rPrChange w:id="3500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consumerfinance.local</w:t>
            </w:r>
            <w:proofErr w:type="spellEnd"/>
          </w:p>
        </w:tc>
        <w:tc>
          <w:tcPr>
            <w:tcW w:w="1817" w:type="dxa"/>
            <w:vAlign w:val="center"/>
          </w:tcPr>
          <w:p w:rsidR="002C37CA" w:rsidRPr="00874119" w:rsidRDefault="002C37CA" w:rsidP="002C37CA">
            <w:pPr>
              <w:rPr>
                <w:rFonts w:cs="Arial"/>
                <w:color w:val="000000"/>
                <w:szCs w:val="20"/>
                <w:rPrChange w:id="3501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502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DIDEROT</w:t>
            </w:r>
          </w:p>
        </w:tc>
        <w:tc>
          <w:tcPr>
            <w:tcW w:w="1700" w:type="dxa"/>
            <w:vAlign w:val="center"/>
          </w:tcPr>
          <w:p w:rsidR="002C37CA" w:rsidRPr="00874119" w:rsidRDefault="002C37CA" w:rsidP="002C37CA">
            <w:pPr>
              <w:autoSpaceDE w:val="0"/>
              <w:autoSpaceDN w:val="0"/>
              <w:adjustRightInd w:val="0"/>
              <w:rPr>
                <w:rFonts w:cs="Arial"/>
                <w:color w:val="000000"/>
                <w:rPrChange w:id="3503" w:author="TAHAR IBRI (X137026)" w:date="2017-05-11T14:48:00Z">
                  <w:rPr>
                    <w:rFonts w:cs="Arial"/>
                    <w:color w:val="00000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504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Niv4 - Pattern 1</w:t>
            </w:r>
          </w:p>
        </w:tc>
      </w:tr>
      <w:tr w:rsidR="002C37CA" w:rsidRPr="00874119" w:rsidTr="00D30639">
        <w:trPr>
          <w:trHeight w:val="65"/>
          <w:jc w:val="center"/>
        </w:trPr>
        <w:tc>
          <w:tcPr>
            <w:tcW w:w="2442" w:type="dxa"/>
            <w:vAlign w:val="center"/>
          </w:tcPr>
          <w:p w:rsidR="002C37CA" w:rsidRPr="00874119" w:rsidRDefault="00FB299E" w:rsidP="002C37CA">
            <w:pPr>
              <w:jc w:val="both"/>
              <w:rPr>
                <w:rFonts w:cs="Arial"/>
                <w:color w:val="000000"/>
                <w:szCs w:val="20"/>
                <w:highlight w:val="green"/>
                <w:rPrChange w:id="3505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</w:pPr>
            <w:ins w:id="3506" w:author="PETIT Vincent" w:date="2016-04-26T10:42:00Z">
              <w:r w:rsidRPr="00874119">
                <w:rPr>
                  <w:rFonts w:cs="Arial"/>
                  <w:color w:val="000000"/>
                  <w:szCs w:val="20"/>
                  <w:highlight w:val="green"/>
                  <w:rPrChange w:id="3507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LPDYNV027</w:t>
              </w:r>
            </w:ins>
            <w:del w:id="3508" w:author="PETIT Vincent" w:date="2016-04-26T10:42:00Z">
              <w:r w:rsidR="002C37CA" w:rsidRPr="00874119" w:rsidDel="00FB299E">
                <w:rPr>
                  <w:rFonts w:cs="Arial"/>
                  <w:color w:val="000000"/>
                  <w:szCs w:val="20"/>
                  <w:highlight w:val="green"/>
                  <w:rPrChange w:id="3509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LPDALVXXX</w:delText>
              </w:r>
            </w:del>
          </w:p>
        </w:tc>
        <w:tc>
          <w:tcPr>
            <w:tcW w:w="1573" w:type="dxa"/>
            <w:shd w:val="clear" w:color="auto" w:fill="auto"/>
            <w:vAlign w:val="center"/>
          </w:tcPr>
          <w:p w:rsidR="002C37CA" w:rsidRPr="00874119" w:rsidRDefault="002C37CA" w:rsidP="00FB299E">
            <w:pPr>
              <w:jc w:val="both"/>
              <w:rPr>
                <w:rFonts w:cs="Arial"/>
                <w:color w:val="000000"/>
                <w:szCs w:val="20"/>
                <w:highlight w:val="green"/>
                <w:rPrChange w:id="3510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highlight w:val="green"/>
                <w:rPrChange w:id="3511" w:author="TAHAR IBRI (X137026)" w:date="2017-05-11T14:48:00Z">
                  <w:rPr>
                    <w:rFonts w:cs="Arial"/>
                    <w:color w:val="000000"/>
                    <w:szCs w:val="20"/>
                    <w:highlight w:val="green"/>
                  </w:rPr>
                </w:rPrChange>
              </w:rPr>
              <w:t>10.133.44.</w:t>
            </w:r>
            <w:ins w:id="3512" w:author="PETIT Vincent" w:date="2016-04-26T10:44:00Z">
              <w:r w:rsidR="00FB299E" w:rsidRPr="00874119">
                <w:rPr>
                  <w:rFonts w:cs="Arial"/>
                  <w:color w:val="000000"/>
                  <w:szCs w:val="20"/>
                  <w:highlight w:val="green"/>
                  <w:rPrChange w:id="3513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23</w:t>
              </w:r>
            </w:ins>
            <w:del w:id="3514" w:author="PETIT Vincent" w:date="2016-04-26T10:44:00Z">
              <w:r w:rsidR="0080789F" w:rsidRPr="00874119" w:rsidDel="00FB299E">
                <w:rPr>
                  <w:rFonts w:cs="Arial"/>
                  <w:color w:val="000000"/>
                  <w:szCs w:val="20"/>
                  <w:highlight w:val="yellow"/>
                  <w:rPrChange w:id="3515" w:author="TAHAR IBRI (X137026)" w:date="2017-05-11T14:48:00Z">
                    <w:rPr>
                      <w:rFonts w:cs="Arial"/>
                      <w:color w:val="000000"/>
                      <w:szCs w:val="20"/>
                      <w:highlight w:val="yellow"/>
                    </w:rPr>
                  </w:rPrChange>
                </w:rPr>
                <w:delText>xxx</w:delText>
              </w:r>
            </w:del>
          </w:p>
        </w:tc>
        <w:tc>
          <w:tcPr>
            <w:tcW w:w="3863" w:type="dxa"/>
            <w:shd w:val="clear" w:color="auto" w:fill="auto"/>
            <w:vAlign w:val="center"/>
          </w:tcPr>
          <w:p w:rsidR="002C37CA" w:rsidRPr="00874119" w:rsidRDefault="00FB299E" w:rsidP="002C37CA">
            <w:pPr>
              <w:rPr>
                <w:rFonts w:cs="Arial"/>
                <w:highlight w:val="green"/>
                <w:rPrChange w:id="3516" w:author="TAHAR IBRI (X137026)" w:date="2017-05-11T14:48:00Z">
                  <w:rPr>
                    <w:rFonts w:cs="Arial"/>
                    <w:highlight w:val="green"/>
                  </w:rPr>
                </w:rPrChange>
              </w:rPr>
            </w:pPr>
            <w:ins w:id="3517" w:author="PETIT Vincent" w:date="2016-04-26T10:42:00Z">
              <w:r w:rsidRPr="00874119">
                <w:rPr>
                  <w:rFonts w:cs="Arial"/>
                  <w:color w:val="000000"/>
                  <w:szCs w:val="20"/>
                  <w:highlight w:val="green"/>
                  <w:rPrChange w:id="3518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t>LPDYNV027</w:t>
              </w:r>
            </w:ins>
            <w:del w:id="3519" w:author="PETIT Vincent" w:date="2016-04-26T10:42:00Z">
              <w:r w:rsidR="002C37CA" w:rsidRPr="00874119" w:rsidDel="00FB299E">
                <w:rPr>
                  <w:rFonts w:cs="Arial"/>
                  <w:color w:val="000000"/>
                  <w:szCs w:val="20"/>
                  <w:highlight w:val="green"/>
                  <w:rPrChange w:id="3520" w:author="TAHAR IBRI (X137026)" w:date="2017-05-11T14:48:00Z">
                    <w:rPr>
                      <w:rFonts w:cs="Arial"/>
                      <w:color w:val="000000"/>
                      <w:szCs w:val="20"/>
                      <w:highlight w:val="green"/>
                    </w:rPr>
                  </w:rPrChange>
                </w:rPr>
                <w:delText>LPDALVXXX</w:delText>
              </w:r>
            </w:del>
            <w:r w:rsidR="0080789F" w:rsidRPr="00874119">
              <w:rPr>
                <w:rFonts w:cs="Arial"/>
                <w:color w:val="000000"/>
                <w:szCs w:val="20"/>
                <w:rPrChange w:id="3521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.ca-</w:t>
            </w:r>
            <w:proofErr w:type="spellStart"/>
            <w:r w:rsidR="0080789F" w:rsidRPr="00874119">
              <w:rPr>
                <w:rFonts w:cs="Arial"/>
                <w:color w:val="000000"/>
                <w:szCs w:val="20"/>
                <w:rPrChange w:id="3522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consumerfinance.local</w:t>
            </w:r>
            <w:proofErr w:type="spellEnd"/>
          </w:p>
        </w:tc>
        <w:tc>
          <w:tcPr>
            <w:tcW w:w="1817" w:type="dxa"/>
            <w:vAlign w:val="center"/>
          </w:tcPr>
          <w:p w:rsidR="002C37CA" w:rsidRPr="00874119" w:rsidRDefault="002C37CA" w:rsidP="002C37CA">
            <w:pPr>
              <w:rPr>
                <w:rFonts w:cs="Arial"/>
                <w:color w:val="000000"/>
                <w:szCs w:val="20"/>
                <w:rPrChange w:id="3523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524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D'ALEMBERT</w:t>
            </w:r>
          </w:p>
        </w:tc>
        <w:tc>
          <w:tcPr>
            <w:tcW w:w="1700" w:type="dxa"/>
            <w:vAlign w:val="center"/>
          </w:tcPr>
          <w:p w:rsidR="002C37CA" w:rsidRPr="00874119" w:rsidRDefault="002C37CA" w:rsidP="002C37CA">
            <w:pPr>
              <w:autoSpaceDE w:val="0"/>
              <w:autoSpaceDN w:val="0"/>
              <w:adjustRightInd w:val="0"/>
              <w:rPr>
                <w:rFonts w:cs="Arial"/>
                <w:color w:val="000000"/>
                <w:highlight w:val="yellow"/>
                <w:rPrChange w:id="3525" w:author="TAHAR IBRI (X137026)" w:date="2017-05-11T14:48:00Z">
                  <w:rPr>
                    <w:rFonts w:cs="Arial"/>
                    <w:color w:val="000000"/>
                    <w:highlight w:val="yellow"/>
                  </w:rPr>
                </w:rPrChange>
              </w:rPr>
            </w:pPr>
            <w:r w:rsidRPr="00874119">
              <w:rPr>
                <w:rFonts w:cs="Arial"/>
                <w:color w:val="000000"/>
                <w:szCs w:val="20"/>
                <w:rPrChange w:id="3526" w:author="TAHAR IBRI (X137026)" w:date="2017-05-11T14:48:00Z">
                  <w:rPr>
                    <w:rFonts w:cs="Arial"/>
                    <w:color w:val="000000"/>
                    <w:szCs w:val="20"/>
                  </w:rPr>
                </w:rPrChange>
              </w:rPr>
              <w:t>Niv4 - Pattern 1</w:t>
            </w:r>
          </w:p>
        </w:tc>
      </w:tr>
    </w:tbl>
    <w:p w:rsidR="002A018B" w:rsidRPr="00874119" w:rsidRDefault="002A018B" w:rsidP="002A018B">
      <w:pPr>
        <w:pStyle w:val="Titre2"/>
        <w:rPr>
          <w:rPrChange w:id="3527" w:author="TAHAR IBRI (X137026)" w:date="2017-05-11T14:48:00Z">
            <w:rPr/>
          </w:rPrChange>
        </w:rPr>
      </w:pPr>
      <w:bookmarkStart w:id="3528" w:name="_Toc482278753"/>
      <w:r w:rsidRPr="00874119">
        <w:rPr>
          <w:rPrChange w:id="3529" w:author="TAHAR IBRI (X137026)" w:date="2017-05-11T14:48:00Z">
            <w:rPr/>
          </w:rPrChange>
        </w:rPr>
        <w:t xml:space="preserve">Installation du socle ISIM </w:t>
      </w:r>
      <w:r w:rsidR="00951172" w:rsidRPr="00874119">
        <w:rPr>
          <w:rPrChange w:id="3530" w:author="TAHAR IBRI (X137026)" w:date="2017-05-11T14:48:00Z">
            <w:rPr/>
          </w:rPrChange>
        </w:rPr>
        <w:t>v</w:t>
      </w:r>
      <w:r w:rsidRPr="00874119">
        <w:rPr>
          <w:rPrChange w:id="3531" w:author="TAHAR IBRI (X137026)" w:date="2017-05-11T14:48:00Z">
            <w:rPr/>
          </w:rPrChange>
        </w:rPr>
        <w:t>6</w:t>
      </w:r>
      <w:bookmarkEnd w:id="3528"/>
    </w:p>
    <w:p w:rsidR="002A018B" w:rsidRPr="00874119" w:rsidRDefault="00242FBF" w:rsidP="002A018B">
      <w:pPr>
        <w:pStyle w:val="Titre3"/>
        <w:rPr>
          <w:rPrChange w:id="3532" w:author="TAHAR IBRI (X137026)" w:date="2017-05-11T14:48:00Z">
            <w:rPr/>
          </w:rPrChange>
        </w:rPr>
      </w:pPr>
      <w:bookmarkStart w:id="3533" w:name="_Toc482278754"/>
      <w:proofErr w:type="spellStart"/>
      <w:r w:rsidRPr="00874119">
        <w:rPr>
          <w:rPrChange w:id="3534" w:author="TAHAR IBRI (X137026)" w:date="2017-05-11T14:48:00Z">
            <w:rPr/>
          </w:rPrChange>
        </w:rPr>
        <w:t>Prérequis</w:t>
      </w:r>
      <w:bookmarkEnd w:id="3533"/>
      <w:proofErr w:type="spellEnd"/>
    </w:p>
    <w:p w:rsidR="002A018B" w:rsidRPr="00874119" w:rsidRDefault="002A018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53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536" w:author="TAHAR IBRI (X137026)" w:date="2017-05-11T14:48:00Z">
            <w:rPr>
              <w:rFonts w:cs="Arial"/>
            </w:rPr>
          </w:rPrChange>
        </w:rPr>
        <w:t>Les fichiers ci-dessous doivent être présents dans les machines</w:t>
      </w:r>
    </w:p>
    <w:p w:rsidR="002A018B" w:rsidRPr="0089716F" w:rsidRDefault="002A018B" w:rsidP="002A018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Arial"/>
          <w:b/>
          <w:lang w:val="en-US"/>
          <w:rPrChange w:id="3537" w:author="TAHAR IBRI (X137026)" w:date="2017-05-11T15:03:00Z">
            <w:rPr>
              <w:rFonts w:cs="Arial"/>
              <w:b/>
              <w:lang w:val="en-US"/>
            </w:rPr>
          </w:rPrChange>
        </w:rPr>
      </w:pPr>
      <w:proofErr w:type="spellStart"/>
      <w:r w:rsidRPr="0089716F">
        <w:rPr>
          <w:rFonts w:cs="Arial"/>
          <w:b/>
          <w:lang w:val="en-US"/>
          <w:rPrChange w:id="3538" w:author="TAHAR IBRI (X137026)" w:date="2017-05-11T15:03:00Z">
            <w:rPr>
              <w:rFonts w:cs="Arial"/>
              <w:b/>
              <w:lang w:val="en-US"/>
            </w:rPr>
          </w:rPrChange>
        </w:rPr>
        <w:t>WebSphere</w:t>
      </w:r>
      <w:proofErr w:type="spellEnd"/>
      <w:r w:rsidRPr="0089716F">
        <w:rPr>
          <w:rFonts w:cs="Arial"/>
          <w:b/>
          <w:lang w:val="en-US"/>
          <w:rPrChange w:id="3539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Application Server and Network Deployment Manager </w:t>
      </w:r>
      <w:r w:rsidR="00BB091E" w:rsidRPr="0089716F">
        <w:rPr>
          <w:rFonts w:cs="Arial"/>
          <w:b/>
          <w:lang w:val="en-US"/>
          <w:rPrChange w:id="3540" w:author="TAHAR IBRI (X137026)" w:date="2017-05-11T15:03:00Z">
            <w:rPr>
              <w:rFonts w:cs="Arial"/>
              <w:b/>
              <w:lang w:val="en-US"/>
            </w:rPr>
          </w:rPrChange>
        </w:rPr>
        <w:t>8.5</w:t>
      </w:r>
    </w:p>
    <w:p w:rsidR="00BD73D3" w:rsidRPr="00874119" w:rsidRDefault="00BD73D3" w:rsidP="00BD73D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41" w:author="TAHAR IBRI (X137026)" w:date="2017-05-11T14:48:00Z">
            <w:rPr>
              <w:rFonts w:cs="Arial"/>
              <w:lang w:val="en-US"/>
            </w:rPr>
          </w:rPrChange>
        </w:rPr>
      </w:pPr>
      <w:r w:rsidRPr="00874119">
        <w:rPr>
          <w:rFonts w:cs="Arial"/>
          <w:sz w:val="19"/>
          <w:szCs w:val="19"/>
          <w:rPrChange w:id="3542" w:author="TAHAR IBRI (X137026)" w:date="2017-05-11T14:48:00Z">
            <w:rPr>
              <w:rFonts w:cs="Arial"/>
              <w:sz w:val="19"/>
              <w:szCs w:val="19"/>
              <w:lang w:val="en-US"/>
            </w:rPr>
          </w:rPrChange>
        </w:rPr>
        <w:lastRenderedPageBreak/>
        <w:t>WAS_ND_V8.5_1_OF_3.zip</w:t>
      </w:r>
    </w:p>
    <w:p w:rsidR="00BD73D3" w:rsidRPr="00874119" w:rsidRDefault="00BD73D3" w:rsidP="00BD73D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4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544" w:author="TAHAR IBRI (X137026)" w:date="2017-05-11T14:48:00Z">
            <w:rPr>
              <w:rFonts w:cs="Arial"/>
            </w:rPr>
          </w:rPrChange>
        </w:rPr>
        <w:t>WAS_ND_V8.5_2_OF_3.zip</w:t>
      </w:r>
    </w:p>
    <w:p w:rsidR="00BD73D3" w:rsidRPr="00874119" w:rsidRDefault="00BD73D3" w:rsidP="00BD73D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45" w:author="TAHAR IBRI (X137026)" w:date="2017-05-11T14:48:00Z">
            <w:rPr>
              <w:rFonts w:cs="Arial"/>
              <w:lang w:val="en-US"/>
            </w:rPr>
          </w:rPrChange>
        </w:rPr>
      </w:pPr>
      <w:r w:rsidRPr="00874119">
        <w:rPr>
          <w:rFonts w:cs="Arial"/>
          <w:rPrChange w:id="3546" w:author="TAHAR IBRI (X137026)" w:date="2017-05-11T14:48:00Z">
            <w:rPr>
              <w:rFonts w:cs="Arial"/>
              <w:lang w:val="en-US"/>
            </w:rPr>
          </w:rPrChange>
        </w:rPr>
        <w:t>WAS_ND_V8.5_3_OF_3.zip</w:t>
      </w:r>
    </w:p>
    <w:p w:rsidR="002A018B" w:rsidRPr="00874119" w:rsidRDefault="002A018B" w:rsidP="00BD73D3">
      <w:pPr>
        <w:pStyle w:val="Paragraphedeliste"/>
        <w:autoSpaceDE w:val="0"/>
        <w:autoSpaceDN w:val="0"/>
        <w:adjustRightInd w:val="0"/>
        <w:spacing w:after="0" w:line="240" w:lineRule="auto"/>
        <w:ind w:left="1722"/>
        <w:jc w:val="both"/>
        <w:rPr>
          <w:rFonts w:cs="Arial"/>
          <w:rPrChange w:id="3547" w:author="TAHAR IBRI (X137026)" w:date="2017-05-11T14:48:00Z">
            <w:rPr>
              <w:rFonts w:cs="Arial"/>
            </w:rPr>
          </w:rPrChange>
        </w:rPr>
      </w:pPr>
    </w:p>
    <w:p w:rsidR="002A018B" w:rsidRPr="0089716F" w:rsidRDefault="002A018B" w:rsidP="002A018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lang w:val="en-US"/>
          <w:rPrChange w:id="3548" w:author="TAHAR IBRI (X137026)" w:date="2017-05-11T15:03:00Z">
            <w:rPr>
              <w:rFonts w:cs="Arial"/>
              <w:b/>
              <w:lang w:val="en-US"/>
            </w:rPr>
          </w:rPrChange>
        </w:rPr>
      </w:pPr>
      <w:r w:rsidRPr="0089716F">
        <w:rPr>
          <w:rFonts w:cs="Arial"/>
          <w:b/>
          <w:lang w:val="en-US"/>
          <w:rPrChange w:id="3549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IBM Security Identity Manager </w:t>
      </w:r>
      <w:proofErr w:type="gramStart"/>
      <w:r w:rsidRPr="0089716F">
        <w:rPr>
          <w:rFonts w:cs="Arial"/>
          <w:b/>
          <w:lang w:val="en-US"/>
          <w:rPrChange w:id="3550" w:author="TAHAR IBRI (X137026)" w:date="2017-05-11T15:03:00Z">
            <w:rPr>
              <w:rFonts w:cs="Arial"/>
              <w:b/>
              <w:lang w:val="en-US"/>
            </w:rPr>
          </w:rPrChange>
        </w:rPr>
        <w:t>version</w:t>
      </w:r>
      <w:proofErr w:type="gramEnd"/>
      <w:r w:rsidRPr="0089716F">
        <w:rPr>
          <w:rFonts w:cs="Arial"/>
          <w:b/>
          <w:lang w:val="en-US"/>
          <w:rPrChange w:id="3551" w:author="TAHAR IBRI (X137026)" w:date="2017-05-11T15:03:00Z">
            <w:rPr>
              <w:rFonts w:cs="Arial"/>
              <w:b/>
              <w:lang w:val="en-US"/>
            </w:rPr>
          </w:rPrChange>
        </w:rPr>
        <w:t xml:space="preserve"> 6.0</w:t>
      </w:r>
    </w:p>
    <w:p w:rsidR="002A018B" w:rsidRPr="00874119" w:rsidRDefault="002A018B" w:rsidP="002A018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5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553" w:author="TAHAR IBRI (X137026)" w:date="2017-05-11T14:48:00Z">
            <w:rPr>
              <w:rFonts w:cs="Arial"/>
              <w:sz w:val="19"/>
              <w:szCs w:val="19"/>
            </w:rPr>
          </w:rPrChange>
        </w:rPr>
        <w:t>SIM_6.0_FOR_LINUX</w:t>
      </w:r>
      <w:proofErr w:type="gramStart"/>
      <w:r w:rsidRPr="00874119">
        <w:rPr>
          <w:rFonts w:cs="Arial"/>
          <w:sz w:val="19"/>
          <w:szCs w:val="19"/>
          <w:rPrChange w:id="3554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3555" w:author="TAHAR IBRI (X137026)" w:date="2017-05-11T14:48:00Z">
            <w:rPr>
              <w:rFonts w:cs="Arial"/>
              <w:sz w:val="19"/>
              <w:szCs w:val="19"/>
            </w:rPr>
          </w:rPrChange>
        </w:rPr>
        <w:t>ML.tar</w:t>
      </w:r>
    </w:p>
    <w:p w:rsidR="002A018B" w:rsidRPr="00874119" w:rsidRDefault="002A018B" w:rsidP="002A018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56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557" w:author="TAHAR IBRI (X137026)" w:date="2017-05-11T14:48:00Z">
            <w:rPr>
              <w:rFonts w:cs="Arial"/>
              <w:sz w:val="19"/>
              <w:szCs w:val="19"/>
            </w:rPr>
          </w:rPrChange>
        </w:rPr>
        <w:t>SIM_6.0_MCT_MP</w:t>
      </w:r>
      <w:proofErr w:type="gramStart"/>
      <w:r w:rsidRPr="00874119">
        <w:rPr>
          <w:rFonts w:cs="Arial"/>
          <w:sz w:val="19"/>
          <w:szCs w:val="19"/>
          <w:rPrChange w:id="3558" w:author="TAHAR IBRI (X137026)" w:date="2017-05-11T14:48:00Z">
            <w:rPr>
              <w:rFonts w:cs="Arial"/>
              <w:sz w:val="19"/>
              <w:szCs w:val="19"/>
            </w:rPr>
          </w:rPrChange>
        </w:rPr>
        <w:t>,_</w:t>
      </w:r>
      <w:proofErr w:type="gramEnd"/>
      <w:r w:rsidRPr="00874119">
        <w:rPr>
          <w:rFonts w:cs="Arial"/>
          <w:sz w:val="19"/>
          <w:szCs w:val="19"/>
          <w:rPrChange w:id="3559" w:author="TAHAR IBRI (X137026)" w:date="2017-05-11T14:48:00Z">
            <w:rPr>
              <w:rFonts w:cs="Arial"/>
              <w:sz w:val="19"/>
              <w:szCs w:val="19"/>
            </w:rPr>
          </w:rPrChange>
        </w:rPr>
        <w:t>ML.zip</w:t>
      </w:r>
    </w:p>
    <w:p w:rsidR="002A018B" w:rsidRPr="00874119" w:rsidRDefault="002A018B" w:rsidP="002A018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3560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3561" w:author="TAHAR IBRI (X137026)" w:date="2017-05-11T14:48:00Z">
            <w:rPr>
              <w:rFonts w:cs="Arial"/>
              <w:b/>
            </w:rPr>
          </w:rPrChange>
        </w:rPr>
        <w:t>IBM DB2 Enterprise Server Edition</w:t>
      </w:r>
    </w:p>
    <w:p w:rsidR="002A018B" w:rsidRPr="00874119" w:rsidRDefault="002A018B" w:rsidP="002A018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6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563" w:author="TAHAR IBRI (X137026)" w:date="2017-05-11T14:48:00Z">
            <w:rPr>
              <w:rFonts w:cs="Arial"/>
              <w:sz w:val="19"/>
              <w:szCs w:val="19"/>
            </w:rPr>
          </w:rPrChange>
        </w:rPr>
        <w:t>DB2_Svr_10.5.0.</w:t>
      </w:r>
      <w:r w:rsidR="00BB091E" w:rsidRPr="00874119">
        <w:rPr>
          <w:rFonts w:cs="Arial"/>
          <w:sz w:val="19"/>
          <w:szCs w:val="19"/>
          <w:rPrChange w:id="3564" w:author="TAHAR IBRI (X137026)" w:date="2017-05-11T14:48:00Z">
            <w:rPr>
              <w:rFonts w:cs="Arial"/>
              <w:sz w:val="19"/>
              <w:szCs w:val="19"/>
            </w:rPr>
          </w:rPrChange>
        </w:rPr>
        <w:t>4</w:t>
      </w:r>
      <w:r w:rsidRPr="00874119">
        <w:rPr>
          <w:rFonts w:cs="Arial"/>
          <w:sz w:val="19"/>
          <w:szCs w:val="19"/>
          <w:rPrChange w:id="3565" w:author="TAHAR IBRI (X137026)" w:date="2017-05-11T14:48:00Z">
            <w:rPr>
              <w:rFonts w:cs="Arial"/>
              <w:sz w:val="19"/>
              <w:szCs w:val="19"/>
            </w:rPr>
          </w:rPrChange>
        </w:rPr>
        <w:t>_Linux_x86-64.</w:t>
      </w:r>
      <w:proofErr w:type="spellStart"/>
      <w:r w:rsidRPr="00874119">
        <w:rPr>
          <w:rFonts w:cs="Arial"/>
          <w:sz w:val="19"/>
          <w:szCs w:val="19"/>
          <w:rPrChange w:id="3566" w:author="TAHAR IBRI (X137026)" w:date="2017-05-11T14:48:00Z">
            <w:rPr>
              <w:rFonts w:cs="Arial"/>
              <w:sz w:val="19"/>
              <w:szCs w:val="19"/>
            </w:rPr>
          </w:rPrChange>
        </w:rPr>
        <w:t>tar.gz</w:t>
      </w:r>
      <w:proofErr w:type="spellEnd"/>
    </w:p>
    <w:p w:rsidR="002A018B" w:rsidRPr="00874119" w:rsidRDefault="002A018B" w:rsidP="002A018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3567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3568" w:author="TAHAR IBRI (X137026)" w:date="2017-05-11T14:48:00Z">
            <w:rPr>
              <w:rFonts w:cs="Arial"/>
              <w:b/>
            </w:rPr>
          </w:rPrChange>
        </w:rPr>
        <w:t>IBM Tivoli Directory Server</w:t>
      </w:r>
    </w:p>
    <w:p w:rsidR="002A018B" w:rsidRPr="0089716F" w:rsidRDefault="00BB091E" w:rsidP="002A018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  <w:rPrChange w:id="3569" w:author="TAHAR IBRI (X137026)" w:date="2017-05-11T15:03:00Z">
            <w:rPr>
              <w:rFonts w:cs="Arial"/>
              <w:lang w:val="en-US"/>
            </w:rPr>
          </w:rPrChange>
        </w:rPr>
      </w:pPr>
      <w:r w:rsidRPr="0089716F">
        <w:rPr>
          <w:rFonts w:cs="Arial"/>
          <w:sz w:val="19"/>
          <w:szCs w:val="19"/>
          <w:lang w:val="en-US"/>
          <w:rPrChange w:id="3570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sds640</w:t>
      </w:r>
      <w:r w:rsidR="002A018B" w:rsidRPr="0089716F">
        <w:rPr>
          <w:rFonts w:cs="Arial"/>
          <w:sz w:val="19"/>
          <w:szCs w:val="19"/>
          <w:lang w:val="en-US"/>
          <w:rPrChange w:id="3571" w:author="TAHAR IBRI (X137026)" w:date="2017-05-11T15:03:00Z">
            <w:rPr>
              <w:rFonts w:cs="Arial"/>
              <w:sz w:val="19"/>
              <w:szCs w:val="19"/>
              <w:lang w:val="en-US"/>
            </w:rPr>
          </w:rPrChange>
        </w:rPr>
        <w:t>_linux_x86_base_WOENT.tar</w:t>
      </w:r>
    </w:p>
    <w:p w:rsidR="002A018B" w:rsidRPr="00874119" w:rsidRDefault="00BB091E" w:rsidP="002A018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7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573" w:author="TAHAR IBRI (X137026)" w:date="2017-05-11T14:48:00Z">
            <w:rPr>
              <w:rFonts w:cs="Arial"/>
              <w:sz w:val="19"/>
              <w:szCs w:val="19"/>
            </w:rPr>
          </w:rPrChange>
        </w:rPr>
        <w:t>sds640</w:t>
      </w:r>
      <w:r w:rsidR="002A018B" w:rsidRPr="00874119">
        <w:rPr>
          <w:rFonts w:cs="Arial"/>
          <w:sz w:val="19"/>
          <w:szCs w:val="19"/>
          <w:rPrChange w:id="3574" w:author="TAHAR IBRI (X137026)" w:date="2017-05-11T14:48:00Z">
            <w:rPr>
              <w:rFonts w:cs="Arial"/>
              <w:sz w:val="19"/>
              <w:szCs w:val="19"/>
            </w:rPr>
          </w:rPrChange>
        </w:rPr>
        <w:t>_linux_x86_64_gskit.tar</w:t>
      </w:r>
    </w:p>
    <w:p w:rsidR="002A018B" w:rsidRPr="00874119" w:rsidRDefault="002A018B" w:rsidP="002A018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/>
          <w:rPrChange w:id="3575" w:author="TAHAR IBRI (X137026)" w:date="2017-05-11T14:48:00Z">
            <w:rPr>
              <w:rFonts w:cs="Arial"/>
              <w:b/>
            </w:rPr>
          </w:rPrChange>
        </w:rPr>
      </w:pPr>
      <w:r w:rsidRPr="00874119">
        <w:rPr>
          <w:rFonts w:cs="Arial"/>
          <w:b/>
          <w:rPrChange w:id="3576" w:author="TAHAR IBRI (X137026)" w:date="2017-05-11T14:48:00Z">
            <w:rPr>
              <w:rFonts w:cs="Arial"/>
              <w:b/>
            </w:rPr>
          </w:rPrChange>
        </w:rPr>
        <w:t xml:space="preserve">IBM Tivoli Directory </w:t>
      </w:r>
      <w:proofErr w:type="spellStart"/>
      <w:r w:rsidRPr="00874119">
        <w:rPr>
          <w:rFonts w:cs="Arial"/>
          <w:b/>
          <w:rPrChange w:id="3577" w:author="TAHAR IBRI (X137026)" w:date="2017-05-11T14:48:00Z">
            <w:rPr>
              <w:rFonts w:cs="Arial"/>
              <w:b/>
            </w:rPr>
          </w:rPrChange>
        </w:rPr>
        <w:t>Integrator</w:t>
      </w:r>
      <w:proofErr w:type="spellEnd"/>
    </w:p>
    <w:p w:rsidR="002A018B" w:rsidRPr="00874119" w:rsidRDefault="002A018B" w:rsidP="002A018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7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sz w:val="19"/>
          <w:szCs w:val="19"/>
          <w:rPrChange w:id="3579" w:author="TAHAR IBRI (X137026)" w:date="2017-05-11T14:48:00Z">
            <w:rPr>
              <w:rFonts w:cs="Arial"/>
              <w:sz w:val="19"/>
              <w:szCs w:val="19"/>
            </w:rPr>
          </w:rPrChange>
        </w:rPr>
        <w:t>SDI_7.</w:t>
      </w:r>
      <w:proofErr w:type="spellStart"/>
      <w:r w:rsidR="00BB091E" w:rsidRPr="00874119">
        <w:rPr>
          <w:rFonts w:cs="Arial"/>
          <w:sz w:val="19"/>
          <w:szCs w:val="19"/>
          <w:rPrChange w:id="3580" w:author="TAHAR IBRI (X137026)" w:date="2017-05-11T14:48:00Z">
            <w:rPr>
              <w:rFonts w:cs="Arial"/>
              <w:sz w:val="19"/>
              <w:szCs w:val="19"/>
            </w:rPr>
          </w:rPrChange>
        </w:rPr>
        <w:t>1</w:t>
      </w:r>
      <w:r w:rsidRPr="00874119">
        <w:rPr>
          <w:rFonts w:cs="Arial"/>
          <w:sz w:val="19"/>
          <w:szCs w:val="19"/>
          <w:rPrChange w:id="3581" w:author="TAHAR IBRI (X137026)" w:date="2017-05-11T14:48:00Z">
            <w:rPr>
              <w:rFonts w:cs="Arial"/>
              <w:sz w:val="19"/>
              <w:szCs w:val="19"/>
            </w:rPr>
          </w:rPrChange>
        </w:rPr>
        <w:t>_XLIN86_64_ML.tar</w:t>
      </w:r>
      <w:proofErr w:type="spellEnd"/>
    </w:p>
    <w:p w:rsidR="002A018B" w:rsidRPr="00874119" w:rsidRDefault="002A018B" w:rsidP="002A018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PrChange w:id="3582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58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584" w:author="TAHAR IBRI (X137026)" w:date="2017-05-11T14:48:00Z">
            <w:rPr>
              <w:rFonts w:cs="Arial"/>
            </w:rPr>
          </w:rPrChange>
        </w:rPr>
        <w:t>Le serveur DNS doit être disponible et accessible depuis tous les serveurs.</w:t>
      </w:r>
    </w:p>
    <w:p w:rsidR="002A018B" w:rsidRPr="00874119" w:rsidRDefault="002A018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58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586" w:author="TAHAR IBRI (X137026)" w:date="2017-05-11T14:48:00Z">
            <w:rPr>
              <w:rFonts w:cs="Arial"/>
            </w:rPr>
          </w:rPrChange>
        </w:rPr>
        <w:t xml:space="preserve">Le serveur SMTP doit être disponible et accessible depuis le serveur </w:t>
      </w:r>
      <w:ins w:id="3587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58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589" w:author="PETIT Vincent" w:date="2016-04-26T10:39:00Z">
        <w:r w:rsidRPr="00874119" w:rsidDel="00FB299E">
          <w:rPr>
            <w:rFonts w:cs="Arial"/>
            <w:color w:val="000000"/>
            <w:szCs w:val="20"/>
            <w:highlight w:val="lightGray"/>
            <w:rPrChange w:id="359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LIDYNV019</w:delText>
        </w:r>
      </w:del>
    </w:p>
    <w:p w:rsidR="002A018B" w:rsidRPr="00874119" w:rsidRDefault="002A018B" w:rsidP="006107A6">
      <w:pPr>
        <w:spacing w:line="276" w:lineRule="auto"/>
        <w:rPr>
          <w:rFonts w:cs="Arial"/>
          <w:rPrChange w:id="3591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BA4FD6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Arial"/>
          <w:rPrChange w:id="359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593" w:author="TAHAR IBRI (X137026)" w:date="2017-05-11T14:48:00Z">
            <w:rPr>
              <w:rFonts w:cs="Arial"/>
            </w:rPr>
          </w:rPrChange>
        </w:rPr>
        <w:t>Les communications suivantes doivent être autorisées :</w:t>
      </w:r>
    </w:p>
    <w:p w:rsidR="0080789F" w:rsidRPr="00874119" w:rsidRDefault="0080789F" w:rsidP="0080789F">
      <w:pPr>
        <w:spacing w:after="0" w:line="276" w:lineRule="auto"/>
        <w:jc w:val="both"/>
        <w:rPr>
          <w:rFonts w:cs="Arial"/>
          <w:rPrChange w:id="3594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2A018B">
      <w:pPr>
        <w:spacing w:after="0" w:line="276" w:lineRule="auto"/>
        <w:jc w:val="both"/>
        <w:rPr>
          <w:rFonts w:cs="Arial"/>
          <w:rPrChange w:id="359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596" w:author="TAHAR IBRI (X137026)" w:date="2017-05-11T14:48:00Z">
            <w:rPr>
              <w:rFonts w:cs="Arial"/>
            </w:rPr>
          </w:rPrChange>
        </w:rPr>
        <w:t xml:space="preserve"> </w:t>
      </w:r>
      <w:ins w:id="3597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59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599" w:author="PETIT Vincent" w:date="2016-04-26T10:39:00Z">
        <w:r w:rsidR="00292C94" w:rsidRPr="00874119" w:rsidDel="00FB299E">
          <w:rPr>
            <w:rFonts w:cs="Arial"/>
            <w:color w:val="000000"/>
            <w:szCs w:val="20"/>
            <w:highlight w:val="lightGray"/>
            <w:u w:val="single"/>
            <w:rPrChange w:id="3600" w:author="TAHAR IBRI (X137026)" w:date="2017-05-11T14:48:00Z">
              <w:rPr>
                <w:rFonts w:cs="Arial"/>
                <w:color w:val="000000"/>
                <w:szCs w:val="20"/>
                <w:highlight w:val="lightGray"/>
                <w:u w:val="single"/>
              </w:rPr>
            </w:rPrChange>
          </w:rPr>
          <w:delText>LP</w:delText>
        </w:r>
        <w:r w:rsidRPr="00874119" w:rsidDel="00FB299E">
          <w:rPr>
            <w:rFonts w:cs="Arial"/>
            <w:color w:val="000000"/>
            <w:szCs w:val="20"/>
            <w:highlight w:val="lightGray"/>
            <w:u w:val="single"/>
            <w:rPrChange w:id="3601" w:author="TAHAR IBRI (X137026)" w:date="2017-05-11T14:48:00Z">
              <w:rPr>
                <w:rFonts w:cs="Arial"/>
                <w:color w:val="000000"/>
                <w:szCs w:val="20"/>
                <w:highlight w:val="lightGray"/>
                <w:u w:val="single"/>
              </w:rPr>
            </w:rPrChange>
          </w:rPr>
          <w:delText>DIDVXXX</w:delText>
        </w:r>
      </w:del>
      <w:r w:rsidRPr="00874119">
        <w:rPr>
          <w:rFonts w:cs="Arial"/>
          <w:rPrChange w:id="3602" w:author="TAHAR IBRI (X137026)" w:date="2017-05-11T14:48:00Z">
            <w:rPr>
              <w:rFonts w:cs="Arial"/>
            </w:rPr>
          </w:rPrChange>
        </w:rPr>
        <w:t xml:space="preserve"> doit communiquer avec :</w:t>
      </w:r>
    </w:p>
    <w:p w:rsidR="0080789F" w:rsidRPr="00874119" w:rsidRDefault="00E83599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60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604" w:author="TAHAR IBRI (X137026)" w:date="2017-05-11T14:48:00Z">
            <w:rPr>
              <w:rFonts w:cs="Arial"/>
            </w:rPr>
          </w:rPrChange>
        </w:rPr>
        <w:t xml:space="preserve">ITDI sur </w:t>
      </w:r>
      <w:ins w:id="3605" w:author="PETIT Vincent" w:date="2016-04-26T10:42:00Z">
        <w:r w:rsidR="00FB299E" w:rsidRPr="00874119">
          <w:rPr>
            <w:rFonts w:cs="Arial"/>
            <w:color w:val="000000"/>
            <w:szCs w:val="20"/>
            <w:highlight w:val="green"/>
            <w:rPrChange w:id="3606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LPDYNV027</w:t>
        </w:r>
      </w:ins>
      <w:del w:id="3607" w:author="PETIT Vincent" w:date="2016-04-26T10:42:00Z">
        <w:r w:rsidR="0080789F" w:rsidRPr="00874119" w:rsidDel="00FB299E">
          <w:rPr>
            <w:rFonts w:cs="Arial"/>
            <w:highlight w:val="green"/>
            <w:rPrChange w:id="3608" w:author="TAHAR IBRI (X137026)" w:date="2017-05-11T14:48:00Z">
              <w:rPr>
                <w:rFonts w:cs="Arial"/>
                <w:highlight w:val="green"/>
              </w:rPr>
            </w:rPrChange>
          </w:rPr>
          <w:delText>LPDALVXXX</w:delText>
        </w:r>
      </w:del>
      <w:r w:rsidRPr="00874119">
        <w:rPr>
          <w:rFonts w:cs="Arial"/>
          <w:rPrChange w:id="3609" w:author="TAHAR IBRI (X137026)" w:date="2017-05-11T14:48:00Z">
            <w:rPr>
              <w:rFonts w:cs="Arial"/>
            </w:rPr>
          </w:rPrChange>
        </w:rPr>
        <w:t xml:space="preserve"> sur le port TCP : 1099</w:t>
      </w:r>
    </w:p>
    <w:p w:rsidR="002A018B" w:rsidRPr="00874119" w:rsidRDefault="002A018B" w:rsidP="002A018B">
      <w:pPr>
        <w:spacing w:after="0" w:line="276" w:lineRule="auto"/>
        <w:jc w:val="both"/>
        <w:rPr>
          <w:rFonts w:cs="Arial"/>
          <w:rPrChange w:id="3610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15560E" w:rsidP="002A018B">
      <w:pPr>
        <w:spacing w:after="0" w:line="276" w:lineRule="auto"/>
        <w:jc w:val="both"/>
        <w:rPr>
          <w:rPrChange w:id="3611" w:author="TAHAR IBRI (X137026)" w:date="2017-05-11T14:48:00Z">
            <w:rPr/>
          </w:rPrChange>
        </w:rPr>
      </w:pPr>
      <w:r w:rsidRPr="00874119">
        <w:rPr>
          <w:u w:val="single"/>
          <w:rPrChange w:id="3612" w:author="TAHAR IBRI (X137026)" w:date="2017-05-11T14:48:00Z">
            <w:rPr>
              <w:u w:val="single"/>
            </w:rPr>
          </w:rPrChange>
        </w:rPr>
        <w:t>Le</w:t>
      </w:r>
      <w:r w:rsidR="002A018B" w:rsidRPr="00874119">
        <w:rPr>
          <w:u w:val="single"/>
          <w:rPrChange w:id="3613" w:author="TAHAR IBRI (X137026)" w:date="2017-05-11T14:48:00Z">
            <w:rPr>
              <w:u w:val="single"/>
            </w:rPr>
          </w:rPrChange>
        </w:rPr>
        <w:t xml:space="preserve"> navigateur client</w:t>
      </w:r>
      <w:r w:rsidR="002A018B" w:rsidRPr="00874119">
        <w:rPr>
          <w:rPrChange w:id="3614" w:author="TAHAR IBRI (X137026)" w:date="2017-05-11T14:48:00Z">
            <w:rPr/>
          </w:rPrChange>
        </w:rPr>
        <w:t xml:space="preserve"> doit communiquer avec :</w:t>
      </w:r>
    </w:p>
    <w:p w:rsidR="0080789F" w:rsidRPr="00874119" w:rsidRDefault="002A018B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615" w:author="TAHAR IBRI (X137026)" w:date="2017-05-11T14:48:00Z">
            <w:rPr>
              <w:rFonts w:cs="Arial"/>
            </w:rPr>
          </w:rPrChange>
        </w:rPr>
      </w:pPr>
      <w:r w:rsidRPr="00874119">
        <w:rPr>
          <w:rPrChange w:id="3616" w:author="TAHAR IBRI (X137026)" w:date="2017-05-11T14:48:00Z">
            <w:rPr/>
          </w:rPrChange>
        </w:rPr>
        <w:t xml:space="preserve">ISIM Console sur </w:t>
      </w:r>
      <w:ins w:id="3617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61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619" w:author="PETIT Vincent" w:date="2016-04-26T10:39:00Z">
        <w:r w:rsidR="00292C94" w:rsidRPr="00874119" w:rsidDel="00FB299E">
          <w:rPr>
            <w:rFonts w:cs="Arial"/>
            <w:color w:val="000000"/>
            <w:szCs w:val="20"/>
            <w:highlight w:val="lightGray"/>
            <w:rPrChange w:id="362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</w:delText>
        </w:r>
        <w:r w:rsidRPr="00874119" w:rsidDel="00FB299E">
          <w:rPr>
            <w:rFonts w:cs="Arial"/>
            <w:color w:val="000000"/>
            <w:szCs w:val="20"/>
            <w:highlight w:val="lightGray"/>
            <w:rPrChange w:id="362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DIDVXXX</w:delText>
        </w:r>
      </w:del>
      <w:r w:rsidRPr="00874119">
        <w:rPr>
          <w:rFonts w:cs="Arial"/>
          <w:rPrChange w:id="3622" w:author="TAHAR IBRI (X137026)" w:date="2017-05-11T14:48:00Z">
            <w:rPr>
              <w:rFonts w:cs="Arial"/>
            </w:rPr>
          </w:rPrChange>
        </w:rPr>
        <w:t xml:space="preserve"> sur </w:t>
      </w:r>
      <w:r w:rsidR="0015560E" w:rsidRPr="00874119">
        <w:rPr>
          <w:rFonts w:cs="Arial"/>
          <w:rPrChange w:id="3623" w:author="TAHAR IBRI (X137026)" w:date="2017-05-11T14:48:00Z">
            <w:rPr>
              <w:rFonts w:cs="Arial"/>
            </w:rPr>
          </w:rPrChange>
        </w:rPr>
        <w:t>le port</w:t>
      </w:r>
      <w:r w:rsidRPr="00874119">
        <w:rPr>
          <w:rFonts w:cs="Arial"/>
          <w:rPrChange w:id="3624" w:author="TAHAR IBRI (X137026)" w:date="2017-05-11T14:48:00Z">
            <w:rPr>
              <w:rFonts w:cs="Arial"/>
            </w:rPr>
          </w:rPrChange>
        </w:rPr>
        <w:t> TCP : 443</w:t>
      </w:r>
    </w:p>
    <w:p w:rsidR="0080789F" w:rsidRPr="00874119" w:rsidRDefault="002A018B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62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626" w:author="TAHAR IBRI (X137026)" w:date="2017-05-11T14:48:00Z">
            <w:rPr>
              <w:rFonts w:cs="Arial"/>
            </w:rPr>
          </w:rPrChange>
        </w:rPr>
        <w:t xml:space="preserve">ITDS Administration Console sur </w:t>
      </w:r>
      <w:ins w:id="3627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62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629" w:author="PETIT Vincent" w:date="2016-04-26T10:39:00Z">
        <w:r w:rsidR="0080789F" w:rsidRPr="00874119" w:rsidDel="00FB299E">
          <w:rPr>
            <w:rFonts w:cs="Arial"/>
            <w:color w:val="000000"/>
            <w:szCs w:val="20"/>
            <w:highlight w:val="lightGray"/>
            <w:rPrChange w:id="363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Pr="00874119">
        <w:rPr>
          <w:rFonts w:cs="Arial"/>
          <w:color w:val="000000"/>
          <w:szCs w:val="20"/>
          <w:rPrChange w:id="363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</w:t>
      </w:r>
      <w:r w:rsidRPr="00874119">
        <w:rPr>
          <w:rFonts w:cs="Arial"/>
          <w:rPrChange w:id="3632" w:author="TAHAR IBRI (X137026)" w:date="2017-05-11T14:48:00Z">
            <w:rPr>
              <w:rFonts w:cs="Arial"/>
            </w:rPr>
          </w:rPrChange>
        </w:rPr>
        <w:t xml:space="preserve">sur les ports TCP : </w:t>
      </w:r>
      <w:r w:rsidR="006267CA" w:rsidRPr="00874119">
        <w:rPr>
          <w:rFonts w:cs="Arial"/>
          <w:rPrChange w:id="3633" w:author="TAHAR IBRI (X137026)" w:date="2017-05-11T14:48:00Z">
            <w:rPr>
              <w:rFonts w:cs="Arial"/>
            </w:rPr>
          </w:rPrChange>
        </w:rPr>
        <w:t xml:space="preserve">9443, </w:t>
      </w:r>
      <w:r w:rsidRPr="00874119">
        <w:rPr>
          <w:rFonts w:cs="Arial"/>
          <w:color w:val="000000"/>
          <w:szCs w:val="20"/>
          <w:rPrChange w:id="3634" w:author="TAHAR IBRI (X137026)" w:date="2017-05-11T14:48:00Z">
            <w:rPr>
              <w:rFonts w:cs="Arial"/>
              <w:color w:val="000000"/>
              <w:szCs w:val="20"/>
            </w:rPr>
          </w:rPrChange>
        </w:rPr>
        <w:t>12100,12101</w:t>
      </w:r>
    </w:p>
    <w:p w:rsidR="002A018B" w:rsidRPr="00874119" w:rsidRDefault="002A018B" w:rsidP="002A018B">
      <w:pPr>
        <w:spacing w:line="276" w:lineRule="auto"/>
        <w:rPr>
          <w:rFonts w:cs="Arial"/>
          <w:rPrChange w:id="3635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2A018B">
      <w:pPr>
        <w:spacing w:line="276" w:lineRule="auto"/>
        <w:rPr>
          <w:rFonts w:cs="Arial"/>
          <w:color w:val="FFFFFF" w:themeColor="background1"/>
          <w:szCs w:val="20"/>
          <w:highlight w:val="darkBlue"/>
          <w:rPrChange w:id="3636" w:author="TAHAR IBRI (X137026)" w:date="2017-05-11T14:48:00Z">
            <w:rPr>
              <w:rFonts w:cs="Arial"/>
              <w:color w:val="FFFFFF" w:themeColor="background1"/>
              <w:szCs w:val="20"/>
              <w:highlight w:val="darkBlue"/>
            </w:rPr>
          </w:rPrChange>
        </w:rPr>
      </w:pPr>
      <w:r w:rsidRPr="00874119">
        <w:rPr>
          <w:rFonts w:cs="Arial"/>
          <w:u w:val="single"/>
          <w:rPrChange w:id="3637" w:author="TAHAR IBRI (X137026)" w:date="2017-05-11T14:48:00Z">
            <w:rPr>
              <w:rFonts w:cs="Arial"/>
              <w:u w:val="single"/>
            </w:rPr>
          </w:rPrChange>
        </w:rPr>
        <w:t xml:space="preserve">Le </w:t>
      </w:r>
      <w:proofErr w:type="spellStart"/>
      <w:r w:rsidRPr="00874119">
        <w:rPr>
          <w:rFonts w:cs="Arial"/>
          <w:color w:val="FFFFFF" w:themeColor="background1"/>
          <w:szCs w:val="20"/>
          <w:highlight w:val="darkCyan"/>
          <w:u w:val="single"/>
          <w:rPrChange w:id="3638" w:author="TAHAR IBRI (X137026)" w:date="2017-05-11T14:48:00Z">
            <w:rPr>
              <w:rFonts w:cs="Arial"/>
              <w:color w:val="FFFFFF" w:themeColor="background1"/>
              <w:szCs w:val="20"/>
              <w:highlight w:val="darkCyan"/>
              <w:u w:val="single"/>
            </w:rPr>
          </w:rPrChange>
        </w:rPr>
        <w:t>Workstation_PRD</w:t>
      </w:r>
      <w:proofErr w:type="spellEnd"/>
      <w:r w:rsidRPr="00874119">
        <w:rPr>
          <w:rFonts w:cs="Arial"/>
          <w:color w:val="FFFFFF" w:themeColor="background1"/>
          <w:szCs w:val="20"/>
          <w:rPrChange w:id="3639" w:author="TAHAR IBRI (X137026)" w:date="2017-05-11T14:48:00Z">
            <w:rPr>
              <w:rFonts w:cs="Arial"/>
              <w:color w:val="FFFFFF" w:themeColor="background1"/>
              <w:szCs w:val="20"/>
            </w:rPr>
          </w:rPrChange>
        </w:rPr>
        <w:t xml:space="preserve"> </w:t>
      </w:r>
      <w:r w:rsidRPr="00874119">
        <w:rPr>
          <w:rFonts w:cs="Arial"/>
          <w:rPrChange w:id="3640" w:author="TAHAR IBRI (X137026)" w:date="2017-05-11T14:48:00Z">
            <w:rPr>
              <w:rFonts w:cs="Arial"/>
            </w:rPr>
          </w:rPrChange>
        </w:rPr>
        <w:t>doit communiquer avec :</w:t>
      </w:r>
    </w:p>
    <w:p w:rsidR="0080789F" w:rsidRPr="00874119" w:rsidRDefault="002A018B" w:rsidP="0080789F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641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PrChange w:id="3642" w:author="TAHAR IBRI (X137026)" w:date="2017-05-11T14:48:00Z">
            <w:rPr/>
          </w:rPrChange>
        </w:rPr>
        <w:t>WebSphere</w:t>
      </w:r>
      <w:proofErr w:type="spellEnd"/>
      <w:r w:rsidRPr="00874119">
        <w:rPr>
          <w:rPrChange w:id="3643" w:author="TAHAR IBRI (X137026)" w:date="2017-05-11T14:48:00Z">
            <w:rPr/>
          </w:rPrChange>
        </w:rPr>
        <w:t xml:space="preserve"> Administration Console sur </w:t>
      </w:r>
      <w:ins w:id="3644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645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646" w:author="PETIT Vincent" w:date="2016-04-26T10:39:00Z">
        <w:r w:rsidR="00292C94" w:rsidRPr="00874119" w:rsidDel="00FB299E">
          <w:rPr>
            <w:rFonts w:cs="Arial"/>
            <w:color w:val="000000"/>
            <w:szCs w:val="20"/>
            <w:highlight w:val="lightGray"/>
            <w:rPrChange w:id="364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</w:delText>
        </w:r>
        <w:r w:rsidRPr="00874119" w:rsidDel="00FB299E">
          <w:rPr>
            <w:rFonts w:cs="Arial"/>
            <w:color w:val="000000"/>
            <w:szCs w:val="20"/>
            <w:highlight w:val="lightGray"/>
            <w:rPrChange w:id="364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DIDVXXX</w:delText>
        </w:r>
      </w:del>
      <w:r w:rsidRPr="00874119">
        <w:rPr>
          <w:rFonts w:cs="Arial"/>
          <w:rPrChange w:id="3649" w:author="TAHAR IBRI (X137026)" w:date="2017-05-11T14:48:00Z">
            <w:rPr>
              <w:rFonts w:cs="Arial"/>
            </w:rPr>
          </w:rPrChange>
        </w:rPr>
        <w:t xml:space="preserve"> sur les ports TCP :</w:t>
      </w:r>
      <w:r w:rsidR="00E83599" w:rsidRPr="00874119">
        <w:rPr>
          <w:rFonts w:cs="Arial"/>
          <w:rPrChange w:id="3650" w:author="TAHAR IBRI (X137026)" w:date="2017-05-11T14:48:00Z">
            <w:rPr>
              <w:rFonts w:cs="Arial"/>
            </w:rPr>
          </w:rPrChange>
        </w:rPr>
        <w:t xml:space="preserve"> </w:t>
      </w:r>
      <w:r w:rsidRPr="00874119">
        <w:rPr>
          <w:rFonts w:cs="Arial"/>
          <w:rPrChange w:id="3651" w:author="TAHAR IBRI (X137026)" w:date="2017-05-11T14:48:00Z">
            <w:rPr>
              <w:rFonts w:cs="Arial"/>
            </w:rPr>
          </w:rPrChange>
        </w:rPr>
        <w:t>9443</w:t>
      </w:r>
    </w:p>
    <w:p w:rsidR="002A018B" w:rsidRPr="00874119" w:rsidRDefault="002A018B" w:rsidP="002A018B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65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653" w:author="TAHAR IBRI (X137026)" w:date="2017-05-11T14:48:00Z">
            <w:rPr>
              <w:rFonts w:cs="Arial"/>
            </w:rPr>
          </w:rPrChange>
        </w:rPr>
        <w:t xml:space="preserve">DB2 Server sur </w:t>
      </w:r>
      <w:ins w:id="3654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655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656" w:author="PETIT Vincent" w:date="2016-04-26T10:39:00Z">
        <w:r w:rsidR="0080789F" w:rsidRPr="00874119" w:rsidDel="00FB299E">
          <w:rPr>
            <w:rFonts w:cs="Arial"/>
            <w:color w:val="000000"/>
            <w:szCs w:val="20"/>
            <w:highlight w:val="lightGray"/>
            <w:rPrChange w:id="365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Pr="00874119">
        <w:rPr>
          <w:rFonts w:cs="Arial"/>
          <w:color w:val="000000"/>
          <w:szCs w:val="20"/>
          <w:rPrChange w:id="365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sur </w:t>
      </w:r>
      <w:r w:rsidR="0015560E" w:rsidRPr="00874119">
        <w:rPr>
          <w:rFonts w:cs="Arial"/>
          <w:rPrChange w:id="3659" w:author="TAHAR IBRI (X137026)" w:date="2017-05-11T14:48:00Z">
            <w:rPr>
              <w:rFonts w:cs="Arial"/>
            </w:rPr>
          </w:rPrChange>
        </w:rPr>
        <w:t>le port</w:t>
      </w:r>
      <w:r w:rsidRPr="00874119">
        <w:rPr>
          <w:rFonts w:cs="Arial"/>
          <w:rPrChange w:id="3660" w:author="TAHAR IBRI (X137026)" w:date="2017-05-11T14:48:00Z">
            <w:rPr>
              <w:rFonts w:cs="Arial"/>
            </w:rPr>
          </w:rPrChange>
        </w:rPr>
        <w:t xml:space="preserve"> TCP : </w:t>
      </w:r>
      <w:r w:rsidRPr="00874119">
        <w:rPr>
          <w:rFonts w:cs="Arial"/>
          <w:color w:val="000000"/>
          <w:szCs w:val="20"/>
          <w:rPrChange w:id="3661" w:author="TAHAR IBRI (X137026)" w:date="2017-05-11T14:48:00Z">
            <w:rPr>
              <w:rFonts w:cs="Arial"/>
              <w:color w:val="000000"/>
              <w:szCs w:val="20"/>
            </w:rPr>
          </w:rPrChange>
        </w:rPr>
        <w:t>50002</w:t>
      </w:r>
    </w:p>
    <w:p w:rsidR="0080789F" w:rsidRPr="00874119" w:rsidRDefault="002A018B" w:rsidP="0080789F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Arial"/>
          <w:rPrChange w:id="366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663" w:author="TAHAR IBRI (X137026)" w:date="2017-05-11T14:48:00Z">
            <w:rPr>
              <w:rFonts w:cs="Arial"/>
            </w:rPr>
          </w:rPrChange>
        </w:rPr>
        <w:t xml:space="preserve">TDS Server sur </w:t>
      </w:r>
      <w:ins w:id="3664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665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666" w:author="PETIT Vincent" w:date="2016-04-26T10:39:00Z">
        <w:r w:rsidR="0080789F" w:rsidRPr="00874119" w:rsidDel="00FB299E">
          <w:rPr>
            <w:rFonts w:cs="Arial"/>
            <w:color w:val="000000"/>
            <w:szCs w:val="20"/>
            <w:highlight w:val="lightGray"/>
            <w:rPrChange w:id="366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Pr="00874119">
        <w:rPr>
          <w:rFonts w:cs="Arial"/>
          <w:color w:val="000000"/>
          <w:szCs w:val="20"/>
          <w:rPrChange w:id="366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sur </w:t>
      </w:r>
      <w:r w:rsidR="0015560E" w:rsidRPr="00874119">
        <w:rPr>
          <w:rFonts w:cs="Arial"/>
          <w:rPrChange w:id="3669" w:author="TAHAR IBRI (X137026)" w:date="2017-05-11T14:48:00Z">
            <w:rPr>
              <w:rFonts w:cs="Arial"/>
            </w:rPr>
          </w:rPrChange>
        </w:rPr>
        <w:t>le port</w:t>
      </w:r>
      <w:r w:rsidRPr="00874119">
        <w:rPr>
          <w:rFonts w:cs="Arial"/>
          <w:rPrChange w:id="3670" w:author="TAHAR IBRI (X137026)" w:date="2017-05-11T14:48:00Z">
            <w:rPr>
              <w:rFonts w:cs="Arial"/>
            </w:rPr>
          </w:rPrChange>
        </w:rPr>
        <w:t> TCP :</w:t>
      </w:r>
      <w:r w:rsidRPr="00874119">
        <w:rPr>
          <w:rFonts w:cs="Arial"/>
          <w:color w:val="000000"/>
          <w:szCs w:val="20"/>
          <w:rPrChange w:id="3671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636</w:t>
      </w:r>
    </w:p>
    <w:p w:rsidR="002A018B" w:rsidRPr="00874119" w:rsidRDefault="00FB299E" w:rsidP="006107A6">
      <w:pPr>
        <w:pStyle w:val="Paragraphedeliste"/>
        <w:numPr>
          <w:ilvl w:val="0"/>
          <w:numId w:val="3"/>
        </w:numPr>
        <w:spacing w:after="0" w:line="276" w:lineRule="auto"/>
        <w:rPr>
          <w:rFonts w:cs="Arial"/>
          <w:rPrChange w:id="3672" w:author="TAHAR IBRI (X137026)" w:date="2017-05-11T14:48:00Z">
            <w:rPr>
              <w:rFonts w:cs="Arial"/>
            </w:rPr>
          </w:rPrChange>
        </w:rPr>
      </w:pPr>
      <w:ins w:id="3673" w:author="PETIT Vincent" w:date="2016-04-26T10:39:00Z">
        <w:r w:rsidRPr="00874119">
          <w:rPr>
            <w:rFonts w:cs="Arial"/>
            <w:color w:val="000000"/>
            <w:szCs w:val="20"/>
            <w:highlight w:val="lightGray"/>
            <w:rPrChange w:id="3674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675" w:author="PETIT Vincent" w:date="2016-04-26T10:39:00Z">
        <w:r w:rsidR="00292C94" w:rsidRPr="00874119" w:rsidDel="00FB299E">
          <w:rPr>
            <w:rFonts w:cs="Arial"/>
            <w:color w:val="000000"/>
            <w:szCs w:val="20"/>
            <w:highlight w:val="lightGray"/>
            <w:rPrChange w:id="3676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</w:delText>
        </w:r>
        <w:r w:rsidR="002A018B" w:rsidRPr="00874119" w:rsidDel="00FB299E">
          <w:rPr>
            <w:rFonts w:cs="Arial"/>
            <w:color w:val="000000"/>
            <w:szCs w:val="20"/>
            <w:highlight w:val="lightGray"/>
            <w:rPrChange w:id="3677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DIDVXXX</w:delText>
        </w:r>
      </w:del>
      <w:r w:rsidR="002A018B" w:rsidRPr="00874119">
        <w:rPr>
          <w:rFonts w:cs="Arial"/>
          <w:color w:val="000000"/>
          <w:szCs w:val="20"/>
          <w:rPrChange w:id="3678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et </w:t>
      </w:r>
      <w:ins w:id="3679" w:author="PETIT Vincent" w:date="2016-04-26T10:42:00Z">
        <w:r w:rsidRPr="00874119">
          <w:rPr>
            <w:rFonts w:cs="Arial"/>
            <w:color w:val="000000"/>
            <w:szCs w:val="20"/>
            <w:highlight w:val="green"/>
            <w:rPrChange w:id="3680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LPDYNV027</w:t>
        </w:r>
      </w:ins>
      <w:del w:id="3681" w:author="PETIT Vincent" w:date="2016-04-26T10:42:00Z">
        <w:r w:rsidR="00292C94" w:rsidRPr="00874119" w:rsidDel="00FB299E">
          <w:rPr>
            <w:rFonts w:cs="Arial"/>
            <w:color w:val="000000"/>
            <w:szCs w:val="20"/>
            <w:highlight w:val="green"/>
            <w:rPrChange w:id="3682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delText>LP</w:delText>
        </w:r>
        <w:r w:rsidR="002A018B" w:rsidRPr="00874119" w:rsidDel="00FB299E">
          <w:rPr>
            <w:rFonts w:cs="Arial"/>
            <w:color w:val="000000"/>
            <w:szCs w:val="20"/>
            <w:highlight w:val="green"/>
            <w:rPrChange w:id="3683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delText>DALVXXX</w:delText>
        </w:r>
      </w:del>
      <w:r w:rsidR="002A018B" w:rsidRPr="00874119">
        <w:rPr>
          <w:rFonts w:cs="Arial"/>
          <w:color w:val="000000"/>
          <w:szCs w:val="20"/>
          <w:rPrChange w:id="3684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sur </w:t>
      </w:r>
      <w:r w:rsidR="0015560E" w:rsidRPr="00874119">
        <w:rPr>
          <w:rFonts w:cs="Arial"/>
          <w:color w:val="000000"/>
          <w:szCs w:val="20"/>
          <w:rPrChange w:id="3685" w:author="TAHAR IBRI (X137026)" w:date="2017-05-11T14:48:00Z">
            <w:rPr>
              <w:rFonts w:cs="Arial"/>
              <w:color w:val="000000"/>
              <w:szCs w:val="20"/>
            </w:rPr>
          </w:rPrChange>
        </w:rPr>
        <w:t>le port</w:t>
      </w:r>
      <w:r w:rsidR="002A018B" w:rsidRPr="00874119">
        <w:rPr>
          <w:rFonts w:cs="Arial"/>
          <w:color w:val="000000"/>
          <w:szCs w:val="20"/>
          <w:rPrChange w:id="3686" w:author="TAHAR IBRI (X137026)" w:date="2017-05-11T14:48:00Z">
            <w:rPr>
              <w:rFonts w:cs="Arial"/>
              <w:color w:val="000000"/>
              <w:szCs w:val="20"/>
            </w:rPr>
          </w:rPrChange>
        </w:rPr>
        <w:t xml:space="preserve"> TCP : 22</w:t>
      </w:r>
    </w:p>
    <w:p w:rsidR="002A018B" w:rsidRPr="00874119" w:rsidRDefault="002A018B" w:rsidP="004E51D1">
      <w:pPr>
        <w:spacing w:line="276" w:lineRule="auto"/>
        <w:rPr>
          <w:rFonts w:cs="Arial"/>
          <w:rPrChange w:id="3687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2A018B">
      <w:pPr>
        <w:spacing w:line="276" w:lineRule="auto"/>
        <w:rPr>
          <w:rFonts w:cs="Arial"/>
          <w:rPrChange w:id="3688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689" w:author="TAHAR IBRI (X137026)" w:date="2017-05-11T14:48:00Z">
            <w:rPr>
              <w:rFonts w:cs="Arial"/>
            </w:rPr>
          </w:rPrChange>
        </w:rPr>
        <w:t xml:space="preserve">Pour tester la communication entre les serveurs, utiliser la commande </w:t>
      </w:r>
      <w:r w:rsidR="00E83599" w:rsidRPr="00874119">
        <w:rPr>
          <w:rFonts w:cs="Arial"/>
          <w:rPrChange w:id="3690" w:author="TAHAR IBRI (X137026)" w:date="2017-05-11T14:48:00Z">
            <w:rPr>
              <w:rFonts w:cs="Arial"/>
            </w:rPr>
          </w:rPrChange>
        </w:rPr>
        <w:t>suivante</w:t>
      </w:r>
      <w:r w:rsidRPr="00874119">
        <w:rPr>
          <w:rFonts w:cs="Arial"/>
          <w:rPrChange w:id="3691" w:author="TAHAR IBRI (X137026)" w:date="2017-05-11T14:48:00Z">
            <w:rPr>
              <w:rFonts w:cs="Arial"/>
            </w:rPr>
          </w:rPrChange>
        </w:rPr>
        <w:t> :</w:t>
      </w:r>
    </w:p>
    <w:p w:rsidR="002A018B" w:rsidRPr="00874119" w:rsidRDefault="00E83599" w:rsidP="002A018B">
      <w:pPr>
        <w:spacing w:line="276" w:lineRule="auto"/>
        <w:rPr>
          <w:rFonts w:ascii="Consolas" w:hAnsi="Consolas"/>
          <w:rPrChange w:id="3692" w:author="TAHAR IBRI (X137026)" w:date="2017-05-11T14:48:00Z">
            <w:rPr>
              <w:rFonts w:ascii="Consolas" w:hAnsi="Consolas"/>
            </w:rPr>
          </w:rPrChange>
        </w:rPr>
      </w:pPr>
      <w:proofErr w:type="spellStart"/>
      <w:r w:rsidRPr="00874119">
        <w:rPr>
          <w:rFonts w:ascii="Consolas" w:hAnsi="Consolas"/>
          <w:rPrChange w:id="3693" w:author="TAHAR IBRI (X137026)" w:date="2017-05-11T14:48:00Z">
            <w:rPr>
              <w:rFonts w:ascii="Consolas" w:hAnsi="Consolas"/>
            </w:rPr>
          </w:rPrChange>
        </w:rPr>
        <w:t>openssl</w:t>
      </w:r>
      <w:proofErr w:type="spellEnd"/>
      <w:r w:rsidRPr="00874119">
        <w:rPr>
          <w:rFonts w:ascii="Consolas" w:hAnsi="Consolas"/>
          <w:rPrChange w:id="3694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r w:rsidRPr="00874119">
        <w:rPr>
          <w:rFonts w:ascii="Consolas" w:hAnsi="Consolas"/>
          <w:rPrChange w:id="3695" w:author="TAHAR IBRI (X137026)" w:date="2017-05-11T14:48:00Z">
            <w:rPr>
              <w:rFonts w:ascii="Consolas" w:hAnsi="Consolas"/>
            </w:rPr>
          </w:rPrChange>
        </w:rPr>
        <w:t>s_client</w:t>
      </w:r>
      <w:proofErr w:type="spellEnd"/>
      <w:r w:rsidRPr="00874119">
        <w:rPr>
          <w:rFonts w:ascii="Consolas" w:hAnsi="Consolas"/>
          <w:rPrChange w:id="3696" w:author="TAHAR IBRI (X137026)" w:date="2017-05-11T14:48:00Z">
            <w:rPr>
              <w:rFonts w:ascii="Consolas" w:hAnsi="Consolas"/>
            </w:rPr>
          </w:rPrChange>
        </w:rPr>
        <w:t xml:space="preserve"> -</w:t>
      </w:r>
      <w:proofErr w:type="spellStart"/>
      <w:r w:rsidRPr="00874119">
        <w:rPr>
          <w:rFonts w:ascii="Consolas" w:hAnsi="Consolas"/>
          <w:rPrChange w:id="3697" w:author="TAHAR IBRI (X137026)" w:date="2017-05-11T14:48:00Z">
            <w:rPr>
              <w:rFonts w:ascii="Consolas" w:hAnsi="Consolas"/>
            </w:rPr>
          </w:rPrChange>
        </w:rPr>
        <w:t>connect</w:t>
      </w:r>
      <w:proofErr w:type="spellEnd"/>
      <w:r w:rsidR="002A018B" w:rsidRPr="00874119">
        <w:rPr>
          <w:rFonts w:ascii="Consolas" w:hAnsi="Consolas"/>
          <w:rPrChange w:id="3698" w:author="TAHAR IBRI (X137026)" w:date="2017-05-11T14:48:00Z">
            <w:rPr>
              <w:rFonts w:ascii="Consolas" w:hAnsi="Consolas"/>
            </w:rPr>
          </w:rPrChange>
        </w:rPr>
        <w:t xml:space="preserve"> </w:t>
      </w:r>
      <w:proofErr w:type="spellStart"/>
      <w:proofErr w:type="gramStart"/>
      <w:r w:rsidR="002A018B" w:rsidRPr="00874119">
        <w:rPr>
          <w:rFonts w:ascii="Consolas" w:hAnsi="Consolas"/>
          <w:rPrChange w:id="3699" w:author="TAHAR IBRI (X137026)" w:date="2017-05-11T14:48:00Z">
            <w:rPr>
              <w:rFonts w:ascii="Consolas" w:hAnsi="Consolas"/>
            </w:rPr>
          </w:rPrChange>
        </w:rPr>
        <w:t>nom_</w:t>
      </w:r>
      <w:r w:rsidRPr="00874119">
        <w:rPr>
          <w:rFonts w:ascii="Consolas" w:hAnsi="Consolas"/>
          <w:rPrChange w:id="3700" w:author="TAHAR IBRI (X137026)" w:date="2017-05-11T14:48:00Z">
            <w:rPr>
              <w:rFonts w:ascii="Consolas" w:hAnsi="Consolas"/>
            </w:rPr>
          </w:rPrChange>
        </w:rPr>
        <w:t>serveur:</w:t>
      </w:r>
      <w:r w:rsidR="002A018B" w:rsidRPr="00874119">
        <w:rPr>
          <w:rFonts w:ascii="Consolas" w:hAnsi="Consolas"/>
          <w:rPrChange w:id="3701" w:author="TAHAR IBRI (X137026)" w:date="2017-05-11T14:48:00Z">
            <w:rPr>
              <w:rFonts w:ascii="Consolas" w:hAnsi="Consolas"/>
            </w:rPr>
          </w:rPrChange>
        </w:rPr>
        <w:t>port</w:t>
      </w:r>
      <w:proofErr w:type="spellEnd"/>
      <w:proofErr w:type="gramEnd"/>
    </w:p>
    <w:p w:rsidR="002A018B" w:rsidRPr="00874119" w:rsidRDefault="002A018B" w:rsidP="002A018B">
      <w:pPr>
        <w:pStyle w:val="Titre3"/>
        <w:rPr>
          <w:rPrChange w:id="3702" w:author="TAHAR IBRI (X137026)" w:date="2017-05-11T14:48:00Z">
            <w:rPr/>
          </w:rPrChange>
        </w:rPr>
      </w:pPr>
      <w:bookmarkStart w:id="3703" w:name="_Toc482278755"/>
      <w:r w:rsidRPr="00874119">
        <w:rPr>
          <w:rPrChange w:id="3704" w:author="TAHAR IBRI (X137026)" w:date="2017-05-11T14:48:00Z">
            <w:rPr/>
          </w:rPrChange>
        </w:rPr>
        <w:t>Etapes</w:t>
      </w:r>
      <w:bookmarkEnd w:id="3703"/>
    </w:p>
    <w:p w:rsidR="002A018B" w:rsidRPr="00874119" w:rsidRDefault="002A018B" w:rsidP="002A018B">
      <w:pPr>
        <w:rPr>
          <w:rPrChange w:id="3705" w:author="TAHAR IBRI (X137026)" w:date="2017-05-11T14:48:00Z">
            <w:rPr/>
          </w:rPrChange>
        </w:rPr>
      </w:pPr>
      <w:r w:rsidRPr="00874119">
        <w:rPr>
          <w:rPrChange w:id="3706" w:author="TAHAR IBRI (X137026)" w:date="2017-05-11T14:48:00Z">
            <w:rPr/>
          </w:rPrChange>
        </w:rPr>
        <w:t>L’installation des différents composants devrait se faire dans l’ordre suivant :</w:t>
      </w:r>
    </w:p>
    <w:p w:rsidR="002A018B" w:rsidRPr="00874119" w:rsidRDefault="002A018B" w:rsidP="00BA4FD6">
      <w:pPr>
        <w:pStyle w:val="Paragraphedeliste"/>
        <w:numPr>
          <w:ilvl w:val="0"/>
          <w:numId w:val="23"/>
        </w:numPr>
        <w:rPr>
          <w:rFonts w:cs="Arial"/>
          <w:color w:val="000000"/>
          <w:szCs w:val="20"/>
          <w:rPrChange w:id="3707" w:author="TAHAR IBRI (X137026)" w:date="2017-05-11T14:48:00Z">
            <w:rPr>
              <w:rFonts w:cs="Arial"/>
              <w:color w:val="000000"/>
              <w:szCs w:val="20"/>
            </w:rPr>
          </w:rPrChange>
        </w:rPr>
      </w:pPr>
      <w:r w:rsidRPr="00874119">
        <w:rPr>
          <w:rPrChange w:id="3708" w:author="TAHAR IBRI (X137026)" w:date="2017-05-11T14:48:00Z">
            <w:rPr/>
          </w:rPrChange>
        </w:rPr>
        <w:t xml:space="preserve">Sur </w:t>
      </w:r>
      <w:ins w:id="3709" w:author="PETIT Vincent" w:date="2016-04-26T10:39:00Z">
        <w:r w:rsidR="00FB299E" w:rsidRPr="00874119">
          <w:rPr>
            <w:rFonts w:cs="Arial"/>
            <w:color w:val="000000"/>
            <w:szCs w:val="20"/>
            <w:highlight w:val="lightGray"/>
            <w:rPrChange w:id="371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711" w:author="PETIT Vincent" w:date="2016-04-26T10:39:00Z">
        <w:r w:rsidR="0080789F" w:rsidRPr="00874119" w:rsidDel="00FB299E">
          <w:rPr>
            <w:rFonts w:cs="Arial"/>
            <w:color w:val="000000"/>
            <w:szCs w:val="20"/>
            <w:highlight w:val="lightGray"/>
            <w:rPrChange w:id="3712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</w:p>
    <w:p w:rsidR="002A018B" w:rsidRPr="00874119" w:rsidRDefault="002A018B" w:rsidP="002A018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1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14" w:author="TAHAR IBRI (X137026)" w:date="2017-05-11T14:48:00Z">
            <w:rPr>
              <w:rFonts w:cs="Arial"/>
            </w:rPr>
          </w:rPrChange>
        </w:rPr>
        <w:t>IBM DB2 Enterprise Server</w:t>
      </w:r>
    </w:p>
    <w:p w:rsidR="002A018B" w:rsidRPr="00874119" w:rsidRDefault="002A018B" w:rsidP="002A018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1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16" w:author="TAHAR IBRI (X137026)" w:date="2017-05-11T14:48:00Z">
            <w:rPr>
              <w:rFonts w:cs="Arial"/>
            </w:rPr>
          </w:rPrChange>
        </w:rPr>
        <w:t>IBM Security Directory Server</w:t>
      </w:r>
    </w:p>
    <w:p w:rsidR="006E724E" w:rsidRPr="00874119" w:rsidRDefault="006E724E" w:rsidP="006E724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17" w:author="TAHAR IBRI (X137026)" w:date="2017-05-11T14:48:00Z">
            <w:rPr>
              <w:rFonts w:cs="Arial"/>
            </w:rPr>
          </w:rPrChange>
        </w:rPr>
      </w:pPr>
      <w:proofErr w:type="spellStart"/>
      <w:r w:rsidRPr="00874119">
        <w:rPr>
          <w:rFonts w:cs="Arial"/>
          <w:rPrChange w:id="3718" w:author="TAHAR IBRI (X137026)" w:date="2017-05-11T14:48:00Z">
            <w:rPr>
              <w:rFonts w:cs="Arial"/>
            </w:rPr>
          </w:rPrChange>
        </w:rPr>
        <w:t>Web</w:t>
      </w:r>
      <w:r w:rsidR="00DE489E" w:rsidRPr="00874119">
        <w:rPr>
          <w:rFonts w:cs="Arial"/>
          <w:rPrChange w:id="3719" w:author="TAHAR IBRI (X137026)" w:date="2017-05-11T14:48:00Z">
            <w:rPr>
              <w:rFonts w:cs="Arial"/>
            </w:rPr>
          </w:rPrChange>
        </w:rPr>
        <w:t>S</w:t>
      </w:r>
      <w:r w:rsidRPr="00874119">
        <w:rPr>
          <w:rFonts w:cs="Arial"/>
          <w:rPrChange w:id="3720" w:author="TAHAR IBRI (X137026)" w:date="2017-05-11T14:48:00Z">
            <w:rPr>
              <w:rFonts w:cs="Arial"/>
            </w:rPr>
          </w:rPrChange>
        </w:rPr>
        <w:t>phere</w:t>
      </w:r>
      <w:proofErr w:type="spellEnd"/>
      <w:r w:rsidRPr="00874119">
        <w:rPr>
          <w:rFonts w:cs="Arial"/>
          <w:rPrChange w:id="3721" w:author="TAHAR IBRI (X137026)" w:date="2017-05-11T14:48:00Z">
            <w:rPr>
              <w:rFonts w:cs="Arial"/>
            </w:rPr>
          </w:rPrChange>
        </w:rPr>
        <w:t xml:space="preserve"> Application Server</w:t>
      </w:r>
    </w:p>
    <w:p w:rsidR="006E724E" w:rsidRPr="00874119" w:rsidRDefault="006E724E" w:rsidP="006E724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22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23" w:author="TAHAR IBRI (X137026)" w:date="2017-05-11T14:48:00Z">
            <w:rPr>
              <w:rFonts w:cs="Arial"/>
            </w:rPr>
          </w:rPrChange>
        </w:rPr>
        <w:t>IBM HTTP Serveur</w:t>
      </w:r>
    </w:p>
    <w:p w:rsidR="0080789F" w:rsidRPr="00874119" w:rsidRDefault="006E724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24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25" w:author="TAHAR IBRI (X137026)" w:date="2017-05-11T14:48:00Z">
            <w:rPr>
              <w:rFonts w:cs="Arial"/>
            </w:rPr>
          </w:rPrChange>
        </w:rPr>
        <w:t xml:space="preserve">IBM Security </w:t>
      </w:r>
      <w:proofErr w:type="spellStart"/>
      <w:r w:rsidRPr="00874119">
        <w:rPr>
          <w:rFonts w:cs="Arial"/>
          <w:rPrChange w:id="3726" w:author="TAHAR IBRI (X137026)" w:date="2017-05-11T14:48:00Z">
            <w:rPr>
              <w:rFonts w:cs="Arial"/>
            </w:rPr>
          </w:rPrChange>
        </w:rPr>
        <w:t>Identity</w:t>
      </w:r>
      <w:proofErr w:type="spellEnd"/>
      <w:r w:rsidRPr="00874119">
        <w:rPr>
          <w:rFonts w:cs="Arial"/>
          <w:rPrChange w:id="3727" w:author="TAHAR IBRI (X137026)" w:date="2017-05-11T14:48:00Z">
            <w:rPr>
              <w:rFonts w:cs="Arial"/>
            </w:rPr>
          </w:rPrChange>
        </w:rPr>
        <w:t xml:space="preserve"> Manager</w:t>
      </w:r>
    </w:p>
    <w:p w:rsidR="006E724E" w:rsidRPr="00874119" w:rsidRDefault="006E724E" w:rsidP="002A018B">
      <w:pPr>
        <w:spacing w:after="0" w:line="240" w:lineRule="auto"/>
        <w:jc w:val="both"/>
        <w:rPr>
          <w:rFonts w:cs="Arial"/>
          <w:rPrChange w:id="3728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2A018B" w:rsidP="00BA4FD6">
      <w:pPr>
        <w:pStyle w:val="Paragraphedeliste"/>
        <w:numPr>
          <w:ilvl w:val="0"/>
          <w:numId w:val="23"/>
        </w:numPr>
        <w:rPr>
          <w:rPrChange w:id="3729" w:author="TAHAR IBRI (X137026)" w:date="2017-05-11T14:48:00Z">
            <w:rPr/>
          </w:rPrChange>
        </w:rPr>
      </w:pPr>
      <w:r w:rsidRPr="00874119">
        <w:rPr>
          <w:rPrChange w:id="3730" w:author="TAHAR IBRI (X137026)" w:date="2017-05-11T14:48:00Z">
            <w:rPr/>
          </w:rPrChange>
        </w:rPr>
        <w:t xml:space="preserve">Sur </w:t>
      </w:r>
      <w:ins w:id="3731" w:author="PETIT Vincent" w:date="2016-04-26T10:42:00Z">
        <w:r w:rsidR="00FB299E" w:rsidRPr="00874119">
          <w:rPr>
            <w:rFonts w:cs="Arial"/>
            <w:color w:val="000000"/>
            <w:szCs w:val="20"/>
            <w:highlight w:val="green"/>
            <w:rPrChange w:id="3732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t>LPDYNV027</w:t>
        </w:r>
      </w:ins>
      <w:del w:id="3733" w:author="PETIT Vincent" w:date="2016-04-26T10:42:00Z">
        <w:r w:rsidR="0080789F" w:rsidRPr="00874119" w:rsidDel="00FB299E">
          <w:rPr>
            <w:rFonts w:cs="Arial"/>
            <w:color w:val="000000"/>
            <w:szCs w:val="20"/>
            <w:highlight w:val="green"/>
            <w:rPrChange w:id="3734" w:author="TAHAR IBRI (X137026)" w:date="2017-05-11T14:48:00Z">
              <w:rPr>
                <w:rFonts w:cs="Arial"/>
                <w:color w:val="000000"/>
                <w:szCs w:val="20"/>
                <w:highlight w:val="green"/>
              </w:rPr>
            </w:rPrChange>
          </w:rPr>
          <w:delText>LPDALVXXX</w:delText>
        </w:r>
      </w:del>
    </w:p>
    <w:p w:rsidR="002A018B" w:rsidRPr="00874119" w:rsidRDefault="002A018B" w:rsidP="002A018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3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36" w:author="TAHAR IBRI (X137026)" w:date="2017-05-11T14:48:00Z">
            <w:rPr>
              <w:rFonts w:cs="Arial"/>
            </w:rPr>
          </w:rPrChange>
        </w:rPr>
        <w:t xml:space="preserve">IBM Security Directory </w:t>
      </w:r>
      <w:proofErr w:type="spellStart"/>
      <w:r w:rsidRPr="00874119">
        <w:rPr>
          <w:rFonts w:cs="Arial"/>
          <w:rPrChange w:id="3737" w:author="TAHAR IBRI (X137026)" w:date="2017-05-11T14:48:00Z">
            <w:rPr>
              <w:rFonts w:cs="Arial"/>
            </w:rPr>
          </w:rPrChange>
        </w:rPr>
        <w:t>Integrator</w:t>
      </w:r>
      <w:proofErr w:type="spellEnd"/>
    </w:p>
    <w:p w:rsidR="002A018B" w:rsidRPr="00874119" w:rsidRDefault="002A018B" w:rsidP="004E51D1">
      <w:pPr>
        <w:spacing w:after="0" w:line="240" w:lineRule="auto"/>
        <w:jc w:val="both"/>
        <w:rPr>
          <w:rFonts w:cs="Arial"/>
          <w:rPrChange w:id="3738" w:author="TAHAR IBRI (X137026)" w:date="2017-05-11T14:48:00Z">
            <w:rPr>
              <w:rFonts w:cs="Arial"/>
            </w:rPr>
          </w:rPrChange>
        </w:rPr>
      </w:pPr>
    </w:p>
    <w:p w:rsidR="002A018B" w:rsidRPr="00874119" w:rsidRDefault="00EE1664" w:rsidP="00BA4FD6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cs="Arial"/>
          <w:rPrChange w:id="3739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40" w:author="TAHAR IBRI (X137026)" w:date="2017-05-11T14:48:00Z">
            <w:rPr>
              <w:rFonts w:cs="Arial"/>
            </w:rPr>
          </w:rPrChange>
        </w:rPr>
        <w:t>Sécuris</w:t>
      </w:r>
      <w:r w:rsidR="006E724E" w:rsidRPr="00874119">
        <w:rPr>
          <w:rFonts w:cs="Arial"/>
          <w:rPrChange w:id="3741" w:author="TAHAR IBRI (X137026)" w:date="2017-05-11T14:48:00Z">
            <w:rPr>
              <w:rFonts w:cs="Arial"/>
            </w:rPr>
          </w:rPrChange>
        </w:rPr>
        <w:t>ation</w:t>
      </w:r>
      <w:r w:rsidR="002A018B" w:rsidRPr="00874119">
        <w:rPr>
          <w:rFonts w:cs="Arial"/>
          <w:rPrChange w:id="3742" w:author="TAHAR IBRI (X137026)" w:date="2017-05-11T14:48:00Z">
            <w:rPr>
              <w:rFonts w:cs="Arial"/>
            </w:rPr>
          </w:rPrChange>
        </w:rPr>
        <w:t xml:space="preserve"> de la plateforme :</w:t>
      </w:r>
    </w:p>
    <w:p w:rsidR="002A018B" w:rsidRPr="00874119" w:rsidRDefault="002A018B" w:rsidP="002A018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43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44" w:author="TAHAR IBRI (X137026)" w:date="2017-05-11T14:48:00Z">
            <w:rPr>
              <w:rFonts w:cs="Arial"/>
            </w:rPr>
          </w:rPrChange>
        </w:rPr>
        <w:t>Sécurisation WAS</w:t>
      </w:r>
    </w:p>
    <w:p w:rsidR="002A018B" w:rsidRPr="00874119" w:rsidRDefault="002A018B" w:rsidP="002A018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45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46" w:author="TAHAR IBRI (X137026)" w:date="2017-05-11T14:48:00Z">
            <w:rPr>
              <w:rFonts w:cs="Arial"/>
            </w:rPr>
          </w:rPrChange>
        </w:rPr>
        <w:lastRenderedPageBreak/>
        <w:t>Sécurisation ITDI</w:t>
      </w:r>
    </w:p>
    <w:p w:rsidR="002A018B" w:rsidRPr="00874119" w:rsidRDefault="002A018B" w:rsidP="002A018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rPrChange w:id="3747" w:author="TAHAR IBRI (X137026)" w:date="2017-05-11T14:48:00Z">
            <w:rPr>
              <w:rFonts w:cs="Arial"/>
            </w:rPr>
          </w:rPrChange>
        </w:rPr>
      </w:pPr>
      <w:r w:rsidRPr="00874119">
        <w:rPr>
          <w:rFonts w:cs="Arial"/>
          <w:rPrChange w:id="3748" w:author="TAHAR IBRI (X137026)" w:date="2017-05-11T14:48:00Z">
            <w:rPr>
              <w:rFonts w:cs="Arial"/>
            </w:rPr>
          </w:rPrChange>
        </w:rPr>
        <w:t>Sécurisation ITDS</w:t>
      </w:r>
    </w:p>
    <w:p w:rsidR="002A018B" w:rsidRPr="00874119" w:rsidRDefault="00826A8F" w:rsidP="002A018B">
      <w:pPr>
        <w:pStyle w:val="Titre2"/>
        <w:rPr>
          <w:rPrChange w:id="3749" w:author="TAHAR IBRI (X137026)" w:date="2017-05-11T14:48:00Z">
            <w:rPr/>
          </w:rPrChange>
        </w:rPr>
      </w:pPr>
      <w:bookmarkStart w:id="3750" w:name="_Toc482278756"/>
      <w:r w:rsidRPr="00874119">
        <w:rPr>
          <w:rPrChange w:id="3751" w:author="TAHAR IBRI (X137026)" w:date="2017-05-11T14:48:00Z">
            <w:rPr/>
          </w:rPrChange>
        </w:rPr>
        <w:t xml:space="preserve">Migration des données </w:t>
      </w:r>
      <w:r w:rsidR="00756C1B" w:rsidRPr="00874119">
        <w:rPr>
          <w:rPrChange w:id="3752" w:author="TAHAR IBRI (X137026)" w:date="2017-05-11T14:48:00Z">
            <w:rPr/>
          </w:rPrChange>
        </w:rPr>
        <w:t>ISIM</w:t>
      </w:r>
      <w:r w:rsidR="00FC56E6" w:rsidRPr="00874119">
        <w:rPr>
          <w:rPrChange w:id="3753" w:author="TAHAR IBRI (X137026)" w:date="2017-05-11T14:48:00Z">
            <w:rPr/>
          </w:rPrChange>
        </w:rPr>
        <w:t xml:space="preserve"> v</w:t>
      </w:r>
      <w:r w:rsidR="00756C1B" w:rsidRPr="00874119">
        <w:rPr>
          <w:rPrChange w:id="3754" w:author="TAHAR IBRI (X137026)" w:date="2017-05-11T14:48:00Z">
            <w:rPr/>
          </w:rPrChange>
        </w:rPr>
        <w:t>6</w:t>
      </w:r>
      <w:r w:rsidR="00AC3AE1" w:rsidRPr="00874119">
        <w:rPr>
          <w:rPrChange w:id="3755" w:author="TAHAR IBRI (X137026)" w:date="2017-05-11T14:48:00Z">
            <w:rPr/>
          </w:rPrChange>
        </w:rPr>
        <w:t xml:space="preserve"> recette</w:t>
      </w:r>
      <w:r w:rsidR="002A018B" w:rsidRPr="00874119">
        <w:rPr>
          <w:rPrChange w:id="3756" w:author="TAHAR IBRI (X137026)" w:date="2017-05-11T14:48:00Z">
            <w:rPr/>
          </w:rPrChange>
        </w:rPr>
        <w:t xml:space="preserve"> vers </w:t>
      </w:r>
      <w:r w:rsidR="00AC3AE1" w:rsidRPr="00874119">
        <w:rPr>
          <w:rPrChange w:id="3757" w:author="TAHAR IBRI (X137026)" w:date="2017-05-11T14:48:00Z">
            <w:rPr/>
          </w:rPrChange>
        </w:rPr>
        <w:t>production</w:t>
      </w:r>
      <w:bookmarkEnd w:id="3750"/>
    </w:p>
    <w:p w:rsidR="00905BB7" w:rsidRPr="00874119" w:rsidRDefault="00905BB7" w:rsidP="00905BB7">
      <w:pPr>
        <w:pStyle w:val="Titre3"/>
        <w:rPr>
          <w:rPrChange w:id="3758" w:author="TAHAR IBRI (X137026)" w:date="2017-05-11T14:48:00Z">
            <w:rPr/>
          </w:rPrChange>
        </w:rPr>
      </w:pPr>
      <w:bookmarkStart w:id="3759" w:name="_Toc482278757"/>
      <w:r w:rsidRPr="00874119">
        <w:rPr>
          <w:rPrChange w:id="3760" w:author="TAHAR IBRI (X137026)" w:date="2017-05-11T14:48:00Z">
            <w:rPr/>
          </w:rPrChange>
        </w:rPr>
        <w:t xml:space="preserve">Export des données à partir de l’environnement </w:t>
      </w:r>
      <w:r w:rsidR="002E6AEA" w:rsidRPr="00874119">
        <w:rPr>
          <w:rPrChange w:id="3761" w:author="TAHAR IBRI (X137026)" w:date="2017-05-11T14:48:00Z">
            <w:rPr/>
          </w:rPrChange>
        </w:rPr>
        <w:t>de recette</w:t>
      </w:r>
      <w:bookmarkEnd w:id="3759"/>
    </w:p>
    <w:p w:rsidR="00905BB7" w:rsidRPr="00874119" w:rsidRDefault="00905BB7" w:rsidP="0089716F">
      <w:pPr>
        <w:pStyle w:val="Paragraphedeliste"/>
        <w:numPr>
          <w:ilvl w:val="0"/>
          <w:numId w:val="31"/>
        </w:numPr>
        <w:rPr>
          <w:rPrChange w:id="3762" w:author="TAHAR IBRI (X137026)" w:date="2017-05-11T14:48:00Z">
            <w:rPr/>
          </w:rPrChange>
        </w:rPr>
        <w:pPrChange w:id="3763" w:author="TAHAR IBRI (X137026)" w:date="2017-05-11T15:04:00Z">
          <w:pPr>
            <w:pStyle w:val="Paragraphedeliste"/>
            <w:numPr>
              <w:numId w:val="18"/>
            </w:numPr>
            <w:ind w:hanging="360"/>
          </w:pPr>
        </w:pPrChange>
      </w:pPr>
      <w:r w:rsidRPr="00874119">
        <w:rPr>
          <w:rPrChange w:id="3764" w:author="TAHAR IBRI (X137026)" w:date="2017-05-11T14:48:00Z">
            <w:rPr/>
          </w:rPrChange>
        </w:rPr>
        <w:t>Export des schémas LDAP</w:t>
      </w:r>
    </w:p>
    <w:p w:rsidR="00905BB7" w:rsidRPr="00874119" w:rsidRDefault="00905BB7" w:rsidP="0089716F">
      <w:pPr>
        <w:pStyle w:val="Paragraphedeliste"/>
        <w:numPr>
          <w:ilvl w:val="0"/>
          <w:numId w:val="31"/>
        </w:numPr>
        <w:rPr>
          <w:rPrChange w:id="3765" w:author="TAHAR IBRI (X137026)" w:date="2017-05-11T14:48:00Z">
            <w:rPr/>
          </w:rPrChange>
        </w:rPr>
        <w:pPrChange w:id="3766" w:author="TAHAR IBRI (X137026)" w:date="2017-05-11T15:04:00Z">
          <w:pPr>
            <w:pStyle w:val="Paragraphedeliste"/>
            <w:numPr>
              <w:numId w:val="18"/>
            </w:numPr>
            <w:ind w:hanging="360"/>
          </w:pPr>
        </w:pPrChange>
      </w:pPr>
      <w:r w:rsidRPr="00874119">
        <w:rPr>
          <w:rPrChange w:id="3767" w:author="TAHAR IBRI (X137026)" w:date="2017-05-11T14:48:00Z">
            <w:rPr/>
          </w:rPrChange>
        </w:rPr>
        <w:t>Export de l’organigramme ISIM</w:t>
      </w:r>
    </w:p>
    <w:p w:rsidR="00905BB7" w:rsidDel="0089716F" w:rsidRDefault="00905BB7" w:rsidP="0089716F">
      <w:pPr>
        <w:pStyle w:val="Paragraphedeliste"/>
        <w:numPr>
          <w:ilvl w:val="0"/>
          <w:numId w:val="31"/>
        </w:numPr>
        <w:rPr>
          <w:del w:id="3768" w:author="TAHAR IBRI (X137026)" w:date="2017-05-11T15:04:00Z"/>
        </w:rPr>
        <w:pPrChange w:id="3769" w:author="TAHAR IBRI (X137026)" w:date="2017-05-11T15:04:00Z">
          <w:pPr>
            <w:pStyle w:val="Paragraphedeliste"/>
            <w:numPr>
              <w:numId w:val="20"/>
            </w:numPr>
            <w:ind w:hanging="360"/>
          </w:pPr>
        </w:pPrChange>
      </w:pPr>
      <w:r w:rsidRPr="00874119">
        <w:rPr>
          <w:rPrChange w:id="3770" w:author="TAHAR IBRI (X137026)" w:date="2017-05-11T14:48:00Z">
            <w:rPr/>
          </w:rPrChange>
        </w:rPr>
        <w:t>Export de la configuration avec l’outil Migration ISIM</w:t>
      </w:r>
    </w:p>
    <w:p w:rsidR="0089716F" w:rsidRPr="00874119" w:rsidRDefault="0089716F" w:rsidP="0089716F">
      <w:pPr>
        <w:pStyle w:val="Paragraphedeliste"/>
        <w:numPr>
          <w:ilvl w:val="0"/>
          <w:numId w:val="31"/>
        </w:numPr>
        <w:rPr>
          <w:ins w:id="3771" w:author="TAHAR IBRI (X137026)" w:date="2017-05-11T15:04:00Z"/>
          <w:rPrChange w:id="3772" w:author="TAHAR IBRI (X137026)" w:date="2017-05-11T14:48:00Z">
            <w:rPr>
              <w:ins w:id="3773" w:author="TAHAR IBRI (X137026)" w:date="2017-05-11T15:04:00Z"/>
            </w:rPr>
          </w:rPrChange>
        </w:rPr>
        <w:pPrChange w:id="3774" w:author="TAHAR IBRI (X137026)" w:date="2017-05-11T15:04:00Z">
          <w:pPr>
            <w:pStyle w:val="Paragraphedeliste"/>
            <w:numPr>
              <w:numId w:val="18"/>
            </w:numPr>
            <w:ind w:hanging="360"/>
          </w:pPr>
        </w:pPrChange>
      </w:pPr>
    </w:p>
    <w:p w:rsidR="00905BB7" w:rsidRPr="00874119" w:rsidRDefault="00905BB7" w:rsidP="0089716F">
      <w:pPr>
        <w:pStyle w:val="Paragraphedeliste"/>
        <w:numPr>
          <w:ilvl w:val="0"/>
          <w:numId w:val="31"/>
        </w:numPr>
        <w:rPr>
          <w:rPrChange w:id="3775" w:author="TAHAR IBRI (X137026)" w:date="2017-05-11T14:48:00Z">
            <w:rPr/>
          </w:rPrChange>
        </w:rPr>
        <w:pPrChange w:id="3776" w:author="TAHAR IBRI (X137026)" w:date="2017-05-11T15:04:00Z">
          <w:pPr>
            <w:pStyle w:val="Paragraphedeliste"/>
            <w:numPr>
              <w:numId w:val="20"/>
            </w:numPr>
            <w:ind w:hanging="360"/>
          </w:pPr>
        </w:pPrChange>
      </w:pPr>
      <w:r w:rsidRPr="00874119">
        <w:rPr>
          <w:rPrChange w:id="3777" w:author="TAHAR IBRI (X137026)" w:date="2017-05-11T14:48:00Z">
            <w:rPr/>
          </w:rPrChange>
        </w:rPr>
        <w:t>Capture des données des serveurs de données d’intégration</w:t>
      </w:r>
    </w:p>
    <w:p w:rsidR="00905BB7" w:rsidRPr="00874119" w:rsidRDefault="00905BB7" w:rsidP="00905BB7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3778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3779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d'annuaire</w:t>
      </w:r>
    </w:p>
    <w:p w:rsidR="00905BB7" w:rsidRPr="00874119" w:rsidRDefault="00905BB7" w:rsidP="00905BB7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3780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3781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de base de données</w:t>
      </w:r>
    </w:p>
    <w:p w:rsidR="00905BB7" w:rsidRPr="00874119" w:rsidRDefault="00905BB7" w:rsidP="00905BB7">
      <w:pPr>
        <w:pStyle w:val="Titre3"/>
        <w:rPr>
          <w:rPrChange w:id="3782" w:author="TAHAR IBRI (X137026)" w:date="2017-05-11T14:48:00Z">
            <w:rPr/>
          </w:rPrChange>
        </w:rPr>
      </w:pPr>
      <w:bookmarkStart w:id="3783" w:name="_Toc482278758"/>
      <w:r w:rsidRPr="00874119">
        <w:rPr>
          <w:rPrChange w:id="3784" w:author="TAHAR IBRI (X137026)" w:date="2017-05-11T14:48:00Z">
            <w:rPr/>
          </w:rPrChange>
        </w:rPr>
        <w:t xml:space="preserve">Import de données vers l’environnement </w:t>
      </w:r>
      <w:r w:rsidR="002E6AEA" w:rsidRPr="00874119">
        <w:rPr>
          <w:rPrChange w:id="3785" w:author="TAHAR IBRI (X137026)" w:date="2017-05-11T14:48:00Z">
            <w:rPr/>
          </w:rPrChange>
        </w:rPr>
        <w:t>de production</w:t>
      </w:r>
      <w:bookmarkEnd w:id="3783"/>
      <w:r w:rsidRPr="00874119">
        <w:rPr>
          <w:rPrChange w:id="3786" w:author="TAHAR IBRI (X137026)" w:date="2017-05-11T14:48:00Z">
            <w:rPr/>
          </w:rPrChange>
        </w:rPr>
        <w:t xml:space="preserve"> </w:t>
      </w:r>
    </w:p>
    <w:p w:rsidR="00905BB7" w:rsidRPr="00874119" w:rsidRDefault="00905BB7" w:rsidP="0089716F">
      <w:pPr>
        <w:pStyle w:val="Paragraphedeliste"/>
        <w:numPr>
          <w:ilvl w:val="0"/>
          <w:numId w:val="32"/>
        </w:numPr>
        <w:rPr>
          <w:rPrChange w:id="3787" w:author="TAHAR IBRI (X137026)" w:date="2017-05-11T14:48:00Z">
            <w:rPr/>
          </w:rPrChange>
        </w:rPr>
        <w:pPrChange w:id="3788" w:author="TAHAR IBRI (X137026)" w:date="2017-05-11T15:04:00Z">
          <w:pPr>
            <w:pStyle w:val="Paragraphedeliste"/>
            <w:numPr>
              <w:numId w:val="21"/>
            </w:numPr>
            <w:ind w:hanging="360"/>
          </w:pPr>
        </w:pPrChange>
      </w:pPr>
      <w:r w:rsidRPr="00874119">
        <w:rPr>
          <w:rPrChange w:id="3789" w:author="TAHAR IBRI (X137026)" w:date="2017-05-11T14:48:00Z">
            <w:rPr/>
          </w:rPrChange>
        </w:rPr>
        <w:t>Import des schémas LDAP</w:t>
      </w:r>
    </w:p>
    <w:p w:rsidR="00905BB7" w:rsidRPr="00874119" w:rsidRDefault="00905BB7" w:rsidP="0089716F">
      <w:pPr>
        <w:pStyle w:val="Paragraphedeliste"/>
        <w:numPr>
          <w:ilvl w:val="0"/>
          <w:numId w:val="32"/>
        </w:numPr>
        <w:rPr>
          <w:rPrChange w:id="3790" w:author="TAHAR IBRI (X137026)" w:date="2017-05-11T14:48:00Z">
            <w:rPr/>
          </w:rPrChange>
        </w:rPr>
        <w:pPrChange w:id="3791" w:author="TAHAR IBRI (X137026)" w:date="2017-05-11T15:04:00Z">
          <w:pPr>
            <w:pStyle w:val="Paragraphedeliste"/>
            <w:numPr>
              <w:numId w:val="21"/>
            </w:numPr>
            <w:ind w:hanging="360"/>
          </w:pPr>
        </w:pPrChange>
      </w:pPr>
      <w:r w:rsidRPr="00874119">
        <w:rPr>
          <w:rPrChange w:id="3792" w:author="TAHAR IBRI (X137026)" w:date="2017-05-11T14:48:00Z">
            <w:rPr/>
          </w:rPrChange>
        </w:rPr>
        <w:t>Import des données LDAP</w:t>
      </w:r>
    </w:p>
    <w:p w:rsidR="00905BB7" w:rsidRPr="00874119" w:rsidRDefault="00905BB7" w:rsidP="0089716F">
      <w:pPr>
        <w:pStyle w:val="Paragraphedeliste"/>
        <w:numPr>
          <w:ilvl w:val="0"/>
          <w:numId w:val="32"/>
        </w:numPr>
        <w:rPr>
          <w:rPrChange w:id="3793" w:author="TAHAR IBRI (X137026)" w:date="2017-05-11T14:48:00Z">
            <w:rPr/>
          </w:rPrChange>
        </w:rPr>
        <w:pPrChange w:id="3794" w:author="TAHAR IBRI (X137026)" w:date="2017-05-11T15:04:00Z">
          <w:pPr>
            <w:pStyle w:val="Paragraphedeliste"/>
            <w:numPr>
              <w:numId w:val="21"/>
            </w:numPr>
            <w:ind w:hanging="360"/>
          </w:pPr>
        </w:pPrChange>
      </w:pPr>
      <w:r w:rsidRPr="00874119">
        <w:rPr>
          <w:rPrChange w:id="3795" w:author="TAHAR IBRI (X137026)" w:date="2017-05-11T14:48:00Z">
            <w:rPr/>
          </w:rPrChange>
        </w:rPr>
        <w:t>Import des données DB2</w:t>
      </w:r>
    </w:p>
    <w:p w:rsidR="002A018B" w:rsidRPr="00874119" w:rsidRDefault="002A018B" w:rsidP="002A018B">
      <w:pPr>
        <w:pStyle w:val="Titre2"/>
        <w:rPr>
          <w:rPrChange w:id="3796" w:author="TAHAR IBRI (X137026)" w:date="2017-05-11T14:48:00Z">
            <w:rPr/>
          </w:rPrChange>
        </w:rPr>
      </w:pPr>
      <w:r w:rsidRPr="00874119" w:rsidDel="003C2DBA">
        <w:rPr>
          <w:rPrChange w:id="3797" w:author="TAHAR IBRI (X137026)" w:date="2017-05-11T14:48:00Z">
            <w:rPr/>
          </w:rPrChange>
        </w:rPr>
        <w:t xml:space="preserve"> </w:t>
      </w:r>
      <w:bookmarkStart w:id="3798" w:name="_Toc482278759"/>
      <w:r w:rsidR="00FE55C4" w:rsidRPr="00874119">
        <w:rPr>
          <w:rPrChange w:id="3799" w:author="TAHAR IBRI (X137026)" w:date="2017-05-11T14:48:00Z">
            <w:rPr/>
          </w:rPrChange>
        </w:rPr>
        <w:t>Capture des changements ITIM</w:t>
      </w:r>
      <w:r w:rsidR="00E576DD" w:rsidRPr="00874119">
        <w:rPr>
          <w:rPrChange w:id="3800" w:author="TAHAR IBRI (X137026)" w:date="2017-05-11T14:48:00Z">
            <w:rPr/>
          </w:rPrChange>
        </w:rPr>
        <w:t xml:space="preserve"> </w:t>
      </w:r>
      <w:r w:rsidR="00FE55C4" w:rsidRPr="00874119">
        <w:rPr>
          <w:rPrChange w:id="3801" w:author="TAHAR IBRI (X137026)" w:date="2017-05-11T14:48:00Z">
            <w:rPr/>
          </w:rPrChange>
        </w:rPr>
        <w:t xml:space="preserve">v5 et Mise à jour de </w:t>
      </w:r>
      <w:r w:rsidR="00D74093" w:rsidRPr="00874119">
        <w:rPr>
          <w:rPrChange w:id="3802" w:author="TAHAR IBRI (X137026)" w:date="2017-05-11T14:48:00Z">
            <w:rPr/>
          </w:rPrChange>
        </w:rPr>
        <w:t>production</w:t>
      </w:r>
      <w:r w:rsidR="00756C1B" w:rsidRPr="00874119">
        <w:rPr>
          <w:rPrChange w:id="3803" w:author="TAHAR IBRI (X137026)" w:date="2017-05-11T14:48:00Z">
            <w:rPr/>
          </w:rPrChange>
        </w:rPr>
        <w:t xml:space="preserve"> </w:t>
      </w:r>
      <w:r w:rsidRPr="00874119">
        <w:rPr>
          <w:rPrChange w:id="3804" w:author="TAHAR IBRI (X137026)" w:date="2017-05-11T14:48:00Z">
            <w:rPr/>
          </w:rPrChange>
        </w:rPr>
        <w:t>ISIM</w:t>
      </w:r>
      <w:r w:rsidR="00756C1B" w:rsidRPr="00874119">
        <w:rPr>
          <w:rPrChange w:id="3805" w:author="TAHAR IBRI (X137026)" w:date="2017-05-11T14:48:00Z">
            <w:rPr/>
          </w:rPrChange>
        </w:rPr>
        <w:t xml:space="preserve"> v</w:t>
      </w:r>
      <w:r w:rsidRPr="00874119">
        <w:rPr>
          <w:rPrChange w:id="3806" w:author="TAHAR IBRI (X137026)" w:date="2017-05-11T14:48:00Z">
            <w:rPr/>
          </w:rPrChange>
        </w:rPr>
        <w:t>6</w:t>
      </w:r>
      <w:bookmarkEnd w:id="3798"/>
    </w:p>
    <w:p w:rsidR="00584C39" w:rsidRPr="00874119" w:rsidRDefault="00584C39" w:rsidP="00584C39">
      <w:pPr>
        <w:rPr>
          <w:rPrChange w:id="3807" w:author="TAHAR IBRI (X137026)" w:date="2017-05-11T14:48:00Z">
            <w:rPr/>
          </w:rPrChange>
        </w:rPr>
      </w:pPr>
      <w:r w:rsidRPr="00874119">
        <w:rPr>
          <w:rPrChange w:id="3808" w:author="TAHAR IBRI (X137026)" w:date="2017-05-11T14:48:00Z">
            <w:rPr/>
          </w:rPrChange>
        </w:rPr>
        <w:t xml:space="preserve">Depuis le début de la migration en environnement de développement DEV1, la plateforme ITIM v5 a continué à fonctionner, et les données de production ont évolué. </w:t>
      </w:r>
    </w:p>
    <w:p w:rsidR="00584C39" w:rsidRPr="00874119" w:rsidRDefault="00584C39" w:rsidP="00584C39">
      <w:pPr>
        <w:rPr>
          <w:rPrChange w:id="3809" w:author="TAHAR IBRI (X137026)" w:date="2017-05-11T14:48:00Z">
            <w:rPr/>
          </w:rPrChange>
        </w:rPr>
      </w:pPr>
      <w:r w:rsidRPr="00874119">
        <w:rPr>
          <w:rPrChange w:id="3810" w:author="TAHAR IBRI (X137026)" w:date="2017-05-11T14:48:00Z">
            <w:rPr/>
          </w:rPrChange>
        </w:rPr>
        <w:t>Cette étape de capture des données de production ITIM5 et de les importer production ISIM6 permet finaliser la migration de la plateforme ITIM v5 vers la plateforme ISIM v6</w:t>
      </w:r>
    </w:p>
    <w:p w:rsidR="002002E4" w:rsidRPr="00874119" w:rsidRDefault="002002E4" w:rsidP="00BA4FD6">
      <w:pPr>
        <w:pStyle w:val="Paragraphedeliste"/>
        <w:numPr>
          <w:ilvl w:val="0"/>
          <w:numId w:val="19"/>
        </w:numPr>
        <w:rPr>
          <w:rPrChange w:id="3811" w:author="TAHAR IBRI (X137026)" w:date="2017-05-11T14:48:00Z">
            <w:rPr/>
          </w:rPrChange>
        </w:rPr>
      </w:pPr>
      <w:r w:rsidRPr="00874119">
        <w:rPr>
          <w:rPrChange w:id="3812" w:author="TAHAR IBRI (X137026)" w:date="2017-05-11T14:48:00Z">
            <w:rPr/>
          </w:rPrChange>
        </w:rPr>
        <w:t xml:space="preserve">Fermeture de </w:t>
      </w:r>
      <w:proofErr w:type="spellStart"/>
      <w:r w:rsidRPr="00874119">
        <w:rPr>
          <w:rPrChange w:id="3813" w:author="TAHAR IBRI (X137026)" w:date="2017-05-11T14:48:00Z">
            <w:rPr/>
          </w:rPrChange>
        </w:rPr>
        <w:t>WebSphere</w:t>
      </w:r>
      <w:proofErr w:type="spellEnd"/>
      <w:r w:rsidRPr="00874119">
        <w:rPr>
          <w:rPrChange w:id="3814" w:author="TAHAR IBRI (X137026)" w:date="2017-05-11T14:48:00Z">
            <w:rPr/>
          </w:rPrChange>
        </w:rPr>
        <w:t xml:space="preserve"> Application Server sur </w:t>
      </w:r>
      <w:ins w:id="3815" w:author="PETIT Vincent" w:date="2016-04-26T10:40:00Z">
        <w:r w:rsidR="00FB299E" w:rsidRPr="00874119">
          <w:rPr>
            <w:rFonts w:cs="Arial"/>
            <w:color w:val="000000"/>
            <w:szCs w:val="20"/>
            <w:highlight w:val="lightGray"/>
            <w:rPrChange w:id="3816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817" w:author="PETIT Vincent" w:date="2016-04-26T10:40:00Z">
        <w:r w:rsidR="0070436E" w:rsidRPr="00874119" w:rsidDel="00FB299E">
          <w:rPr>
            <w:rFonts w:cs="Arial"/>
            <w:color w:val="000000"/>
            <w:szCs w:val="20"/>
            <w:highlight w:val="lightGray"/>
            <w:rPrChange w:id="3818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="0070436E" w:rsidRPr="00874119">
        <w:rPr>
          <w:rPrChange w:id="3819" w:author="TAHAR IBRI (X137026)" w:date="2017-05-11T14:48:00Z">
            <w:rPr/>
          </w:rPrChange>
        </w:rPr>
        <w:t>.</w:t>
      </w:r>
    </w:p>
    <w:p w:rsidR="002002E4" w:rsidRPr="00874119" w:rsidRDefault="002002E4" w:rsidP="00BA4FD6">
      <w:pPr>
        <w:pStyle w:val="Paragraphedeliste"/>
        <w:numPr>
          <w:ilvl w:val="0"/>
          <w:numId w:val="19"/>
        </w:numPr>
        <w:rPr>
          <w:rPrChange w:id="3820" w:author="TAHAR IBRI (X137026)" w:date="2017-05-11T14:48:00Z">
            <w:rPr/>
          </w:rPrChange>
        </w:rPr>
      </w:pPr>
      <w:r w:rsidRPr="00874119">
        <w:rPr>
          <w:rPrChange w:id="3821" w:author="TAHAR IBRI (X137026)" w:date="2017-05-11T14:48:00Z">
            <w:rPr/>
          </w:rPrChange>
        </w:rPr>
        <w:t xml:space="preserve">Capture des données des anciens serveurs de production </w:t>
      </w:r>
      <w:r w:rsidR="00F82C42" w:rsidRPr="00874119">
        <w:rPr>
          <w:rPrChange w:id="3822" w:author="TAHAR IBRI (X137026)" w:date="2017-05-11T14:48:00Z">
            <w:rPr/>
          </w:rPrChange>
        </w:rPr>
        <w:t>ITIM 5</w:t>
      </w:r>
    </w:p>
    <w:p w:rsidR="002002E4" w:rsidRPr="00874119" w:rsidRDefault="002002E4" w:rsidP="00BA4FD6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3823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3824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d'annuaire</w:t>
      </w:r>
    </w:p>
    <w:p w:rsidR="00AF6E69" w:rsidRPr="00874119" w:rsidRDefault="002002E4" w:rsidP="00BA4FD6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3825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3826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>Serveur de base de données</w:t>
      </w:r>
    </w:p>
    <w:p w:rsidR="004E51D1" w:rsidRPr="00874119" w:rsidRDefault="004E51D1" w:rsidP="004E51D1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9"/>
          <w:szCs w:val="19"/>
          <w:lang w:eastAsia="fr-FR"/>
          <w:rPrChange w:id="3827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</w:pPr>
    </w:p>
    <w:p w:rsidR="0080789F" w:rsidRPr="00874119" w:rsidRDefault="002002E4" w:rsidP="00BA4FD6">
      <w:pPr>
        <w:pStyle w:val="Paragraphedeliste"/>
        <w:numPr>
          <w:ilvl w:val="0"/>
          <w:numId w:val="19"/>
        </w:numPr>
        <w:rPr>
          <w:rPrChange w:id="3828" w:author="TAHAR IBRI (X137026)" w:date="2017-05-11T14:48:00Z">
            <w:rPr/>
          </w:rPrChange>
        </w:rPr>
      </w:pPr>
      <w:r w:rsidRPr="00874119">
        <w:rPr>
          <w:rPrChange w:id="3829" w:author="TAHAR IBRI (X137026)" w:date="2017-05-11T14:48:00Z">
            <w:rPr/>
          </w:rPrChange>
        </w:rPr>
        <w:t>Exécution de l'outil de mise à niveau du protocole LDAP afin de migrer les données de serveur</w:t>
      </w:r>
      <w:r w:rsidRPr="00874119">
        <w:rPr>
          <w:rFonts w:eastAsia="Times New Roman" w:cs="Arial"/>
          <w:color w:val="000000"/>
          <w:sz w:val="19"/>
          <w:szCs w:val="19"/>
          <w:lang w:eastAsia="fr-FR"/>
          <w:rPrChange w:id="3830" w:author="TAHAR IBRI (X137026)" w:date="2017-05-11T14:48:00Z">
            <w:rPr>
              <w:rFonts w:eastAsia="Times New Roman" w:cs="Arial"/>
              <w:color w:val="000000"/>
              <w:sz w:val="19"/>
              <w:szCs w:val="19"/>
              <w:lang w:eastAsia="fr-FR"/>
            </w:rPr>
          </w:rPrChange>
        </w:rPr>
        <w:t xml:space="preserve"> d'annuaire vers </w:t>
      </w:r>
      <w:ins w:id="3831" w:author="PETIT Vincent" w:date="2016-04-26T10:40:00Z">
        <w:r w:rsidR="00FB299E" w:rsidRPr="00874119">
          <w:rPr>
            <w:rFonts w:cs="Arial"/>
            <w:color w:val="000000"/>
            <w:szCs w:val="20"/>
            <w:highlight w:val="lightGray"/>
            <w:rPrChange w:id="3832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833" w:author="PETIT Vincent" w:date="2016-04-26T10:40:00Z">
        <w:r w:rsidR="006E724E" w:rsidRPr="00874119" w:rsidDel="00FB299E">
          <w:rPr>
            <w:rFonts w:cs="Arial"/>
            <w:color w:val="000000"/>
            <w:szCs w:val="20"/>
            <w:highlight w:val="lightGray"/>
            <w:rPrChange w:id="3834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="0070436E" w:rsidRPr="00874119">
        <w:rPr>
          <w:rFonts w:cs="Arial"/>
          <w:color w:val="000000"/>
          <w:szCs w:val="20"/>
          <w:rPrChange w:id="3835" w:author="TAHAR IBRI (X137026)" w:date="2017-05-11T14:48:00Z">
            <w:rPr>
              <w:rFonts w:cs="Arial"/>
              <w:color w:val="000000"/>
              <w:szCs w:val="20"/>
            </w:rPr>
          </w:rPrChange>
        </w:rPr>
        <w:t>.</w:t>
      </w:r>
      <w:r w:rsidR="006E724E" w:rsidRPr="00874119">
        <w:rPr>
          <w:rFonts w:cs="Arial"/>
          <w:color w:val="000000"/>
          <w:szCs w:val="20"/>
          <w:rPrChange w:id="3836" w:author="TAHAR IBRI (X137026)" w:date="2017-05-11T14:48:00Z">
            <w:rPr>
              <w:rFonts w:cs="Arial"/>
              <w:color w:val="000000"/>
              <w:szCs w:val="20"/>
            </w:rPr>
          </w:rPrChange>
        </w:rPr>
        <w:br/>
      </w:r>
    </w:p>
    <w:p w:rsidR="002002E4" w:rsidRPr="00874119" w:rsidRDefault="002002E4" w:rsidP="00BA4FD6">
      <w:pPr>
        <w:pStyle w:val="Paragraphedeliste"/>
        <w:numPr>
          <w:ilvl w:val="0"/>
          <w:numId w:val="19"/>
        </w:numPr>
        <w:rPr>
          <w:rPrChange w:id="3837" w:author="TAHAR IBRI (X137026)" w:date="2017-05-11T14:48:00Z">
            <w:rPr/>
          </w:rPrChange>
        </w:rPr>
      </w:pPr>
      <w:r w:rsidRPr="00874119">
        <w:rPr>
          <w:rPrChange w:id="3838" w:author="TAHAR IBRI (X137026)" w:date="2017-05-11T14:48:00Z">
            <w:rPr/>
          </w:rPrChange>
        </w:rPr>
        <w:t>Exécution de l'outil de mise à niveau de base de données afin de migrer les données du serveur de base de données vers </w:t>
      </w:r>
      <w:ins w:id="3839" w:author="PETIT Vincent" w:date="2016-04-26T10:40:00Z">
        <w:r w:rsidR="00FB299E" w:rsidRPr="00874119">
          <w:rPr>
            <w:rFonts w:cs="Arial"/>
            <w:color w:val="000000"/>
            <w:szCs w:val="20"/>
            <w:highlight w:val="lightGray"/>
            <w:rPrChange w:id="384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841" w:author="PETIT Vincent" w:date="2016-04-26T10:40:00Z">
        <w:r w:rsidR="006E724E" w:rsidRPr="00874119" w:rsidDel="00FB299E">
          <w:rPr>
            <w:rFonts w:cs="Arial"/>
            <w:color w:val="000000"/>
            <w:szCs w:val="20"/>
            <w:highlight w:val="lightGray"/>
            <w:rPrChange w:id="3842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Pr="00874119">
        <w:rPr>
          <w:rPrChange w:id="3843" w:author="TAHAR IBRI (X137026)" w:date="2017-05-11T14:48:00Z">
            <w:rPr/>
          </w:rPrChange>
        </w:rPr>
        <w:t>.</w:t>
      </w:r>
      <w:r w:rsidR="006E724E" w:rsidRPr="00874119">
        <w:rPr>
          <w:rPrChange w:id="3844" w:author="TAHAR IBRI (X137026)" w:date="2017-05-11T14:48:00Z">
            <w:rPr/>
          </w:rPrChange>
        </w:rPr>
        <w:br/>
      </w:r>
    </w:p>
    <w:p w:rsidR="002002E4" w:rsidRPr="00874119" w:rsidRDefault="002002E4" w:rsidP="00BA4FD6">
      <w:pPr>
        <w:pStyle w:val="Paragraphedeliste"/>
        <w:numPr>
          <w:ilvl w:val="0"/>
          <w:numId w:val="19"/>
        </w:numPr>
        <w:rPr>
          <w:rPrChange w:id="3845" w:author="TAHAR IBRI (X137026)" w:date="2017-05-11T14:48:00Z">
            <w:rPr/>
          </w:rPrChange>
        </w:rPr>
      </w:pPr>
      <w:r w:rsidRPr="00874119">
        <w:rPr>
          <w:rPrChange w:id="3846" w:author="TAHAR IBRI (X137026)" w:date="2017-05-11T14:48:00Z">
            <w:rPr/>
          </w:rPrChange>
        </w:rPr>
        <w:t xml:space="preserve">Démarrage de </w:t>
      </w:r>
      <w:proofErr w:type="spellStart"/>
      <w:r w:rsidRPr="00874119">
        <w:rPr>
          <w:rPrChange w:id="3847" w:author="TAHAR IBRI (X137026)" w:date="2017-05-11T14:48:00Z">
            <w:rPr/>
          </w:rPrChange>
        </w:rPr>
        <w:t>WebSphere</w:t>
      </w:r>
      <w:proofErr w:type="spellEnd"/>
      <w:r w:rsidRPr="00874119">
        <w:rPr>
          <w:rPrChange w:id="3848" w:author="TAHAR IBRI (X137026)" w:date="2017-05-11T14:48:00Z">
            <w:rPr/>
          </w:rPrChange>
        </w:rPr>
        <w:t xml:space="preserve"> Application Server sur </w:t>
      </w:r>
      <w:ins w:id="3849" w:author="PETIT Vincent" w:date="2016-04-26T10:40:00Z">
        <w:r w:rsidR="00FB299E" w:rsidRPr="00874119">
          <w:rPr>
            <w:rFonts w:cs="Arial"/>
            <w:color w:val="000000"/>
            <w:szCs w:val="20"/>
            <w:highlight w:val="lightGray"/>
            <w:rPrChange w:id="3850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851" w:author="PETIT Vincent" w:date="2016-04-26T10:40:00Z">
        <w:r w:rsidR="006E724E" w:rsidRPr="00874119" w:rsidDel="00FB299E">
          <w:rPr>
            <w:rFonts w:cs="Arial"/>
            <w:color w:val="000000"/>
            <w:szCs w:val="20"/>
            <w:highlight w:val="lightGray"/>
            <w:rPrChange w:id="3852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Pr="00874119">
        <w:rPr>
          <w:rPrChange w:id="3853" w:author="TAHAR IBRI (X137026)" w:date="2017-05-11T14:48:00Z">
            <w:rPr/>
          </w:rPrChange>
        </w:rPr>
        <w:t>.</w:t>
      </w:r>
      <w:r w:rsidR="006E724E" w:rsidRPr="00874119">
        <w:rPr>
          <w:rPrChange w:id="3854" w:author="TAHAR IBRI (X137026)" w:date="2017-05-11T14:48:00Z">
            <w:rPr/>
          </w:rPrChange>
        </w:rPr>
        <w:br/>
      </w:r>
    </w:p>
    <w:p w:rsidR="002002E4" w:rsidRPr="00874119" w:rsidRDefault="002002E4" w:rsidP="00BA4FD6">
      <w:pPr>
        <w:pStyle w:val="Paragraphedeliste"/>
        <w:numPr>
          <w:ilvl w:val="0"/>
          <w:numId w:val="19"/>
        </w:numPr>
        <w:rPr>
          <w:rPrChange w:id="3855" w:author="TAHAR IBRI (X137026)" w:date="2017-05-11T14:48:00Z">
            <w:rPr/>
          </w:rPrChange>
        </w:rPr>
      </w:pPr>
      <w:r w:rsidRPr="00874119">
        <w:rPr>
          <w:rPrChange w:id="3856" w:author="TAHAR IBRI (X137026)" w:date="2017-05-11T14:48:00Z">
            <w:rPr/>
          </w:rPrChange>
        </w:rPr>
        <w:t>Application du paramètre d'ajustement des performances sur les serveurs d'annuaire et de base de données</w:t>
      </w:r>
      <w:r w:rsidR="006E724E" w:rsidRPr="00874119">
        <w:rPr>
          <w:rPrChange w:id="3857" w:author="TAHAR IBRI (X137026)" w:date="2017-05-11T14:48:00Z">
            <w:rPr/>
          </w:rPrChange>
        </w:rPr>
        <w:t xml:space="preserve"> sur </w:t>
      </w:r>
      <w:ins w:id="3858" w:author="PETIT Vincent" w:date="2016-04-26T10:40:00Z">
        <w:r w:rsidR="00FB299E" w:rsidRPr="00874119">
          <w:rPr>
            <w:rFonts w:cs="Arial"/>
            <w:color w:val="000000"/>
            <w:szCs w:val="20"/>
            <w:highlight w:val="lightGray"/>
            <w:rPrChange w:id="3859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t>LPDYNV026</w:t>
        </w:r>
      </w:ins>
      <w:del w:id="3860" w:author="PETIT Vincent" w:date="2016-04-26T10:40:00Z">
        <w:r w:rsidR="006E724E" w:rsidRPr="00874119" w:rsidDel="00FB299E">
          <w:rPr>
            <w:rFonts w:cs="Arial"/>
            <w:color w:val="000000"/>
            <w:szCs w:val="20"/>
            <w:highlight w:val="lightGray"/>
            <w:rPrChange w:id="3861" w:author="TAHAR IBRI (X137026)" w:date="2017-05-11T14:48:00Z">
              <w:rPr>
                <w:rFonts w:cs="Arial"/>
                <w:color w:val="000000"/>
                <w:szCs w:val="20"/>
                <w:highlight w:val="lightGray"/>
              </w:rPr>
            </w:rPrChange>
          </w:rPr>
          <w:delText>LPDIDVXXX</w:delText>
        </w:r>
      </w:del>
      <w:r w:rsidR="006E724E" w:rsidRPr="00874119">
        <w:rPr>
          <w:rFonts w:cs="Arial"/>
          <w:color w:val="000000"/>
          <w:szCs w:val="20"/>
          <w:rPrChange w:id="3862" w:author="TAHAR IBRI (X137026)" w:date="2017-05-11T14:48:00Z">
            <w:rPr>
              <w:rFonts w:cs="Arial"/>
              <w:color w:val="000000"/>
              <w:szCs w:val="20"/>
            </w:rPr>
          </w:rPrChange>
        </w:rPr>
        <w:t>.</w:t>
      </w:r>
    </w:p>
    <w:p w:rsidR="00C56BD1" w:rsidRPr="00874119" w:rsidRDefault="00C56BD1" w:rsidP="00C56BD1">
      <w:pPr>
        <w:pStyle w:val="Titre1"/>
        <w:rPr>
          <w:ins w:id="3863" w:author="TAHAR IBRI (X137026)" w:date="2017-05-11T14:31:00Z"/>
          <w:rPrChange w:id="3864" w:author="TAHAR IBRI (X137026)" w:date="2017-05-11T14:48:00Z">
            <w:rPr>
              <w:ins w:id="3865" w:author="TAHAR IBRI (X137026)" w:date="2017-05-11T14:31:00Z"/>
            </w:rPr>
          </w:rPrChange>
        </w:rPr>
        <w:pPrChange w:id="3866" w:author="TAHAR IBRI (X137026)" w:date="2017-05-11T14:30:00Z">
          <w:pPr>
            <w:pStyle w:val="Titre2"/>
          </w:pPr>
        </w:pPrChange>
      </w:pPr>
      <w:bookmarkStart w:id="3867" w:name="_Toc448239849"/>
      <w:bookmarkStart w:id="3868" w:name="_Toc444791423"/>
      <w:bookmarkStart w:id="3869" w:name="_Toc444793676"/>
      <w:bookmarkStart w:id="3870" w:name="_Toc444793964"/>
      <w:bookmarkStart w:id="3871" w:name="_Toc444794043"/>
      <w:bookmarkStart w:id="3872" w:name="_Toc444794308"/>
      <w:bookmarkStart w:id="3873" w:name="_Toc444859937"/>
      <w:bookmarkStart w:id="3874" w:name="_Toc444791083"/>
      <w:bookmarkStart w:id="3875" w:name="_Toc444791424"/>
      <w:bookmarkStart w:id="3876" w:name="_Toc444793677"/>
      <w:bookmarkStart w:id="3877" w:name="_Toc444793965"/>
      <w:bookmarkStart w:id="3878" w:name="_Toc444794044"/>
      <w:bookmarkStart w:id="3879" w:name="_Toc444794309"/>
      <w:bookmarkStart w:id="3880" w:name="_Toc444859938"/>
      <w:bookmarkStart w:id="3881" w:name="_Toc444791084"/>
      <w:bookmarkStart w:id="3882" w:name="_Toc444791425"/>
      <w:bookmarkStart w:id="3883" w:name="_Toc444793678"/>
      <w:bookmarkStart w:id="3884" w:name="_Toc444793966"/>
      <w:bookmarkStart w:id="3885" w:name="_Toc444794045"/>
      <w:bookmarkStart w:id="3886" w:name="_Toc444794310"/>
      <w:bookmarkStart w:id="3887" w:name="_Toc444859939"/>
      <w:bookmarkStart w:id="3888" w:name="_Toc444791085"/>
      <w:bookmarkStart w:id="3889" w:name="_Toc444791426"/>
      <w:bookmarkStart w:id="3890" w:name="_Toc444793679"/>
      <w:bookmarkStart w:id="3891" w:name="_Toc444793967"/>
      <w:bookmarkStart w:id="3892" w:name="_Toc444794046"/>
      <w:bookmarkStart w:id="3893" w:name="_Toc444794311"/>
      <w:bookmarkStart w:id="3894" w:name="_Toc444859940"/>
      <w:bookmarkStart w:id="3895" w:name="_Toc444791086"/>
      <w:bookmarkStart w:id="3896" w:name="_Toc444791427"/>
      <w:bookmarkStart w:id="3897" w:name="_Toc444793680"/>
      <w:bookmarkStart w:id="3898" w:name="_Toc444793968"/>
      <w:bookmarkStart w:id="3899" w:name="_Toc444794047"/>
      <w:bookmarkStart w:id="3900" w:name="_Toc444794312"/>
      <w:bookmarkStart w:id="3901" w:name="_Toc444859941"/>
      <w:bookmarkStart w:id="3902" w:name="_Toc444791087"/>
      <w:bookmarkStart w:id="3903" w:name="_Toc444791428"/>
      <w:bookmarkStart w:id="3904" w:name="_Toc444793681"/>
      <w:bookmarkStart w:id="3905" w:name="_Toc444793969"/>
      <w:bookmarkStart w:id="3906" w:name="_Toc444794048"/>
      <w:bookmarkStart w:id="3907" w:name="_Toc444794313"/>
      <w:bookmarkStart w:id="3908" w:name="_Toc444859942"/>
      <w:bookmarkStart w:id="3909" w:name="_Toc444791088"/>
      <w:bookmarkStart w:id="3910" w:name="_Toc444791429"/>
      <w:bookmarkStart w:id="3911" w:name="_Toc444793682"/>
      <w:bookmarkStart w:id="3912" w:name="_Toc444793970"/>
      <w:bookmarkStart w:id="3913" w:name="_Toc444794049"/>
      <w:bookmarkStart w:id="3914" w:name="_Toc444794314"/>
      <w:bookmarkStart w:id="3915" w:name="_Toc444859943"/>
      <w:bookmarkStart w:id="3916" w:name="_Toc444791089"/>
      <w:bookmarkStart w:id="3917" w:name="_Toc444791430"/>
      <w:bookmarkStart w:id="3918" w:name="_Toc444793683"/>
      <w:bookmarkStart w:id="3919" w:name="_Toc444793971"/>
      <w:bookmarkStart w:id="3920" w:name="_Toc444794050"/>
      <w:bookmarkStart w:id="3921" w:name="_Toc444794315"/>
      <w:bookmarkStart w:id="3922" w:name="_Toc444859944"/>
      <w:bookmarkStart w:id="3923" w:name="_Toc444791090"/>
      <w:bookmarkStart w:id="3924" w:name="_Toc444791431"/>
      <w:bookmarkStart w:id="3925" w:name="_Toc444793684"/>
      <w:bookmarkStart w:id="3926" w:name="_Toc444793972"/>
      <w:bookmarkStart w:id="3927" w:name="_Toc444794051"/>
      <w:bookmarkStart w:id="3928" w:name="_Toc444794316"/>
      <w:bookmarkStart w:id="3929" w:name="_Toc444859945"/>
      <w:bookmarkStart w:id="3930" w:name="_Toc444791091"/>
      <w:bookmarkStart w:id="3931" w:name="_Toc444791432"/>
      <w:bookmarkStart w:id="3932" w:name="_Toc444793685"/>
      <w:bookmarkStart w:id="3933" w:name="_Toc444793973"/>
      <w:bookmarkStart w:id="3934" w:name="_Toc444794052"/>
      <w:bookmarkStart w:id="3935" w:name="_Toc444794317"/>
      <w:bookmarkStart w:id="3936" w:name="_Toc444859946"/>
      <w:bookmarkStart w:id="3937" w:name="_Toc444791092"/>
      <w:bookmarkStart w:id="3938" w:name="_Toc444791433"/>
      <w:bookmarkStart w:id="3939" w:name="_Toc444793686"/>
      <w:bookmarkStart w:id="3940" w:name="_Toc444793974"/>
      <w:bookmarkStart w:id="3941" w:name="_Toc444794053"/>
      <w:bookmarkStart w:id="3942" w:name="_Toc444794318"/>
      <w:bookmarkStart w:id="3943" w:name="_Toc444859947"/>
      <w:bookmarkStart w:id="3944" w:name="_Toc444793975"/>
      <w:bookmarkStart w:id="3945" w:name="_Toc444794054"/>
      <w:bookmarkStart w:id="3946" w:name="_Toc444794319"/>
      <w:bookmarkStart w:id="3947" w:name="_Toc444859948"/>
      <w:bookmarkStart w:id="3948" w:name="_Toc482278760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ins w:id="3949" w:author="TAHAR IBRI (X137026)" w:date="2017-05-11T14:30:00Z">
        <w:r w:rsidRPr="00874119">
          <w:rPr>
            <w:rPrChange w:id="3950" w:author="TAHAR IBRI (X137026)" w:date="2017-05-11T14:48:00Z">
              <w:rPr/>
            </w:rPrChange>
          </w:rPr>
          <w:lastRenderedPageBreak/>
          <w:t>Mise en production ISIM v6</w:t>
        </w:r>
      </w:ins>
      <w:bookmarkEnd w:id="3948"/>
    </w:p>
    <w:p w:rsidR="00C56BD1" w:rsidRPr="00874119" w:rsidRDefault="00C56BD1" w:rsidP="00C56BD1">
      <w:pPr>
        <w:rPr>
          <w:ins w:id="3951" w:author="TAHAR IBRI (X137026)" w:date="2017-05-11T14:31:00Z"/>
          <w:rPrChange w:id="3952" w:author="TAHAR IBRI (X137026)" w:date="2017-05-11T14:48:00Z">
            <w:rPr>
              <w:ins w:id="3953" w:author="TAHAR IBRI (X137026)" w:date="2017-05-11T14:31:00Z"/>
            </w:rPr>
          </w:rPrChange>
        </w:rPr>
      </w:pPr>
      <w:ins w:id="3954" w:author="TAHAR IBRI (X137026)" w:date="2017-05-11T14:31:00Z">
        <w:r w:rsidRPr="00874119">
          <w:rPr>
            <w:rPrChange w:id="3955" w:author="TAHAR IBRI (X137026)" w:date="2017-05-11T14:48:00Z">
              <w:rPr/>
            </w:rPrChange>
          </w:rPr>
          <w:t>Ce chapitre décrit les différentes phases de mise en production qui vont permettre la bascule entre l’ancienne plateforme ITIM et la nouvelle plateforme ISIM.</w:t>
        </w:r>
      </w:ins>
    </w:p>
    <w:p w:rsidR="00C56BD1" w:rsidRPr="00874119" w:rsidRDefault="00C56BD1" w:rsidP="00C56BD1">
      <w:pPr>
        <w:pStyle w:val="Paragraphedeliste"/>
        <w:numPr>
          <w:ilvl w:val="0"/>
          <w:numId w:val="3"/>
        </w:numPr>
        <w:rPr>
          <w:ins w:id="3956" w:author="TAHAR IBRI (X137026)" w:date="2017-05-11T14:31:00Z"/>
          <w:rPrChange w:id="3957" w:author="TAHAR IBRI (X137026)" w:date="2017-05-11T14:48:00Z">
            <w:rPr>
              <w:ins w:id="3958" w:author="TAHAR IBRI (X137026)" w:date="2017-05-11T14:31:00Z"/>
            </w:rPr>
          </w:rPrChange>
        </w:rPr>
      </w:pPr>
      <w:ins w:id="3959" w:author="TAHAR IBRI (X137026)" w:date="2017-05-11T14:31:00Z">
        <w:r w:rsidRPr="00874119">
          <w:rPr>
            <w:rPrChange w:id="3960" w:author="TAHAR IBRI (X137026)" w:date="2017-05-11T14:48:00Z">
              <w:rPr/>
            </w:rPrChange>
          </w:rPr>
          <w:t>Phase 1 : garantir la continuité des processus et des opérations en place en utilisant les connecteurs de la plateforme ITIM v5</w:t>
        </w:r>
      </w:ins>
    </w:p>
    <w:p w:rsidR="00C56BD1" w:rsidRPr="00874119" w:rsidRDefault="00C56BD1" w:rsidP="00C56BD1">
      <w:pPr>
        <w:pStyle w:val="Paragraphedeliste"/>
        <w:numPr>
          <w:ilvl w:val="0"/>
          <w:numId w:val="3"/>
        </w:numPr>
        <w:rPr>
          <w:ins w:id="3961" w:author="TAHAR IBRI (X137026)" w:date="2017-05-11T14:31:00Z"/>
          <w:rPrChange w:id="3962" w:author="TAHAR IBRI (X137026)" w:date="2017-05-11T14:48:00Z">
            <w:rPr>
              <w:ins w:id="3963" w:author="TAHAR IBRI (X137026)" w:date="2017-05-11T14:31:00Z"/>
            </w:rPr>
          </w:rPrChange>
        </w:rPr>
      </w:pPr>
      <w:ins w:id="3964" w:author="TAHAR IBRI (X137026)" w:date="2017-05-11T14:31:00Z">
        <w:r w:rsidRPr="00874119">
          <w:rPr>
            <w:rPrChange w:id="3965" w:author="TAHAR IBRI (X137026)" w:date="2017-05-11T14:48:00Z">
              <w:rPr/>
            </w:rPrChange>
          </w:rPr>
          <w:t xml:space="preserve">Phase 2 : mise à niveau des connecteurs et </w:t>
        </w:r>
        <w:proofErr w:type="spellStart"/>
        <w:r w:rsidRPr="00874119">
          <w:rPr>
            <w:rPrChange w:id="3966" w:author="TAHAR IBRI (X137026)" w:date="2017-05-11T14:48:00Z">
              <w:rPr/>
            </w:rPrChange>
          </w:rPr>
          <w:t>shutdown</w:t>
        </w:r>
        <w:proofErr w:type="spellEnd"/>
        <w:r w:rsidRPr="00874119">
          <w:rPr>
            <w:rPrChange w:id="3967" w:author="TAHAR IBRI (X137026)" w:date="2017-05-11T14:48:00Z">
              <w:rPr/>
            </w:rPrChange>
          </w:rPr>
          <w:t xml:space="preserve"> de la plateforme ITIM v5</w:t>
        </w:r>
      </w:ins>
    </w:p>
    <w:p w:rsidR="00C56BD1" w:rsidRPr="00874119" w:rsidRDefault="00C56BD1" w:rsidP="00C56BD1">
      <w:pPr>
        <w:pStyle w:val="Titre2"/>
        <w:rPr>
          <w:ins w:id="3968" w:author="TAHAR IBRI (X137026)" w:date="2017-05-11T14:31:00Z"/>
          <w:rPrChange w:id="3969" w:author="TAHAR IBRI (X137026)" w:date="2017-05-11T14:48:00Z">
            <w:rPr>
              <w:ins w:id="3970" w:author="TAHAR IBRI (X137026)" w:date="2017-05-11T14:31:00Z"/>
            </w:rPr>
          </w:rPrChange>
        </w:rPr>
      </w:pPr>
      <w:bookmarkStart w:id="3971" w:name="_Toc482278761"/>
      <w:ins w:id="3972" w:author="TAHAR IBRI (X137026)" w:date="2017-05-11T14:31:00Z">
        <w:r w:rsidRPr="00874119">
          <w:rPr>
            <w:rPrChange w:id="3973" w:author="TAHAR IBRI (X137026)" w:date="2017-05-11T14:48:00Z">
              <w:rPr/>
            </w:rPrChange>
          </w:rPr>
          <w:t>Livraison Phase 1</w:t>
        </w:r>
        <w:bookmarkEnd w:id="3971"/>
      </w:ins>
    </w:p>
    <w:p w:rsidR="00B51BDD" w:rsidRPr="00874119" w:rsidRDefault="00B51BDD" w:rsidP="00B51BDD">
      <w:pPr>
        <w:pStyle w:val="Paragraphedeliste"/>
        <w:numPr>
          <w:ilvl w:val="0"/>
          <w:numId w:val="3"/>
        </w:numPr>
        <w:rPr>
          <w:ins w:id="3974" w:author="TAHAR IBRI (X137026)" w:date="2017-05-11T15:01:00Z"/>
        </w:rPr>
      </w:pPr>
      <w:proofErr w:type="spellStart"/>
      <w:ins w:id="3975" w:author="TAHAR IBRI (X137026)" w:date="2017-05-11T15:01:00Z">
        <w:r w:rsidRPr="00874119">
          <w:t>Arret</w:t>
        </w:r>
        <w:proofErr w:type="spellEnd"/>
        <w:r w:rsidRPr="00874119">
          <w:t xml:space="preserve"> de l’application ITIM5.</w:t>
        </w:r>
      </w:ins>
    </w:p>
    <w:p w:rsidR="00C56BD1" w:rsidRPr="00874119" w:rsidRDefault="00C56BD1" w:rsidP="00C56BD1">
      <w:pPr>
        <w:pStyle w:val="Paragraphedeliste"/>
        <w:numPr>
          <w:ilvl w:val="0"/>
          <w:numId w:val="3"/>
        </w:numPr>
        <w:rPr>
          <w:ins w:id="3976" w:author="TAHAR IBRI (X137026)" w:date="2017-05-11T14:31:00Z"/>
          <w:rPrChange w:id="3977" w:author="TAHAR IBRI (X137026)" w:date="2017-05-11T14:48:00Z">
            <w:rPr>
              <w:ins w:id="3978" w:author="TAHAR IBRI (X137026)" w:date="2017-05-11T14:31:00Z"/>
            </w:rPr>
          </w:rPrChange>
        </w:rPr>
      </w:pPr>
      <w:ins w:id="3979" w:author="TAHAR IBRI (X137026)" w:date="2017-05-11T14:31:00Z">
        <w:r w:rsidRPr="00874119">
          <w:rPr>
            <w:rPrChange w:id="3980" w:author="TAHAR IBRI (X137026)" w:date="2017-05-11T14:48:00Z">
              <w:rPr/>
            </w:rPrChange>
          </w:rPr>
          <w:t>Livraison des différents composants mis à niveau pour l’application ISIM6</w:t>
        </w:r>
      </w:ins>
    </w:p>
    <w:p w:rsidR="00C56BD1" w:rsidRPr="00874119" w:rsidRDefault="00C56BD1" w:rsidP="00C56BD1">
      <w:pPr>
        <w:pStyle w:val="Paragraphedeliste"/>
        <w:numPr>
          <w:ilvl w:val="0"/>
          <w:numId w:val="3"/>
        </w:numPr>
        <w:rPr>
          <w:ins w:id="3981" w:author="TAHAR IBRI (X137026)" w:date="2017-05-11T14:35:00Z"/>
          <w:rPrChange w:id="3982" w:author="TAHAR IBRI (X137026)" w:date="2017-05-11T14:48:00Z">
            <w:rPr>
              <w:ins w:id="3983" w:author="TAHAR IBRI (X137026)" w:date="2017-05-11T14:35:00Z"/>
            </w:rPr>
          </w:rPrChange>
        </w:rPr>
      </w:pPr>
      <w:ins w:id="3984" w:author="TAHAR IBRI (X137026)" w:date="2017-05-11T14:34:00Z">
        <w:r w:rsidRPr="00874119">
          <w:rPr>
            <w:rPrChange w:id="3985" w:author="TAHAR IBRI (X137026)" w:date="2017-05-11T14:48:00Z">
              <w:rPr/>
            </w:rPrChange>
          </w:rPr>
          <w:t>Demande de r</w:t>
        </w:r>
      </w:ins>
      <w:ins w:id="3986" w:author="TAHAR IBRI (X137026)" w:date="2017-05-11T14:33:00Z">
        <w:r w:rsidRPr="00874119">
          <w:rPr>
            <w:rPrChange w:id="3987" w:author="TAHAR IBRI (X137026)" w:date="2017-05-11T14:48:00Z">
              <w:rPr/>
            </w:rPrChange>
          </w:rPr>
          <w:t>edirection de</w:t>
        </w:r>
      </w:ins>
      <w:ins w:id="3988" w:author="TAHAR IBRI (X137026)" w:date="2017-05-11T14:34:00Z">
        <w:r w:rsidRPr="00874119">
          <w:rPr>
            <w:rPrChange w:id="3989" w:author="TAHAR IBRI (X137026)" w:date="2017-05-11T14:48:00Z">
              <w:rPr/>
            </w:rPrChange>
          </w:rPr>
          <w:t>s</w:t>
        </w:r>
      </w:ins>
      <w:ins w:id="3990" w:author="TAHAR IBRI (X137026)" w:date="2017-05-11T14:33:00Z">
        <w:r w:rsidRPr="00874119">
          <w:rPr>
            <w:rPrChange w:id="3991" w:author="TAHAR IBRI (X137026)" w:date="2017-05-11T14:48:00Z">
              <w:rPr/>
            </w:rPrChange>
          </w:rPr>
          <w:t xml:space="preserve"> </w:t>
        </w:r>
        <w:proofErr w:type="spellStart"/>
        <w:r w:rsidRPr="00874119">
          <w:rPr>
            <w:rPrChange w:id="3992" w:author="TAHAR IBRI (X137026)" w:date="2017-05-11T14:48:00Z">
              <w:rPr/>
            </w:rPrChange>
          </w:rPr>
          <w:t>url</w:t>
        </w:r>
      </w:ins>
      <w:ins w:id="3993" w:author="TAHAR IBRI (X137026)" w:date="2017-05-11T14:34:00Z">
        <w:r w:rsidRPr="00874119">
          <w:rPr>
            <w:rPrChange w:id="3994" w:author="TAHAR IBRI (X137026)" w:date="2017-05-11T14:48:00Z">
              <w:rPr/>
            </w:rPrChange>
          </w:rPr>
          <w:t>s</w:t>
        </w:r>
      </w:ins>
      <w:proofErr w:type="spellEnd"/>
      <w:ins w:id="3995" w:author="TAHAR IBRI (X137026)" w:date="2017-05-11T14:35:00Z">
        <w:r w:rsidRPr="00874119">
          <w:rPr>
            <w:rPrChange w:id="3996" w:author="TAHAR IBRI (X137026)" w:date="2017-05-11T14:48:00Z">
              <w:rPr/>
            </w:rPrChange>
          </w:rPr>
          <w:t> :</w:t>
        </w:r>
      </w:ins>
    </w:p>
    <w:p w:rsidR="00C56BD1" w:rsidRPr="00874119" w:rsidRDefault="00C56BD1" w:rsidP="00C56BD1">
      <w:pPr>
        <w:pStyle w:val="Paragraphedeliste"/>
        <w:numPr>
          <w:ilvl w:val="1"/>
          <w:numId w:val="3"/>
        </w:numPr>
        <w:rPr>
          <w:ins w:id="3997" w:author="TAHAR IBRI (X137026)" w:date="2017-05-11T14:31:00Z"/>
          <w:rPrChange w:id="3998" w:author="TAHAR IBRI (X137026)" w:date="2017-05-11T14:48:00Z">
            <w:rPr>
              <w:ins w:id="3999" w:author="TAHAR IBRI (X137026)" w:date="2017-05-11T14:31:00Z"/>
            </w:rPr>
          </w:rPrChange>
        </w:rPr>
        <w:pPrChange w:id="4000" w:author="TAHAR IBRI (X137026)" w:date="2017-05-11T14:35:00Z">
          <w:pPr>
            <w:pStyle w:val="Paragraphedeliste"/>
            <w:numPr>
              <w:numId w:val="3"/>
            </w:numPr>
            <w:ind w:left="1068" w:hanging="360"/>
          </w:pPr>
        </w:pPrChange>
      </w:pPr>
      <w:ins w:id="4001" w:author="TAHAR IBRI (X137026)" w:date="2017-05-11T14:33:00Z">
        <w:r w:rsidRPr="00874119">
          <w:rPr>
            <w:rPrChange w:id="4002" w:author="TAHAR IBRI (X137026)" w:date="2017-05-11T14:48:00Z">
              <w:rPr/>
            </w:rPrChange>
          </w:rPr>
          <w:t xml:space="preserve"> </w:t>
        </w:r>
      </w:ins>
      <w:ins w:id="4003" w:author="TAHAR IBRI (X137026)" w:date="2017-05-11T14:34:00Z">
        <w:r w:rsidRPr="00874119">
          <w:rPr>
            <w:rPrChange w:id="4004" w:author="TAHAR IBRI (X137026)" w:date="2017-05-11T14:48:00Z">
              <w:rPr/>
            </w:rPrChange>
          </w:rPr>
          <w:fldChar w:fldCharType="begin"/>
        </w:r>
        <w:r w:rsidRPr="00874119">
          <w:rPr>
            <w:rPrChange w:id="4005" w:author="TAHAR IBRI (X137026)" w:date="2017-05-11T14:48:00Z">
              <w:rPr/>
            </w:rPrChange>
          </w:rPr>
          <w:instrText xml:space="preserve"> HYPERLINK "</w:instrText>
        </w:r>
      </w:ins>
      <w:ins w:id="4006" w:author="TAHAR IBRI (X137026)" w:date="2017-05-11T14:33:00Z">
        <w:r w:rsidRPr="00874119">
          <w:rPr>
            <w:rPrChange w:id="4007" w:author="TAHAR IBRI (X137026)" w:date="2017-05-11T14:48:00Z">
              <w:rPr/>
            </w:rPrChange>
          </w:rPr>
          <w:instrText>https://isim.ca-consumerfinance.com/itim/console</w:instrText>
        </w:r>
      </w:ins>
      <w:ins w:id="4008" w:author="TAHAR IBRI (X137026)" w:date="2017-05-11T14:34:00Z">
        <w:r w:rsidRPr="00874119">
          <w:rPr>
            <w:rPrChange w:id="4009" w:author="TAHAR IBRI (X137026)" w:date="2017-05-11T14:48:00Z">
              <w:rPr/>
            </w:rPrChange>
          </w:rPr>
          <w:instrText xml:space="preserve">" </w:instrText>
        </w:r>
        <w:r w:rsidRPr="00874119">
          <w:rPr>
            <w:rPrChange w:id="4010" w:author="TAHAR IBRI (X137026)" w:date="2017-05-11T14:48:00Z">
              <w:rPr/>
            </w:rPrChange>
          </w:rPr>
          <w:fldChar w:fldCharType="separate"/>
        </w:r>
      </w:ins>
      <w:ins w:id="4011" w:author="TAHAR IBRI (X137026)" w:date="2017-05-11T14:33:00Z">
        <w:r w:rsidRPr="00874119">
          <w:rPr>
            <w:rStyle w:val="Lienhypertexte"/>
            <w:rFonts w:cstheme="minorBidi"/>
            <w:rPrChange w:id="4012" w:author="TAHAR IBRI (X137026)" w:date="2017-05-11T14:48:00Z">
              <w:rPr>
                <w:rStyle w:val="Lienhypertexte"/>
                <w:rFonts w:cstheme="minorBidi"/>
              </w:rPr>
            </w:rPrChange>
          </w:rPr>
          <w:t>https://isim.ca-consumerfinance.com/itim/console</w:t>
        </w:r>
      </w:ins>
      <w:ins w:id="4013" w:author="TAHAR IBRI (X137026)" w:date="2017-05-11T14:34:00Z">
        <w:r w:rsidRPr="00874119">
          <w:rPr>
            <w:rPrChange w:id="4014" w:author="TAHAR IBRI (X137026)" w:date="2017-05-11T14:48:00Z">
              <w:rPr/>
            </w:rPrChange>
          </w:rPr>
          <w:fldChar w:fldCharType="end"/>
        </w:r>
      </w:ins>
      <w:ins w:id="4015" w:author="TAHAR IBRI (X137026)" w:date="2017-05-11T14:33:00Z">
        <w:r w:rsidRPr="00874119">
          <w:rPr>
            <w:rPrChange w:id="4016" w:author="TAHAR IBRI (X137026)" w:date="2017-05-11T14:48:00Z">
              <w:rPr/>
            </w:rPrChange>
          </w:rPr>
          <w:t xml:space="preserve"> </w:t>
        </w:r>
      </w:ins>
      <w:ins w:id="4017" w:author="TAHAR IBRI (X137026)" w:date="2017-05-11T14:35:00Z">
        <w:r w:rsidRPr="00874119">
          <w:rPr>
            <w:rPrChange w:id="4018" w:author="TAHAR IBRI (X137026)" w:date="2017-05-11T14:48:00Z">
              <w:rPr/>
            </w:rPrChange>
          </w:rPr>
          <w:t>=&gt;</w:t>
        </w:r>
      </w:ins>
      <w:ins w:id="4019" w:author="TAHAR IBRI (X137026)" w:date="2017-05-11T14:34:00Z">
        <w:r w:rsidRPr="00874119">
          <w:rPr>
            <w:rPrChange w:id="4020" w:author="TAHAR IBRI (X137026)" w:date="2017-05-11T14:48:00Z">
              <w:rPr/>
            </w:rPrChange>
          </w:rPr>
          <w:t xml:space="preserve"> </w:t>
        </w:r>
      </w:ins>
      <w:ins w:id="4021" w:author="TAHAR IBRI (X137026)" w:date="2017-05-11T14:35:00Z">
        <w:r w:rsidRPr="00874119">
          <w:rPr>
            <w:rPrChange w:id="4022" w:author="TAHAR IBRI (X137026)" w:date="2017-05-11T14:48:00Z">
              <w:rPr/>
            </w:rPrChange>
          </w:rPr>
          <w:fldChar w:fldCharType="begin"/>
        </w:r>
        <w:r w:rsidRPr="00874119">
          <w:rPr>
            <w:rPrChange w:id="4023" w:author="TAHAR IBRI (X137026)" w:date="2017-05-11T14:48:00Z">
              <w:rPr/>
            </w:rPrChange>
          </w:rPr>
          <w:instrText xml:space="preserve"> HYPERLINK "</w:instrText>
        </w:r>
      </w:ins>
      <w:ins w:id="4024" w:author="TAHAR IBRI (X137026)" w:date="2017-05-11T14:34:00Z">
        <w:r w:rsidRPr="00874119">
          <w:rPr>
            <w:rPrChange w:id="4025" w:author="TAHAR IBRI (X137026)" w:date="2017-05-11T14:48:00Z">
              <w:rPr/>
            </w:rPrChange>
          </w:rPr>
          <w:instrText>https://lpdynv026.ca-consumerfinance.local/itim/console</w:instrText>
        </w:r>
      </w:ins>
      <w:ins w:id="4026" w:author="TAHAR IBRI (X137026)" w:date="2017-05-11T14:35:00Z">
        <w:r w:rsidRPr="00874119">
          <w:rPr>
            <w:rPrChange w:id="4027" w:author="TAHAR IBRI (X137026)" w:date="2017-05-11T14:48:00Z">
              <w:rPr/>
            </w:rPrChange>
          </w:rPr>
          <w:instrText xml:space="preserve">" </w:instrText>
        </w:r>
        <w:r w:rsidRPr="00874119">
          <w:rPr>
            <w:rPrChange w:id="4028" w:author="TAHAR IBRI (X137026)" w:date="2017-05-11T14:48:00Z">
              <w:rPr/>
            </w:rPrChange>
          </w:rPr>
          <w:fldChar w:fldCharType="separate"/>
        </w:r>
      </w:ins>
      <w:ins w:id="4029" w:author="TAHAR IBRI (X137026)" w:date="2017-05-11T14:34:00Z">
        <w:r w:rsidRPr="00874119">
          <w:rPr>
            <w:rStyle w:val="Lienhypertexte"/>
            <w:rFonts w:cstheme="minorBidi"/>
            <w:rPrChange w:id="4030" w:author="TAHAR IBRI (X137026)" w:date="2017-05-11T14:48:00Z">
              <w:rPr>
                <w:rStyle w:val="Lienhypertexte"/>
                <w:rFonts w:cstheme="minorBidi"/>
              </w:rPr>
            </w:rPrChange>
          </w:rPr>
          <w:t>https://lpdynv026.ca-consumerfinance.local/itim/console</w:t>
        </w:r>
      </w:ins>
      <w:ins w:id="4031" w:author="TAHAR IBRI (X137026)" w:date="2017-05-11T14:35:00Z">
        <w:r w:rsidRPr="00874119">
          <w:rPr>
            <w:rPrChange w:id="4032" w:author="TAHAR IBRI (X137026)" w:date="2017-05-11T14:48:00Z">
              <w:rPr/>
            </w:rPrChange>
          </w:rPr>
          <w:fldChar w:fldCharType="end"/>
        </w:r>
      </w:ins>
    </w:p>
    <w:p w:rsidR="00C56BD1" w:rsidRDefault="00C56BD1" w:rsidP="00C56BD1">
      <w:pPr>
        <w:pStyle w:val="Paragraphedeliste"/>
        <w:numPr>
          <w:ilvl w:val="0"/>
          <w:numId w:val="3"/>
        </w:numPr>
        <w:rPr>
          <w:ins w:id="4033" w:author="TAHAR IBRI (X137026)" w:date="2017-05-11T15:03:00Z"/>
        </w:rPr>
      </w:pPr>
      <w:ins w:id="4034" w:author="TAHAR IBRI (X137026)" w:date="2017-05-11T14:31:00Z">
        <w:r w:rsidRPr="00874119">
          <w:rPr>
            <w:rPrChange w:id="4035" w:author="TAHAR IBRI (X137026)" w:date="2017-05-11T14:48:00Z">
              <w:rPr/>
            </w:rPrChange>
          </w:rPr>
          <w:t>Connexion de l’application ISIM6 avec les anciens connecteurs ITDI 7.1 de la plateforme ITIM5</w:t>
        </w:r>
      </w:ins>
    </w:p>
    <w:p w:rsidR="0089716F" w:rsidRDefault="0089716F" w:rsidP="0089716F">
      <w:pPr>
        <w:rPr>
          <w:ins w:id="4036" w:author="TAHAR IBRI (X137026)" w:date="2017-05-11T14:57:00Z"/>
        </w:rPr>
        <w:pPrChange w:id="4037" w:author="TAHAR IBRI (X137026)" w:date="2017-05-11T15:03:00Z">
          <w:pPr>
            <w:pStyle w:val="Paragraphedeliste"/>
            <w:numPr>
              <w:numId w:val="3"/>
            </w:numPr>
            <w:ind w:left="1068" w:hanging="360"/>
          </w:pPr>
        </w:pPrChange>
      </w:pPr>
      <w:ins w:id="4038" w:author="TAHAR IBRI (X137026)" w:date="2017-05-11T15:03:00Z">
        <w:r>
          <w:t>Ci-dessous une description des étapes de la livraison en phase1/</w:t>
        </w:r>
      </w:ins>
    </w:p>
    <w:p w:rsidR="00B51BDD" w:rsidRPr="00874119" w:rsidRDefault="00B51BDD" w:rsidP="00B51BDD">
      <w:pPr>
        <w:pStyle w:val="Titre3"/>
        <w:rPr>
          <w:ins w:id="4039" w:author="TAHAR IBRI (X137026)" w:date="2017-05-11T14:57:00Z"/>
        </w:rPr>
        <w:pPrChange w:id="4040" w:author="TAHAR IBRI (X137026)" w:date="2017-05-11T14:57:00Z">
          <w:pPr>
            <w:pStyle w:val="Titre2"/>
          </w:pPr>
        </w:pPrChange>
      </w:pPr>
      <w:bookmarkStart w:id="4041" w:name="_Toc482278762"/>
      <w:ins w:id="4042" w:author="TAHAR IBRI (X137026)" w:date="2017-05-11T14:57:00Z">
        <w:r w:rsidRPr="00874119">
          <w:t>Capture des changements ITIM v5 et Mise à jour de production ISIM v6</w:t>
        </w:r>
        <w:bookmarkEnd w:id="4041"/>
      </w:ins>
    </w:p>
    <w:p w:rsidR="00B51BDD" w:rsidRPr="00874119" w:rsidRDefault="00B51BDD" w:rsidP="00B51BDD">
      <w:pPr>
        <w:rPr>
          <w:ins w:id="4043" w:author="TAHAR IBRI (X137026)" w:date="2017-05-11T14:57:00Z"/>
        </w:rPr>
      </w:pPr>
      <w:ins w:id="4044" w:author="TAHAR IBRI (X137026)" w:date="2017-05-11T14:57:00Z">
        <w:r w:rsidRPr="00874119">
          <w:t xml:space="preserve">Depuis le début de la migration en environnement de développement DEV1, la plateforme ITIM v5 a continué à fonctionner, et les données de production ont évolué. </w:t>
        </w:r>
      </w:ins>
    </w:p>
    <w:p w:rsidR="00B51BDD" w:rsidRPr="00874119" w:rsidRDefault="00B51BDD" w:rsidP="00B51BDD">
      <w:pPr>
        <w:rPr>
          <w:ins w:id="4045" w:author="TAHAR IBRI (X137026)" w:date="2017-05-11T14:57:00Z"/>
        </w:rPr>
      </w:pPr>
      <w:ins w:id="4046" w:author="TAHAR IBRI (X137026)" w:date="2017-05-11T14:57:00Z">
        <w:r w:rsidRPr="00874119">
          <w:t>Cette étape de capture des données de production ITIM5 et de les importer production ISIM6 permet finaliser la migration de la plateforme ITIM v5 vers la plateforme ISIM v6</w:t>
        </w:r>
      </w:ins>
    </w:p>
    <w:p w:rsidR="00B51BDD" w:rsidRDefault="00B51BDD" w:rsidP="00B51BDD">
      <w:pPr>
        <w:pStyle w:val="Paragraphedeliste"/>
        <w:numPr>
          <w:ilvl w:val="0"/>
          <w:numId w:val="30"/>
        </w:numPr>
        <w:rPr>
          <w:ins w:id="4047" w:author="TAHAR IBRI (X137026)" w:date="2017-05-11T14:58:00Z"/>
        </w:rPr>
        <w:pPrChange w:id="4048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049" w:author="TAHAR IBRI (X137026)" w:date="2017-05-11T14:57:00Z">
        <w:r w:rsidRPr="00874119">
          <w:t xml:space="preserve">Fermeture de </w:t>
        </w:r>
        <w:proofErr w:type="spellStart"/>
        <w:r w:rsidRPr="00874119">
          <w:t>WebSphere</w:t>
        </w:r>
        <w:proofErr w:type="spellEnd"/>
        <w:r w:rsidRPr="00874119">
          <w:t xml:space="preserve"> Application Server sur </w:t>
        </w:r>
        <w:r w:rsidRPr="00874119">
          <w:rPr>
            <w:rFonts w:cs="Arial"/>
            <w:color w:val="000000"/>
            <w:szCs w:val="20"/>
            <w:highlight w:val="lightGray"/>
          </w:rPr>
          <w:t>LPDYNV026</w:t>
        </w:r>
        <w:r w:rsidRPr="00874119">
          <w:t>.</w:t>
        </w:r>
      </w:ins>
    </w:p>
    <w:p w:rsidR="00B51BDD" w:rsidRPr="00874119" w:rsidRDefault="00B51BDD" w:rsidP="00B51BDD">
      <w:pPr>
        <w:pStyle w:val="Paragraphedeliste"/>
        <w:numPr>
          <w:ilvl w:val="0"/>
          <w:numId w:val="30"/>
        </w:numPr>
        <w:rPr>
          <w:ins w:id="4050" w:author="TAHAR IBRI (X137026)" w:date="2017-05-11T14:58:00Z"/>
        </w:rPr>
        <w:pPrChange w:id="4051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052" w:author="TAHAR IBRI (X137026)" w:date="2017-05-11T14:58:00Z">
        <w:r w:rsidRPr="00874119">
          <w:t xml:space="preserve">Fermeture de </w:t>
        </w:r>
        <w:proofErr w:type="spellStart"/>
        <w:r w:rsidRPr="00874119">
          <w:t>WebSphere</w:t>
        </w:r>
        <w:proofErr w:type="spellEnd"/>
        <w:r w:rsidRPr="00874119">
          <w:t xml:space="preserve"> Application Server sur </w:t>
        </w:r>
        <w:r w:rsidRPr="0043476D">
          <w:rPr>
            <w:rFonts w:cs="Arial"/>
            <w:color w:val="000000"/>
            <w:szCs w:val="20"/>
            <w:highlight w:val="cyan"/>
            <w:rPrChange w:id="4053" w:author="TAHAR IBRI (X137026)" w:date="2017-05-11T15:06:00Z">
              <w:rPr>
                <w:rFonts w:cs="Arial"/>
                <w:color w:val="000000"/>
                <w:szCs w:val="20"/>
              </w:rPr>
            </w:rPrChange>
          </w:rPr>
          <w:t>UXPROD901</w:t>
        </w:r>
        <w:r>
          <w:rPr>
            <w:rFonts w:cs="Arial"/>
            <w:color w:val="000000"/>
            <w:szCs w:val="20"/>
          </w:rPr>
          <w:t xml:space="preserve"> et </w:t>
        </w:r>
        <w:r w:rsidRPr="0043476D">
          <w:rPr>
            <w:rFonts w:cs="Arial"/>
            <w:color w:val="000000"/>
            <w:szCs w:val="20"/>
            <w:highlight w:val="cyan"/>
            <w:rPrChange w:id="4054" w:author="TAHAR IBRI (X137026)" w:date="2017-05-11T15:06:00Z">
              <w:rPr>
                <w:rFonts w:cs="Arial"/>
                <w:color w:val="000000"/>
                <w:szCs w:val="20"/>
              </w:rPr>
            </w:rPrChange>
          </w:rPr>
          <w:t>UXPROD904</w:t>
        </w:r>
        <w:r w:rsidRPr="00874119">
          <w:t>.</w:t>
        </w:r>
      </w:ins>
    </w:p>
    <w:p w:rsidR="00B51BDD" w:rsidRPr="00874119" w:rsidRDefault="00B51BDD" w:rsidP="00B51BDD">
      <w:pPr>
        <w:pStyle w:val="Paragraphedeliste"/>
        <w:numPr>
          <w:ilvl w:val="0"/>
          <w:numId w:val="30"/>
        </w:numPr>
        <w:rPr>
          <w:ins w:id="4055" w:author="TAHAR IBRI (X137026)" w:date="2017-05-11T14:57:00Z"/>
        </w:rPr>
        <w:pPrChange w:id="4056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057" w:author="TAHAR IBRI (X137026)" w:date="2017-05-11T14:57:00Z">
        <w:r w:rsidRPr="00874119">
          <w:t>Capture des données des anciens serveurs de production ITIM 5</w:t>
        </w:r>
      </w:ins>
      <w:ins w:id="4058" w:author="TAHAR IBRI (X137026)" w:date="2017-05-11T14:58:00Z">
        <w:r>
          <w:t xml:space="preserve"> sur </w:t>
        </w:r>
        <w:r w:rsidRPr="0043476D">
          <w:rPr>
            <w:rFonts w:cs="Arial"/>
            <w:color w:val="000000"/>
            <w:szCs w:val="20"/>
            <w:highlight w:val="cyan"/>
            <w:rPrChange w:id="4059" w:author="TAHAR IBRI (X137026)" w:date="2017-05-11T15:06:00Z">
              <w:rPr/>
            </w:rPrChange>
          </w:rPr>
          <w:t>UXPROD905</w:t>
        </w:r>
      </w:ins>
    </w:p>
    <w:p w:rsidR="00B51BDD" w:rsidRPr="00874119" w:rsidRDefault="00B51BDD" w:rsidP="00B51BDD">
      <w:pPr>
        <w:numPr>
          <w:ilvl w:val="1"/>
          <w:numId w:val="17"/>
        </w:numPr>
        <w:shd w:val="clear" w:color="auto" w:fill="FFFFFF"/>
        <w:spacing w:after="0" w:line="240" w:lineRule="auto"/>
        <w:rPr>
          <w:ins w:id="4060" w:author="TAHAR IBRI (X137026)" w:date="2017-05-11T14:57:00Z"/>
          <w:rFonts w:eastAsia="Times New Roman" w:cs="Arial"/>
          <w:color w:val="000000"/>
          <w:sz w:val="19"/>
          <w:szCs w:val="19"/>
          <w:lang w:eastAsia="fr-FR"/>
        </w:rPr>
      </w:pPr>
      <w:ins w:id="4061" w:author="TAHAR IBRI (X137026)" w:date="2017-05-11T14:57:00Z">
        <w:r w:rsidRPr="00874119">
          <w:rPr>
            <w:rFonts w:eastAsia="Times New Roman" w:cs="Arial"/>
            <w:color w:val="000000"/>
            <w:sz w:val="19"/>
            <w:szCs w:val="19"/>
            <w:lang w:eastAsia="fr-FR"/>
          </w:rPr>
          <w:t>Serveur d'annuaire</w:t>
        </w:r>
      </w:ins>
    </w:p>
    <w:p w:rsidR="00B51BDD" w:rsidRPr="00874119" w:rsidRDefault="00B51BDD" w:rsidP="00B51BDD">
      <w:pPr>
        <w:numPr>
          <w:ilvl w:val="1"/>
          <w:numId w:val="17"/>
        </w:numPr>
        <w:shd w:val="clear" w:color="auto" w:fill="FFFFFF"/>
        <w:spacing w:after="0" w:line="240" w:lineRule="auto"/>
        <w:rPr>
          <w:ins w:id="4062" w:author="TAHAR IBRI (X137026)" w:date="2017-05-11T14:57:00Z"/>
          <w:rFonts w:eastAsia="Times New Roman" w:cs="Arial"/>
          <w:color w:val="000000"/>
          <w:sz w:val="19"/>
          <w:szCs w:val="19"/>
          <w:lang w:eastAsia="fr-FR"/>
        </w:rPr>
      </w:pPr>
      <w:ins w:id="4063" w:author="TAHAR IBRI (X137026)" w:date="2017-05-11T14:57:00Z">
        <w:r w:rsidRPr="00874119">
          <w:rPr>
            <w:rFonts w:eastAsia="Times New Roman" w:cs="Arial"/>
            <w:color w:val="000000"/>
            <w:sz w:val="19"/>
            <w:szCs w:val="19"/>
            <w:lang w:eastAsia="fr-FR"/>
          </w:rPr>
          <w:t>Serveur de base de données</w:t>
        </w:r>
      </w:ins>
    </w:p>
    <w:p w:rsidR="00B51BDD" w:rsidRPr="00874119" w:rsidRDefault="00B51BDD" w:rsidP="00B51BDD">
      <w:pPr>
        <w:shd w:val="clear" w:color="auto" w:fill="FFFFFF"/>
        <w:spacing w:after="0" w:line="240" w:lineRule="auto"/>
        <w:rPr>
          <w:ins w:id="4064" w:author="TAHAR IBRI (X137026)" w:date="2017-05-11T14:57:00Z"/>
          <w:rFonts w:eastAsia="Times New Roman" w:cs="Arial"/>
          <w:color w:val="000000"/>
          <w:sz w:val="19"/>
          <w:szCs w:val="19"/>
          <w:lang w:eastAsia="fr-FR"/>
        </w:rPr>
      </w:pPr>
    </w:p>
    <w:p w:rsidR="00B51BDD" w:rsidRPr="00B51BDD" w:rsidRDefault="00B51BDD" w:rsidP="00B51BDD">
      <w:pPr>
        <w:pStyle w:val="Paragraphedeliste"/>
        <w:numPr>
          <w:ilvl w:val="0"/>
          <w:numId w:val="30"/>
        </w:numPr>
        <w:rPr>
          <w:ins w:id="4065" w:author="TAHAR IBRI (X137026)" w:date="2017-05-11T14:59:00Z"/>
          <w:rPrChange w:id="4066" w:author="TAHAR IBRI (X137026)" w:date="2017-05-11T14:59:00Z">
            <w:rPr>
              <w:ins w:id="4067" w:author="TAHAR IBRI (X137026)" w:date="2017-05-11T14:59:00Z"/>
              <w:rFonts w:cs="Arial"/>
              <w:color w:val="000000"/>
              <w:szCs w:val="20"/>
            </w:rPr>
          </w:rPrChange>
        </w:rPr>
        <w:pPrChange w:id="4068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069" w:author="TAHAR IBRI (X137026)" w:date="2017-05-11T14:59:00Z">
        <w:r>
          <w:t>Transférer</w:t>
        </w:r>
      </w:ins>
      <w:ins w:id="4070" w:author="TAHAR IBRI (X137026)" w:date="2017-05-11T14:58:00Z">
        <w:r>
          <w:t xml:space="preserve"> </w:t>
        </w:r>
      </w:ins>
      <w:ins w:id="4071" w:author="TAHAR IBRI (X137026)" w:date="2017-05-11T14:59:00Z">
        <w:r>
          <w:t>l</w:t>
        </w:r>
      </w:ins>
      <w:ins w:id="4072" w:author="TAHAR IBRI (X137026)" w:date="2017-05-11T14:58:00Z">
        <w:r>
          <w:t>es données capturées su</w:t>
        </w:r>
      </w:ins>
      <w:ins w:id="4073" w:author="TAHAR IBRI (X137026)" w:date="2017-05-11T14:59:00Z">
        <w:r>
          <w:t>r</w:t>
        </w:r>
      </w:ins>
      <w:ins w:id="4074" w:author="TAHAR IBRI (X137026)" w:date="2017-05-11T14:58:00Z">
        <w:r>
          <w:t xml:space="preserve"> le serveur </w:t>
        </w:r>
      </w:ins>
      <w:ins w:id="4075" w:author="TAHAR IBRI (X137026)" w:date="2017-05-11T14:59:00Z">
        <w:r w:rsidRPr="00874119">
          <w:rPr>
            <w:rFonts w:cs="Arial"/>
            <w:color w:val="000000"/>
            <w:szCs w:val="20"/>
            <w:highlight w:val="lightGray"/>
          </w:rPr>
          <w:t>LPDYNV026</w:t>
        </w:r>
      </w:ins>
    </w:p>
    <w:p w:rsidR="00B51BDD" w:rsidRDefault="00B51BDD" w:rsidP="00B51BDD">
      <w:pPr>
        <w:pStyle w:val="Paragraphedeliste"/>
        <w:numPr>
          <w:ilvl w:val="0"/>
          <w:numId w:val="30"/>
        </w:numPr>
        <w:rPr>
          <w:ins w:id="4076" w:author="TAHAR IBRI (X137026)" w:date="2017-05-11T14:59:00Z"/>
        </w:rPr>
        <w:pPrChange w:id="4077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078" w:author="TAHAR IBRI (X137026)" w:date="2017-05-11T14:59:00Z">
        <w:r>
          <w:t>Importe des données sur les composants :</w:t>
        </w:r>
      </w:ins>
    </w:p>
    <w:p w:rsidR="00B51BDD" w:rsidRPr="00874119" w:rsidRDefault="00B51BDD" w:rsidP="00B51BDD">
      <w:pPr>
        <w:numPr>
          <w:ilvl w:val="1"/>
          <w:numId w:val="17"/>
        </w:numPr>
        <w:shd w:val="clear" w:color="auto" w:fill="FFFFFF"/>
        <w:spacing w:after="0" w:line="240" w:lineRule="auto"/>
        <w:rPr>
          <w:ins w:id="4079" w:author="TAHAR IBRI (X137026)" w:date="2017-05-11T14:59:00Z"/>
          <w:rFonts w:eastAsia="Times New Roman" w:cs="Arial"/>
          <w:color w:val="000000"/>
          <w:sz w:val="19"/>
          <w:szCs w:val="19"/>
          <w:lang w:eastAsia="fr-FR"/>
        </w:rPr>
        <w:pPrChange w:id="4080" w:author="TAHAR IBRI (X137026)" w:date="2017-05-11T14:59:00Z">
          <w:pPr>
            <w:numPr>
              <w:ilvl w:val="1"/>
              <w:numId w:val="30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081" w:author="TAHAR IBRI (X137026)" w:date="2017-05-11T14:59:00Z">
        <w:r w:rsidRPr="00874119">
          <w:rPr>
            <w:rFonts w:eastAsia="Times New Roman" w:cs="Arial"/>
            <w:color w:val="000000"/>
            <w:sz w:val="19"/>
            <w:szCs w:val="19"/>
            <w:lang w:eastAsia="fr-FR"/>
          </w:rPr>
          <w:t>Serveur d'annuaire</w:t>
        </w:r>
      </w:ins>
    </w:p>
    <w:p w:rsidR="00B51BDD" w:rsidRPr="00874119" w:rsidRDefault="00B51BDD" w:rsidP="00B51BDD">
      <w:pPr>
        <w:numPr>
          <w:ilvl w:val="1"/>
          <w:numId w:val="17"/>
        </w:numPr>
        <w:shd w:val="clear" w:color="auto" w:fill="FFFFFF"/>
        <w:spacing w:after="0" w:line="240" w:lineRule="auto"/>
        <w:rPr>
          <w:ins w:id="4082" w:author="TAHAR IBRI (X137026)" w:date="2017-05-11T14:59:00Z"/>
          <w:rFonts w:eastAsia="Times New Roman" w:cs="Arial"/>
          <w:color w:val="000000"/>
          <w:sz w:val="19"/>
          <w:szCs w:val="19"/>
          <w:lang w:eastAsia="fr-FR"/>
        </w:rPr>
        <w:pPrChange w:id="4083" w:author="TAHAR IBRI (X137026)" w:date="2017-05-11T14:59:00Z">
          <w:pPr>
            <w:numPr>
              <w:ilvl w:val="1"/>
              <w:numId w:val="30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084" w:author="TAHAR IBRI (X137026)" w:date="2017-05-11T14:59:00Z">
        <w:r w:rsidRPr="00874119">
          <w:rPr>
            <w:rFonts w:eastAsia="Times New Roman" w:cs="Arial"/>
            <w:color w:val="000000"/>
            <w:sz w:val="19"/>
            <w:szCs w:val="19"/>
            <w:lang w:eastAsia="fr-FR"/>
          </w:rPr>
          <w:t>Serveur de base de données</w:t>
        </w:r>
      </w:ins>
    </w:p>
    <w:p w:rsidR="00B51BDD" w:rsidRDefault="00B51BDD" w:rsidP="00B51BDD">
      <w:pPr>
        <w:pStyle w:val="Paragraphedeliste"/>
        <w:ind w:left="1440"/>
        <w:rPr>
          <w:ins w:id="4085" w:author="TAHAR IBRI (X137026)" w:date="2017-05-11T14:58:00Z"/>
        </w:rPr>
        <w:pPrChange w:id="4086" w:author="TAHAR IBRI (X137026)" w:date="2017-05-11T14:59:00Z">
          <w:pPr>
            <w:pStyle w:val="Paragraphedeliste"/>
            <w:numPr>
              <w:numId w:val="19"/>
            </w:numPr>
            <w:ind w:hanging="360"/>
          </w:pPr>
        </w:pPrChange>
      </w:pPr>
    </w:p>
    <w:p w:rsidR="00B51BDD" w:rsidRPr="00874119" w:rsidRDefault="00B51BDD" w:rsidP="00B51BDD">
      <w:pPr>
        <w:pStyle w:val="Paragraphedeliste"/>
        <w:numPr>
          <w:ilvl w:val="0"/>
          <w:numId w:val="30"/>
        </w:numPr>
        <w:rPr>
          <w:ins w:id="4087" w:author="TAHAR IBRI (X137026)" w:date="2017-05-11T14:57:00Z"/>
        </w:rPr>
        <w:pPrChange w:id="4088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089" w:author="TAHAR IBRI (X137026)" w:date="2017-05-11T14:57:00Z">
        <w:r w:rsidRPr="00874119">
          <w:t>Exécution de l'outil de mise à niveau du protocole LDAP</w:t>
        </w:r>
      </w:ins>
      <w:ins w:id="4090" w:author="TAHAR IBRI (X137026)" w:date="2017-05-11T15:00:00Z">
        <w:r>
          <w:t xml:space="preserve"> « </w:t>
        </w:r>
        <w:proofErr w:type="spellStart"/>
        <w:r w:rsidRPr="00B51BDD">
          <w:rPr>
            <w:i/>
            <w:rPrChange w:id="4091" w:author="TAHAR IBRI (X137026)" w:date="2017-05-11T15:00:00Z">
              <w:rPr/>
            </w:rPrChange>
          </w:rPr>
          <w:t>ldapUpgrade</w:t>
        </w:r>
        <w:proofErr w:type="spellEnd"/>
        <w:r>
          <w:t> »</w:t>
        </w:r>
      </w:ins>
      <w:ins w:id="4092" w:author="TAHAR IBRI (X137026)" w:date="2017-05-11T14:57:00Z">
        <w:r w:rsidRPr="00874119">
          <w:t xml:space="preserve"> afin de migrer les données de serveur</w:t>
        </w:r>
        <w:r w:rsidRPr="00874119">
          <w:rPr>
            <w:rFonts w:eastAsia="Times New Roman" w:cs="Arial"/>
            <w:color w:val="000000"/>
            <w:sz w:val="19"/>
            <w:szCs w:val="19"/>
            <w:lang w:eastAsia="fr-FR"/>
          </w:rPr>
          <w:t xml:space="preserve"> d'annuaire vers </w:t>
        </w:r>
        <w:r w:rsidRPr="00874119">
          <w:rPr>
            <w:rFonts w:cs="Arial"/>
            <w:color w:val="000000"/>
            <w:szCs w:val="20"/>
            <w:highlight w:val="lightGray"/>
          </w:rPr>
          <w:t>LPDYNV026</w:t>
        </w:r>
        <w:r w:rsidRPr="00874119">
          <w:rPr>
            <w:rFonts w:cs="Arial"/>
            <w:color w:val="000000"/>
            <w:szCs w:val="20"/>
          </w:rPr>
          <w:t>.</w:t>
        </w:r>
        <w:r w:rsidRPr="00874119">
          <w:rPr>
            <w:rFonts w:cs="Arial"/>
            <w:color w:val="000000"/>
            <w:szCs w:val="20"/>
          </w:rPr>
          <w:br/>
        </w:r>
      </w:ins>
    </w:p>
    <w:p w:rsidR="00B51BDD" w:rsidRPr="00874119" w:rsidRDefault="00B51BDD" w:rsidP="00B51BDD">
      <w:pPr>
        <w:pStyle w:val="Paragraphedeliste"/>
        <w:numPr>
          <w:ilvl w:val="0"/>
          <w:numId w:val="30"/>
        </w:numPr>
        <w:rPr>
          <w:ins w:id="4093" w:author="TAHAR IBRI (X137026)" w:date="2017-05-11T14:57:00Z"/>
        </w:rPr>
        <w:pPrChange w:id="4094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095" w:author="TAHAR IBRI (X137026)" w:date="2017-05-11T14:57:00Z">
        <w:r w:rsidRPr="00874119">
          <w:t xml:space="preserve">Exécution de l'outil de mise à niveau de base de données </w:t>
        </w:r>
      </w:ins>
      <w:ins w:id="4096" w:author="TAHAR IBRI (X137026)" w:date="2017-05-11T15:00:00Z">
        <w:r>
          <w:t>« </w:t>
        </w:r>
        <w:proofErr w:type="spellStart"/>
        <w:r w:rsidRPr="00B51BDD">
          <w:rPr>
            <w:i/>
            <w:rPrChange w:id="4097" w:author="TAHAR IBRI (X137026)" w:date="2017-05-11T15:00:00Z">
              <w:rPr/>
            </w:rPrChange>
          </w:rPr>
          <w:t>DBUpgrade</w:t>
        </w:r>
        <w:proofErr w:type="spellEnd"/>
        <w:r>
          <w:t xml:space="preserve"> » </w:t>
        </w:r>
      </w:ins>
      <w:ins w:id="4098" w:author="TAHAR IBRI (X137026)" w:date="2017-05-11T14:57:00Z">
        <w:r w:rsidRPr="00874119">
          <w:t>afin de migrer les données du serveur de base de données vers </w:t>
        </w:r>
        <w:r w:rsidRPr="00874119">
          <w:rPr>
            <w:rFonts w:cs="Arial"/>
            <w:color w:val="000000"/>
            <w:szCs w:val="20"/>
            <w:highlight w:val="lightGray"/>
          </w:rPr>
          <w:t>LPDYNV026</w:t>
        </w:r>
        <w:r w:rsidRPr="00874119">
          <w:t>.</w:t>
        </w:r>
        <w:r w:rsidRPr="00874119">
          <w:br/>
        </w:r>
      </w:ins>
    </w:p>
    <w:p w:rsidR="00B51BDD" w:rsidRPr="00874119" w:rsidRDefault="00B51BDD" w:rsidP="00B51BDD">
      <w:pPr>
        <w:pStyle w:val="Paragraphedeliste"/>
        <w:numPr>
          <w:ilvl w:val="0"/>
          <w:numId w:val="30"/>
        </w:numPr>
        <w:rPr>
          <w:ins w:id="4099" w:author="TAHAR IBRI (X137026)" w:date="2017-05-11T14:57:00Z"/>
        </w:rPr>
        <w:pPrChange w:id="4100" w:author="TAHAR IBRI (X137026)" w:date="2017-05-11T14:58:00Z">
          <w:pPr>
            <w:pStyle w:val="Paragraphedeliste"/>
            <w:numPr>
              <w:numId w:val="19"/>
            </w:numPr>
            <w:ind w:hanging="360"/>
          </w:pPr>
        </w:pPrChange>
      </w:pPr>
      <w:ins w:id="4101" w:author="TAHAR IBRI (X137026)" w:date="2017-05-11T14:57:00Z">
        <w:r w:rsidRPr="00874119">
          <w:t xml:space="preserve">Démarrage de </w:t>
        </w:r>
        <w:proofErr w:type="spellStart"/>
        <w:r w:rsidRPr="00874119">
          <w:t>WebSphere</w:t>
        </w:r>
        <w:proofErr w:type="spellEnd"/>
        <w:r w:rsidRPr="00874119">
          <w:t xml:space="preserve"> Application Server sur </w:t>
        </w:r>
        <w:r w:rsidRPr="00874119">
          <w:rPr>
            <w:rFonts w:cs="Arial"/>
            <w:color w:val="000000"/>
            <w:szCs w:val="20"/>
            <w:highlight w:val="lightGray"/>
          </w:rPr>
          <w:t>LPDYNV026</w:t>
        </w:r>
        <w:r w:rsidRPr="00874119">
          <w:t>.</w:t>
        </w:r>
        <w:r w:rsidRPr="00874119">
          <w:br/>
        </w:r>
      </w:ins>
    </w:p>
    <w:p w:rsidR="00874119" w:rsidRPr="0089716F" w:rsidRDefault="00B51BDD" w:rsidP="00B51BDD">
      <w:pPr>
        <w:pStyle w:val="Paragraphedeliste"/>
        <w:numPr>
          <w:ilvl w:val="0"/>
          <w:numId w:val="30"/>
        </w:numPr>
        <w:rPr>
          <w:ins w:id="4102" w:author="TAHAR IBRI (X137026)" w:date="2017-05-11T15:04:00Z"/>
          <w:rPrChange w:id="4103" w:author="TAHAR IBRI (X137026)" w:date="2017-05-11T15:04:00Z">
            <w:rPr>
              <w:ins w:id="4104" w:author="TAHAR IBRI (X137026)" w:date="2017-05-11T15:04:00Z"/>
              <w:rFonts w:cs="Arial"/>
              <w:color w:val="000000"/>
              <w:szCs w:val="20"/>
            </w:rPr>
          </w:rPrChange>
        </w:rPr>
        <w:pPrChange w:id="4105" w:author="TAHAR IBRI (X137026)" w:date="2017-05-11T15:01:00Z">
          <w:pPr>
            <w:pStyle w:val="Paragraphedeliste"/>
            <w:ind w:left="1080"/>
          </w:pPr>
        </w:pPrChange>
      </w:pPr>
      <w:ins w:id="4106" w:author="TAHAR IBRI (X137026)" w:date="2017-05-11T14:57:00Z">
        <w:r w:rsidRPr="00874119">
          <w:t xml:space="preserve">Application du paramètre d'ajustement des performances sur les serveurs d'annuaire et de base de données sur </w:t>
        </w:r>
        <w:r w:rsidRPr="00874119">
          <w:rPr>
            <w:rFonts w:cs="Arial"/>
            <w:color w:val="000000"/>
            <w:szCs w:val="20"/>
            <w:highlight w:val="lightGray"/>
          </w:rPr>
          <w:t>LPDYNV026</w:t>
        </w:r>
        <w:r w:rsidRPr="00874119">
          <w:rPr>
            <w:rFonts w:cs="Arial"/>
            <w:color w:val="000000"/>
            <w:szCs w:val="20"/>
          </w:rPr>
          <w:t>.</w:t>
        </w:r>
      </w:ins>
    </w:p>
    <w:p w:rsidR="0089716F" w:rsidRPr="00B51BDD" w:rsidRDefault="0089716F" w:rsidP="0089716F">
      <w:pPr>
        <w:pStyle w:val="Paragraphedeliste"/>
        <w:rPr>
          <w:ins w:id="4107" w:author="TAHAR IBRI (X137026)" w:date="2017-05-11T14:54:00Z"/>
          <w:rPrChange w:id="4108" w:author="TAHAR IBRI (X137026)" w:date="2017-05-11T15:01:00Z">
            <w:rPr>
              <w:ins w:id="4109" w:author="TAHAR IBRI (X137026)" w:date="2017-05-11T14:54:00Z"/>
              <w:rFonts w:eastAsia="Times New Roman"/>
              <w:lang w:eastAsia="fr-FR"/>
            </w:rPr>
          </w:rPrChange>
        </w:rPr>
        <w:pPrChange w:id="4110" w:author="TAHAR IBRI (X137026)" w:date="2017-05-11T15:04:00Z">
          <w:pPr>
            <w:pStyle w:val="Paragraphedeliste"/>
            <w:ind w:left="1080"/>
          </w:pPr>
        </w:pPrChange>
      </w:pPr>
    </w:p>
    <w:p w:rsidR="0089716F" w:rsidRPr="0089716F" w:rsidRDefault="00C56BD1" w:rsidP="0089716F">
      <w:pPr>
        <w:pStyle w:val="Titre2"/>
        <w:rPr>
          <w:ins w:id="4111" w:author="TAHAR IBRI (X137026)" w:date="2017-05-11T14:31:00Z"/>
          <w:rPrChange w:id="4112" w:author="TAHAR IBRI (X137026)" w:date="2017-05-11T15:04:00Z">
            <w:rPr>
              <w:ins w:id="4113" w:author="TAHAR IBRI (X137026)" w:date="2017-05-11T14:31:00Z"/>
            </w:rPr>
          </w:rPrChange>
        </w:rPr>
        <w:pPrChange w:id="4114" w:author="TAHAR IBRI (X137026)" w:date="2017-05-11T15:04:00Z">
          <w:pPr>
            <w:pStyle w:val="Titre2"/>
          </w:pPr>
        </w:pPrChange>
      </w:pPr>
      <w:bookmarkStart w:id="4115" w:name="_Toc482278763"/>
      <w:ins w:id="4116" w:author="TAHAR IBRI (X137026)" w:date="2017-05-11T14:31:00Z">
        <w:r w:rsidRPr="00874119">
          <w:rPr>
            <w:rPrChange w:id="4117" w:author="TAHAR IBRI (X137026)" w:date="2017-05-11T14:48:00Z">
              <w:rPr/>
            </w:rPrChange>
          </w:rPr>
          <w:lastRenderedPageBreak/>
          <w:t>Livraison Phase 2</w:t>
        </w:r>
        <w:bookmarkEnd w:id="4115"/>
      </w:ins>
    </w:p>
    <w:p w:rsidR="00C56BD1" w:rsidRPr="00874119" w:rsidRDefault="00C56BD1" w:rsidP="00C56BD1">
      <w:pPr>
        <w:pStyle w:val="Paragraphedeliste"/>
        <w:numPr>
          <w:ilvl w:val="0"/>
          <w:numId w:val="3"/>
        </w:numPr>
        <w:rPr>
          <w:ins w:id="4118" w:author="TAHAR IBRI (X137026)" w:date="2017-05-11T14:31:00Z"/>
          <w:rPrChange w:id="4119" w:author="TAHAR IBRI (X137026)" w:date="2017-05-11T14:48:00Z">
            <w:rPr>
              <w:ins w:id="4120" w:author="TAHAR IBRI (X137026)" w:date="2017-05-11T14:31:00Z"/>
            </w:rPr>
          </w:rPrChange>
        </w:rPr>
      </w:pPr>
      <w:ins w:id="4121" w:author="TAHAR IBRI (X137026)" w:date="2017-05-11T14:31:00Z">
        <w:r w:rsidRPr="00874119">
          <w:rPr>
            <w:rPrChange w:id="4122" w:author="TAHAR IBRI (X137026)" w:date="2017-05-11T14:48:00Z">
              <w:rPr/>
            </w:rPrChange>
          </w:rPr>
          <w:t>Mise à niveau d’ITDI 7.1 et des connecteurs existants vers ITDI 7.2</w:t>
        </w:r>
      </w:ins>
    </w:p>
    <w:p w:rsidR="00C56BD1" w:rsidRPr="00874119" w:rsidRDefault="00C56BD1" w:rsidP="00C56BD1">
      <w:pPr>
        <w:pStyle w:val="Paragraphedeliste"/>
        <w:numPr>
          <w:ilvl w:val="0"/>
          <w:numId w:val="3"/>
        </w:numPr>
        <w:rPr>
          <w:ins w:id="4123" w:author="TAHAR IBRI (X137026)" w:date="2017-05-11T14:31:00Z"/>
          <w:rPrChange w:id="4124" w:author="TAHAR IBRI (X137026)" w:date="2017-05-11T14:48:00Z">
            <w:rPr>
              <w:ins w:id="4125" w:author="TAHAR IBRI (X137026)" w:date="2017-05-11T14:31:00Z"/>
            </w:rPr>
          </w:rPrChange>
        </w:rPr>
      </w:pPr>
      <w:ins w:id="4126" w:author="TAHAR IBRI (X137026)" w:date="2017-05-11T14:31:00Z">
        <w:r w:rsidRPr="00874119">
          <w:rPr>
            <w:rPrChange w:id="4127" w:author="TAHAR IBRI (X137026)" w:date="2017-05-11T14:48:00Z">
              <w:rPr/>
            </w:rPrChange>
          </w:rPr>
          <w:t>Connexion de la plateforme ISIM6 sur les nouveaux connecteurs ITDI 7.2</w:t>
        </w:r>
      </w:ins>
      <w:ins w:id="4128" w:author="TAHAR IBRI (X137026)" w:date="2017-05-11T15:05:00Z">
        <w:r w:rsidR="0043476D">
          <w:t xml:space="preserve"> sur </w:t>
        </w:r>
        <w:r w:rsidR="0043476D" w:rsidRPr="0043476D">
          <w:rPr>
            <w:rFonts w:cs="Arial"/>
            <w:color w:val="000000"/>
            <w:szCs w:val="20"/>
            <w:highlight w:val="green"/>
            <w:rPrChange w:id="4129" w:author="TAHAR IBRI (X137026)" w:date="2017-05-11T15:06:00Z">
              <w:rPr/>
            </w:rPrChange>
          </w:rPr>
          <w:t>LPDYNV027</w:t>
        </w:r>
      </w:ins>
    </w:p>
    <w:p w:rsidR="00C56BD1" w:rsidRPr="00874119" w:rsidRDefault="00874119" w:rsidP="00C56BD1">
      <w:pPr>
        <w:pStyle w:val="Paragraphedeliste"/>
        <w:numPr>
          <w:ilvl w:val="0"/>
          <w:numId w:val="3"/>
        </w:numPr>
        <w:rPr>
          <w:ins w:id="4130" w:author="TAHAR IBRI (X137026)" w:date="2017-05-11T14:31:00Z"/>
          <w:rPrChange w:id="4131" w:author="TAHAR IBRI (X137026)" w:date="2017-05-11T14:48:00Z">
            <w:rPr>
              <w:ins w:id="4132" w:author="TAHAR IBRI (X137026)" w:date="2017-05-11T14:31:00Z"/>
            </w:rPr>
          </w:rPrChange>
        </w:rPr>
      </w:pPr>
      <w:ins w:id="4133" w:author="TAHAR IBRI (X137026)" w:date="2017-05-11T14:50:00Z">
        <w:r w:rsidRPr="00874119">
          <w:rPr>
            <w:rPrChange w:id="4134" w:author="TAHAR IBRI (X137026)" w:date="2017-05-11T14:48:00Z">
              <w:rPr/>
            </w:rPrChange>
          </w:rPr>
          <w:t>Arrêt</w:t>
        </w:r>
      </w:ins>
      <w:ins w:id="4135" w:author="TAHAR IBRI (X137026)" w:date="2017-05-11T14:31:00Z">
        <w:r w:rsidR="00C56BD1" w:rsidRPr="00874119">
          <w:rPr>
            <w:rPrChange w:id="4136" w:author="TAHAR IBRI (X137026)" w:date="2017-05-11T14:48:00Z">
              <w:rPr/>
            </w:rPrChange>
          </w:rPr>
          <w:t xml:space="preserve"> des composants </w:t>
        </w:r>
      </w:ins>
      <w:ins w:id="4137" w:author="TAHAR IBRI (X137026)" w:date="2017-05-11T15:06:00Z">
        <w:r w:rsidR="0043476D">
          <w:t>ITDI 7.1 sur la</w:t>
        </w:r>
      </w:ins>
      <w:ins w:id="4138" w:author="TAHAR IBRI (X137026)" w:date="2017-05-11T14:31:00Z">
        <w:r w:rsidR="0043476D">
          <w:rPr>
            <w:rPrChange w:id="4139" w:author="TAHAR IBRI (X137026)" w:date="2017-05-11T14:48:00Z">
              <w:rPr/>
            </w:rPrChange>
          </w:rPr>
          <w:t xml:space="preserve"> plateforme ITIM5</w:t>
        </w:r>
      </w:ins>
      <w:ins w:id="4140" w:author="TAHAR IBRI (X137026)" w:date="2017-05-11T15:06:00Z">
        <w:r w:rsidR="0043476D">
          <w:t xml:space="preserve"> sur </w:t>
        </w:r>
        <w:r w:rsidR="0043476D" w:rsidRPr="0043476D">
          <w:rPr>
            <w:rFonts w:cs="Arial"/>
            <w:color w:val="000000"/>
            <w:szCs w:val="20"/>
            <w:highlight w:val="cyan"/>
            <w:rPrChange w:id="4141" w:author="TAHAR IBRI (X137026)" w:date="2017-05-11T15:07:00Z">
              <w:rPr/>
            </w:rPrChange>
          </w:rPr>
          <w:t>UXPROD901</w:t>
        </w:r>
      </w:ins>
    </w:p>
    <w:p w:rsidR="0080789F" w:rsidRPr="00874119" w:rsidDel="00C56BD1" w:rsidRDefault="00BF3702" w:rsidP="00C56BD1">
      <w:pPr>
        <w:pStyle w:val="Titre1"/>
        <w:rPr>
          <w:del w:id="4142" w:author="TAHAR IBRI (X137026)" w:date="2017-05-11T14:35:00Z"/>
          <w:rPrChange w:id="4143" w:author="TAHAR IBRI (X137026)" w:date="2017-05-11T14:48:00Z">
            <w:rPr>
              <w:del w:id="4144" w:author="TAHAR IBRI (X137026)" w:date="2017-05-11T14:35:00Z"/>
            </w:rPr>
          </w:rPrChange>
        </w:rPr>
        <w:pPrChange w:id="4145" w:author="TAHAR IBRI (X137026)" w:date="2017-05-11T14:30:00Z">
          <w:pPr>
            <w:pStyle w:val="Titre2"/>
          </w:pPr>
        </w:pPrChange>
      </w:pPr>
      <w:del w:id="4146" w:author="TAHAR IBRI (X137026)" w:date="2017-05-11T14:35:00Z">
        <w:r w:rsidRPr="00874119" w:rsidDel="00C56BD1">
          <w:rPr>
            <w:rPrChange w:id="4147" w:author="TAHAR IBRI (X137026)" w:date="2017-05-11T14:48:00Z">
              <w:rPr/>
            </w:rPrChange>
          </w:rPr>
          <w:delText xml:space="preserve">Mise en ligne de la plateforme </w:delText>
        </w:r>
        <w:r w:rsidR="00F43AD9" w:rsidRPr="00874119" w:rsidDel="00C56BD1">
          <w:rPr>
            <w:rPrChange w:id="4148" w:author="TAHAR IBRI (X137026)" w:date="2017-05-11T14:48:00Z">
              <w:rPr/>
            </w:rPrChange>
          </w:rPr>
          <w:delText xml:space="preserve">ISIM </w:delText>
        </w:r>
        <w:r w:rsidR="00756C1B" w:rsidRPr="00874119" w:rsidDel="00C56BD1">
          <w:rPr>
            <w:rPrChange w:id="4149" w:author="TAHAR IBRI (X137026)" w:date="2017-05-11T14:48:00Z">
              <w:rPr/>
            </w:rPrChange>
          </w:rPr>
          <w:delText>v</w:delText>
        </w:r>
        <w:r w:rsidRPr="00874119" w:rsidDel="00C56BD1">
          <w:rPr>
            <w:rPrChange w:id="4150" w:author="TAHAR IBRI (X137026)" w:date="2017-05-11T14:48:00Z">
              <w:rPr/>
            </w:rPrChange>
          </w:rPr>
          <w:delText>6</w:delText>
        </w:r>
        <w:r w:rsidR="004126DF" w:rsidRPr="00874119" w:rsidDel="00C56BD1">
          <w:rPr>
            <w:rPrChange w:id="4151" w:author="TAHAR IBRI (X137026)" w:date="2017-05-11T14:48:00Z">
              <w:rPr/>
            </w:rPrChange>
          </w:rPr>
          <w:delText xml:space="preserve"> </w:delText>
        </w:r>
        <w:r w:rsidRPr="00874119" w:rsidDel="00C56BD1">
          <w:rPr>
            <w:rPrChange w:id="4152" w:author="TAHAR IBRI (X137026)" w:date="2017-05-11T14:48:00Z">
              <w:rPr/>
            </w:rPrChange>
          </w:rPr>
          <w:delText>et backup</w:delText>
        </w:r>
        <w:r w:rsidR="004126DF" w:rsidRPr="00874119" w:rsidDel="00C56BD1">
          <w:rPr>
            <w:rPrChange w:id="4153" w:author="TAHAR IBRI (X137026)" w:date="2017-05-11T14:48:00Z">
              <w:rPr/>
            </w:rPrChange>
          </w:rPr>
          <w:delText xml:space="preserve"> </w:delText>
        </w:r>
        <w:r w:rsidR="00F43AD9" w:rsidRPr="00874119" w:rsidDel="00C56BD1">
          <w:rPr>
            <w:rPrChange w:id="4154" w:author="TAHAR IBRI (X137026)" w:date="2017-05-11T14:48:00Z">
              <w:rPr/>
            </w:rPrChange>
          </w:rPr>
          <w:delText xml:space="preserve">de la plateforme </w:delText>
        </w:r>
        <w:r w:rsidR="004126DF" w:rsidRPr="00874119" w:rsidDel="00C56BD1">
          <w:rPr>
            <w:rPrChange w:id="4155" w:author="TAHAR IBRI (X137026)" w:date="2017-05-11T14:48:00Z">
              <w:rPr/>
            </w:rPrChange>
          </w:rPr>
          <w:delText>I</w:delText>
        </w:r>
        <w:r w:rsidR="00F43AD9" w:rsidRPr="00874119" w:rsidDel="00C56BD1">
          <w:rPr>
            <w:rPrChange w:id="4156" w:author="TAHAR IBRI (X137026)" w:date="2017-05-11T14:48:00Z">
              <w:rPr/>
            </w:rPrChange>
          </w:rPr>
          <w:delText>T</w:delText>
        </w:r>
        <w:r w:rsidR="004126DF" w:rsidRPr="00874119" w:rsidDel="00C56BD1">
          <w:rPr>
            <w:rPrChange w:id="4157" w:author="TAHAR IBRI (X137026)" w:date="2017-05-11T14:48:00Z">
              <w:rPr/>
            </w:rPrChange>
          </w:rPr>
          <w:delText xml:space="preserve">IM </w:delText>
        </w:r>
        <w:r w:rsidR="00756C1B" w:rsidRPr="00874119" w:rsidDel="00C56BD1">
          <w:rPr>
            <w:rPrChange w:id="4158" w:author="TAHAR IBRI (X137026)" w:date="2017-05-11T14:48:00Z">
              <w:rPr/>
            </w:rPrChange>
          </w:rPr>
          <w:delText>v</w:delText>
        </w:r>
        <w:r w:rsidRPr="00874119" w:rsidDel="00C56BD1">
          <w:rPr>
            <w:rPrChange w:id="4159" w:author="TAHAR IBRI (X137026)" w:date="2017-05-11T14:48:00Z">
              <w:rPr/>
            </w:rPrChange>
          </w:rPr>
          <w:delText>5</w:delText>
        </w:r>
        <w:bookmarkStart w:id="4160" w:name="_Toc482278435"/>
        <w:bookmarkStart w:id="4161" w:name="_Toc482278665"/>
        <w:bookmarkStart w:id="4162" w:name="_Toc482278764"/>
        <w:bookmarkEnd w:id="4160"/>
        <w:bookmarkEnd w:id="4161"/>
        <w:bookmarkEnd w:id="4162"/>
      </w:del>
    </w:p>
    <w:p w:rsidR="00A15303" w:rsidRPr="00874119" w:rsidDel="00C56BD1" w:rsidRDefault="0056486A" w:rsidP="004126DF">
      <w:pPr>
        <w:rPr>
          <w:del w:id="4163" w:author="TAHAR IBRI (X137026)" w:date="2017-05-11T14:35:00Z"/>
          <w:rPrChange w:id="4164" w:author="TAHAR IBRI (X137026)" w:date="2017-05-11T14:48:00Z">
            <w:rPr>
              <w:del w:id="4165" w:author="TAHAR IBRI (X137026)" w:date="2017-05-11T14:35:00Z"/>
            </w:rPr>
          </w:rPrChange>
        </w:rPr>
      </w:pPr>
      <w:del w:id="4166" w:author="TAHAR IBRI (X137026)" w:date="2017-05-11T14:35:00Z">
        <w:r w:rsidRPr="00874119" w:rsidDel="00C56BD1">
          <w:rPr>
            <w:rPrChange w:id="4167" w:author="TAHAR IBRI (X137026)" w:date="2017-05-11T14:48:00Z">
              <w:rPr/>
            </w:rPrChange>
          </w:rPr>
          <w:delText>Ce chapitre décrit les différen</w:delText>
        </w:r>
        <w:r w:rsidR="00D52E44" w:rsidRPr="00874119" w:rsidDel="00C56BD1">
          <w:rPr>
            <w:rPrChange w:id="4168" w:author="TAHAR IBRI (X137026)" w:date="2017-05-11T14:48:00Z">
              <w:rPr/>
            </w:rPrChange>
          </w:rPr>
          <w:delText xml:space="preserve">tes </w:delText>
        </w:r>
        <w:r w:rsidR="00911801" w:rsidRPr="00874119" w:rsidDel="00C56BD1">
          <w:rPr>
            <w:rPrChange w:id="4169" w:author="TAHAR IBRI (X137026)" w:date="2017-05-11T14:48:00Z">
              <w:rPr/>
            </w:rPrChange>
          </w:rPr>
          <w:delText>phases</w:delText>
        </w:r>
        <w:r w:rsidR="00D52E44" w:rsidRPr="00874119" w:rsidDel="00C56BD1">
          <w:rPr>
            <w:rPrChange w:id="4170" w:author="TAHAR IBRI (X137026)" w:date="2017-05-11T14:48:00Z">
              <w:rPr/>
            </w:rPrChange>
          </w:rPr>
          <w:delText xml:space="preserve"> de mise en</w:delText>
        </w:r>
        <w:r w:rsidR="00F4067F" w:rsidRPr="00874119" w:rsidDel="00C56BD1">
          <w:rPr>
            <w:rPrChange w:id="4171" w:author="TAHAR IBRI (X137026)" w:date="2017-05-11T14:48:00Z">
              <w:rPr/>
            </w:rPrChange>
          </w:rPr>
          <w:delText xml:space="preserve"> production </w:delText>
        </w:r>
        <w:r w:rsidR="003963B7" w:rsidRPr="00874119" w:rsidDel="00C56BD1">
          <w:rPr>
            <w:rPrChange w:id="4172" w:author="TAHAR IBRI (X137026)" w:date="2017-05-11T14:48:00Z">
              <w:rPr/>
            </w:rPrChange>
          </w:rPr>
          <w:delText>qui vont permettre la bascule entre l’ancienne plateforme ITIM et la nouvelle plateforme ISIM.</w:delText>
        </w:r>
        <w:bookmarkStart w:id="4173" w:name="_Toc482278436"/>
        <w:bookmarkStart w:id="4174" w:name="_Toc482278666"/>
        <w:bookmarkStart w:id="4175" w:name="_Toc482278765"/>
        <w:bookmarkEnd w:id="4173"/>
        <w:bookmarkEnd w:id="4174"/>
        <w:bookmarkEnd w:id="4175"/>
      </w:del>
    </w:p>
    <w:p w:rsidR="00F4067F" w:rsidRPr="00874119" w:rsidDel="00C56BD1" w:rsidRDefault="00F4067F" w:rsidP="00F4067F">
      <w:pPr>
        <w:pStyle w:val="Paragraphedeliste"/>
        <w:numPr>
          <w:ilvl w:val="0"/>
          <w:numId w:val="3"/>
        </w:numPr>
        <w:rPr>
          <w:del w:id="4176" w:author="TAHAR IBRI (X137026)" w:date="2017-05-11T14:35:00Z"/>
          <w:rPrChange w:id="4177" w:author="TAHAR IBRI (X137026)" w:date="2017-05-11T14:48:00Z">
            <w:rPr>
              <w:del w:id="4178" w:author="TAHAR IBRI (X137026)" w:date="2017-05-11T14:35:00Z"/>
            </w:rPr>
          </w:rPrChange>
        </w:rPr>
      </w:pPr>
      <w:del w:id="4179" w:author="TAHAR IBRI (X137026)" w:date="2017-05-11T14:35:00Z">
        <w:r w:rsidRPr="00874119" w:rsidDel="00C56BD1">
          <w:rPr>
            <w:rPrChange w:id="4180" w:author="TAHAR IBRI (X137026)" w:date="2017-05-11T14:48:00Z">
              <w:rPr/>
            </w:rPrChange>
          </w:rPr>
          <w:delText>Phase 1 : garantir la continuité des processus et des opérations en place en utilisant les connecteurs de la plateforme ITIM</w:delText>
        </w:r>
        <w:r w:rsidR="00867516" w:rsidRPr="00874119" w:rsidDel="00C56BD1">
          <w:rPr>
            <w:rPrChange w:id="4181" w:author="TAHAR IBRI (X137026)" w:date="2017-05-11T14:48:00Z">
              <w:rPr/>
            </w:rPrChange>
          </w:rPr>
          <w:delText xml:space="preserve"> v5</w:delText>
        </w:r>
        <w:bookmarkStart w:id="4182" w:name="_Toc482278437"/>
        <w:bookmarkStart w:id="4183" w:name="_Toc482278667"/>
        <w:bookmarkStart w:id="4184" w:name="_Toc482278766"/>
        <w:bookmarkEnd w:id="4182"/>
        <w:bookmarkEnd w:id="4183"/>
        <w:bookmarkEnd w:id="4184"/>
      </w:del>
    </w:p>
    <w:p w:rsidR="00F4067F" w:rsidRPr="00874119" w:rsidDel="00C56BD1" w:rsidRDefault="00F4067F" w:rsidP="00F4067F">
      <w:pPr>
        <w:pStyle w:val="Paragraphedeliste"/>
        <w:numPr>
          <w:ilvl w:val="0"/>
          <w:numId w:val="3"/>
        </w:numPr>
        <w:rPr>
          <w:del w:id="4185" w:author="TAHAR IBRI (X137026)" w:date="2017-05-11T14:35:00Z"/>
          <w:rPrChange w:id="4186" w:author="TAHAR IBRI (X137026)" w:date="2017-05-11T14:48:00Z">
            <w:rPr>
              <w:del w:id="4187" w:author="TAHAR IBRI (X137026)" w:date="2017-05-11T14:35:00Z"/>
            </w:rPr>
          </w:rPrChange>
        </w:rPr>
      </w:pPr>
      <w:del w:id="4188" w:author="TAHAR IBRI (X137026)" w:date="2017-05-11T14:35:00Z">
        <w:r w:rsidRPr="00874119" w:rsidDel="00C56BD1">
          <w:rPr>
            <w:rPrChange w:id="4189" w:author="TAHAR IBRI (X137026)" w:date="2017-05-11T14:48:00Z">
              <w:rPr/>
            </w:rPrChange>
          </w:rPr>
          <w:delText>Phase 2 : mise à niveau des connecteurs et shutdown de la plateforme ITIM</w:delText>
        </w:r>
        <w:r w:rsidR="00D52CF2" w:rsidRPr="00874119" w:rsidDel="00C56BD1">
          <w:rPr>
            <w:rPrChange w:id="4190" w:author="TAHAR IBRI (X137026)" w:date="2017-05-11T14:48:00Z">
              <w:rPr/>
            </w:rPrChange>
          </w:rPr>
          <w:delText xml:space="preserve"> v5</w:delText>
        </w:r>
        <w:bookmarkStart w:id="4191" w:name="_Toc482278438"/>
        <w:bookmarkStart w:id="4192" w:name="_Toc482278668"/>
        <w:bookmarkStart w:id="4193" w:name="_Toc482278767"/>
        <w:bookmarkEnd w:id="4191"/>
        <w:bookmarkEnd w:id="4192"/>
        <w:bookmarkEnd w:id="4193"/>
      </w:del>
    </w:p>
    <w:p w:rsidR="00301A17" w:rsidRPr="00874119" w:rsidDel="00C56BD1" w:rsidRDefault="00893DF8" w:rsidP="00D30639">
      <w:pPr>
        <w:pStyle w:val="Titre2"/>
        <w:rPr>
          <w:del w:id="4194" w:author="TAHAR IBRI (X137026)" w:date="2017-05-11T14:35:00Z"/>
          <w:rPrChange w:id="4195" w:author="TAHAR IBRI (X137026)" w:date="2017-05-11T14:48:00Z">
            <w:rPr>
              <w:del w:id="4196" w:author="TAHAR IBRI (X137026)" w:date="2017-05-11T14:35:00Z"/>
            </w:rPr>
          </w:rPrChange>
        </w:rPr>
      </w:pPr>
      <w:del w:id="4197" w:author="TAHAR IBRI (X137026)" w:date="2017-05-11T14:35:00Z">
        <w:r w:rsidRPr="00874119" w:rsidDel="00C56BD1">
          <w:rPr>
            <w:rPrChange w:id="4198" w:author="TAHAR IBRI (X137026)" w:date="2017-05-11T14:48:00Z">
              <w:rPr/>
            </w:rPrChange>
          </w:rPr>
          <w:delText xml:space="preserve">Livraison </w:delText>
        </w:r>
        <w:r w:rsidR="000772A7" w:rsidRPr="00874119" w:rsidDel="00C56BD1">
          <w:rPr>
            <w:rPrChange w:id="4199" w:author="TAHAR IBRI (X137026)" w:date="2017-05-11T14:48:00Z">
              <w:rPr/>
            </w:rPrChange>
          </w:rPr>
          <w:delText xml:space="preserve">Phase </w:delText>
        </w:r>
        <w:r w:rsidR="00301A17" w:rsidRPr="00874119" w:rsidDel="00C56BD1">
          <w:rPr>
            <w:rPrChange w:id="4200" w:author="TAHAR IBRI (X137026)" w:date="2017-05-11T14:48:00Z">
              <w:rPr/>
            </w:rPrChange>
          </w:rPr>
          <w:delText>1</w:delText>
        </w:r>
        <w:bookmarkStart w:id="4201" w:name="_Toc482278439"/>
        <w:bookmarkStart w:id="4202" w:name="_Toc482278669"/>
        <w:bookmarkStart w:id="4203" w:name="_Toc482278768"/>
        <w:bookmarkEnd w:id="4201"/>
        <w:bookmarkEnd w:id="4202"/>
        <w:bookmarkEnd w:id="4203"/>
      </w:del>
    </w:p>
    <w:p w:rsidR="004126DF" w:rsidRPr="00874119" w:rsidDel="00C56BD1" w:rsidRDefault="00301A17" w:rsidP="00D30639">
      <w:pPr>
        <w:pStyle w:val="Paragraphedeliste"/>
        <w:numPr>
          <w:ilvl w:val="0"/>
          <w:numId w:val="3"/>
        </w:numPr>
        <w:rPr>
          <w:del w:id="4204" w:author="TAHAR IBRI (X137026)" w:date="2017-05-11T14:35:00Z"/>
          <w:rPrChange w:id="4205" w:author="TAHAR IBRI (X137026)" w:date="2017-05-11T14:48:00Z">
            <w:rPr>
              <w:del w:id="4206" w:author="TAHAR IBRI (X137026)" w:date="2017-05-11T14:35:00Z"/>
            </w:rPr>
          </w:rPrChange>
        </w:rPr>
      </w:pPr>
      <w:del w:id="4207" w:author="TAHAR IBRI (X137026)" w:date="2017-05-11T14:35:00Z">
        <w:r w:rsidRPr="00874119" w:rsidDel="00C56BD1">
          <w:rPr>
            <w:rPrChange w:id="4208" w:author="TAHAR IBRI (X137026)" w:date="2017-05-11T14:48:00Z">
              <w:rPr/>
            </w:rPrChange>
          </w:rPr>
          <w:delText xml:space="preserve">Livraison des différents composants mis à </w:delText>
        </w:r>
        <w:r w:rsidR="0056486A" w:rsidRPr="00874119" w:rsidDel="00C56BD1">
          <w:rPr>
            <w:rPrChange w:id="4209" w:author="TAHAR IBRI (X137026)" w:date="2017-05-11T14:48:00Z">
              <w:rPr/>
            </w:rPrChange>
          </w:rPr>
          <w:delText>niveau</w:delText>
        </w:r>
        <w:r w:rsidRPr="00874119" w:rsidDel="00C56BD1">
          <w:rPr>
            <w:rPrChange w:id="4210" w:author="TAHAR IBRI (X137026)" w:date="2017-05-11T14:48:00Z">
              <w:rPr/>
            </w:rPrChange>
          </w:rPr>
          <w:delText xml:space="preserve"> </w:delText>
        </w:r>
        <w:r w:rsidR="0093254D" w:rsidRPr="00874119" w:rsidDel="00C56BD1">
          <w:rPr>
            <w:rPrChange w:id="4211" w:author="TAHAR IBRI (X137026)" w:date="2017-05-11T14:48:00Z">
              <w:rPr/>
            </w:rPrChange>
          </w:rPr>
          <w:delText xml:space="preserve">pour l’application </w:delText>
        </w:r>
        <w:r w:rsidRPr="00874119" w:rsidDel="00C56BD1">
          <w:rPr>
            <w:rPrChange w:id="4212" w:author="TAHAR IBRI (X137026)" w:date="2017-05-11T14:48:00Z">
              <w:rPr/>
            </w:rPrChange>
          </w:rPr>
          <w:delText>ISIM6</w:delText>
        </w:r>
        <w:bookmarkStart w:id="4213" w:name="_Toc482278440"/>
        <w:bookmarkStart w:id="4214" w:name="_Toc482278670"/>
        <w:bookmarkStart w:id="4215" w:name="_Toc482278769"/>
        <w:bookmarkEnd w:id="4213"/>
        <w:bookmarkEnd w:id="4214"/>
        <w:bookmarkEnd w:id="4215"/>
      </w:del>
    </w:p>
    <w:p w:rsidR="00301A17" w:rsidRPr="00874119" w:rsidDel="00C56BD1" w:rsidRDefault="00301A17" w:rsidP="00D30639">
      <w:pPr>
        <w:pStyle w:val="Paragraphedeliste"/>
        <w:numPr>
          <w:ilvl w:val="0"/>
          <w:numId w:val="3"/>
        </w:numPr>
        <w:rPr>
          <w:del w:id="4216" w:author="TAHAR IBRI (X137026)" w:date="2017-05-11T14:35:00Z"/>
          <w:rPrChange w:id="4217" w:author="TAHAR IBRI (X137026)" w:date="2017-05-11T14:48:00Z">
            <w:rPr>
              <w:del w:id="4218" w:author="TAHAR IBRI (X137026)" w:date="2017-05-11T14:35:00Z"/>
            </w:rPr>
          </w:rPrChange>
        </w:rPr>
      </w:pPr>
      <w:del w:id="4219" w:author="TAHAR IBRI (X137026)" w:date="2017-05-11T14:35:00Z">
        <w:r w:rsidRPr="00874119" w:rsidDel="00C56BD1">
          <w:rPr>
            <w:rPrChange w:id="4220" w:author="TAHAR IBRI (X137026)" w:date="2017-05-11T14:48:00Z">
              <w:rPr/>
            </w:rPrChange>
          </w:rPr>
          <w:delText>Mise à disposition et vérification de la haute dispon</w:delText>
        </w:r>
        <w:r w:rsidR="0056486A" w:rsidRPr="00874119" w:rsidDel="00C56BD1">
          <w:rPr>
            <w:rPrChange w:id="4221" w:author="TAHAR IBRI (X137026)" w:date="2017-05-11T14:48:00Z">
              <w:rPr/>
            </w:rPrChange>
          </w:rPr>
          <w:delText>ibilité de</w:delText>
        </w:r>
        <w:r w:rsidRPr="00874119" w:rsidDel="00C56BD1">
          <w:rPr>
            <w:rPrChange w:id="4222" w:author="TAHAR IBRI (X137026)" w:date="2017-05-11T14:48:00Z">
              <w:rPr/>
            </w:rPrChange>
          </w:rPr>
          <w:delText xml:space="preserve"> la plateforme ISIM6</w:delText>
        </w:r>
        <w:bookmarkStart w:id="4223" w:name="_Toc482278441"/>
        <w:bookmarkStart w:id="4224" w:name="_Toc482278671"/>
        <w:bookmarkStart w:id="4225" w:name="_Toc482278770"/>
        <w:bookmarkEnd w:id="4223"/>
        <w:bookmarkEnd w:id="4224"/>
        <w:bookmarkEnd w:id="4225"/>
      </w:del>
    </w:p>
    <w:p w:rsidR="00301A17" w:rsidRPr="00874119" w:rsidDel="00C56BD1" w:rsidRDefault="0093254D" w:rsidP="00D30639">
      <w:pPr>
        <w:pStyle w:val="Paragraphedeliste"/>
        <w:numPr>
          <w:ilvl w:val="0"/>
          <w:numId w:val="3"/>
        </w:numPr>
        <w:rPr>
          <w:del w:id="4226" w:author="TAHAR IBRI (X137026)" w:date="2017-05-11T14:35:00Z"/>
          <w:rPrChange w:id="4227" w:author="TAHAR IBRI (X137026)" w:date="2017-05-11T14:48:00Z">
            <w:rPr>
              <w:del w:id="4228" w:author="TAHAR IBRI (X137026)" w:date="2017-05-11T14:35:00Z"/>
            </w:rPr>
          </w:rPrChange>
        </w:rPr>
      </w:pPr>
      <w:del w:id="4229" w:author="TAHAR IBRI (X137026)" w:date="2017-05-11T14:35:00Z">
        <w:r w:rsidRPr="00874119" w:rsidDel="00C56BD1">
          <w:rPr>
            <w:rPrChange w:id="4230" w:author="TAHAR IBRI (X137026)" w:date="2017-05-11T14:48:00Z">
              <w:rPr/>
            </w:rPrChange>
          </w:rPr>
          <w:delText xml:space="preserve">Connexion de l’application </w:delText>
        </w:r>
        <w:r w:rsidR="00301A17" w:rsidRPr="00874119" w:rsidDel="00C56BD1">
          <w:rPr>
            <w:rPrChange w:id="4231" w:author="TAHAR IBRI (X137026)" w:date="2017-05-11T14:48:00Z">
              <w:rPr/>
            </w:rPrChange>
          </w:rPr>
          <w:delText xml:space="preserve">ISIM6 </w:delText>
        </w:r>
        <w:r w:rsidRPr="00874119" w:rsidDel="00C56BD1">
          <w:rPr>
            <w:rPrChange w:id="4232" w:author="TAHAR IBRI (X137026)" w:date="2017-05-11T14:48:00Z">
              <w:rPr/>
            </w:rPrChange>
          </w:rPr>
          <w:delText xml:space="preserve">avec </w:delText>
        </w:r>
        <w:r w:rsidR="00301A17" w:rsidRPr="00874119" w:rsidDel="00C56BD1">
          <w:rPr>
            <w:rPrChange w:id="4233" w:author="TAHAR IBRI (X137026)" w:date="2017-05-11T14:48:00Z">
              <w:rPr/>
            </w:rPrChange>
          </w:rPr>
          <w:delText xml:space="preserve">les anciens connecteurs </w:delText>
        </w:r>
        <w:r w:rsidRPr="00874119" w:rsidDel="00C56BD1">
          <w:rPr>
            <w:rPrChange w:id="4234" w:author="TAHAR IBRI (X137026)" w:date="2017-05-11T14:48:00Z">
              <w:rPr/>
            </w:rPrChange>
          </w:rPr>
          <w:delText xml:space="preserve">ITDI 7.1 </w:delText>
        </w:r>
        <w:r w:rsidR="00301A17" w:rsidRPr="00874119" w:rsidDel="00C56BD1">
          <w:rPr>
            <w:rPrChange w:id="4235" w:author="TAHAR IBRI (X137026)" w:date="2017-05-11T14:48:00Z">
              <w:rPr/>
            </w:rPrChange>
          </w:rPr>
          <w:delText>de la plateforme ITIM5</w:delText>
        </w:r>
        <w:bookmarkStart w:id="4236" w:name="_Toc482278442"/>
        <w:bookmarkStart w:id="4237" w:name="_Toc482278672"/>
        <w:bookmarkStart w:id="4238" w:name="_Toc482278771"/>
        <w:bookmarkEnd w:id="4236"/>
        <w:bookmarkEnd w:id="4237"/>
        <w:bookmarkEnd w:id="4238"/>
      </w:del>
    </w:p>
    <w:p w:rsidR="004126DF" w:rsidRPr="00874119" w:rsidDel="00C56BD1" w:rsidRDefault="004126DF" w:rsidP="004126DF">
      <w:pPr>
        <w:rPr>
          <w:del w:id="4239" w:author="TAHAR IBRI (X137026)" w:date="2017-05-11T14:35:00Z"/>
          <w:rPrChange w:id="4240" w:author="TAHAR IBRI (X137026)" w:date="2017-05-11T14:48:00Z">
            <w:rPr>
              <w:del w:id="4241" w:author="TAHAR IBRI (X137026)" w:date="2017-05-11T14:35:00Z"/>
            </w:rPr>
          </w:rPrChange>
        </w:rPr>
      </w:pPr>
      <w:bookmarkStart w:id="4242" w:name="_Toc482278443"/>
      <w:bookmarkStart w:id="4243" w:name="_Toc482278673"/>
      <w:bookmarkStart w:id="4244" w:name="_Toc482278772"/>
      <w:bookmarkEnd w:id="4242"/>
      <w:bookmarkEnd w:id="4243"/>
      <w:bookmarkEnd w:id="4244"/>
    </w:p>
    <w:p w:rsidR="0056486A" w:rsidRPr="00874119" w:rsidDel="00C56BD1" w:rsidRDefault="00893DF8" w:rsidP="00D30639">
      <w:pPr>
        <w:pStyle w:val="Titre2"/>
        <w:rPr>
          <w:del w:id="4245" w:author="TAHAR IBRI (X137026)" w:date="2017-05-11T14:35:00Z"/>
          <w:rPrChange w:id="4246" w:author="TAHAR IBRI (X137026)" w:date="2017-05-11T14:48:00Z">
            <w:rPr>
              <w:del w:id="4247" w:author="TAHAR IBRI (X137026)" w:date="2017-05-11T14:35:00Z"/>
            </w:rPr>
          </w:rPrChange>
        </w:rPr>
      </w:pPr>
      <w:del w:id="4248" w:author="TAHAR IBRI (X137026)" w:date="2017-05-11T14:35:00Z">
        <w:r w:rsidRPr="00874119" w:rsidDel="00C56BD1">
          <w:rPr>
            <w:rPrChange w:id="4249" w:author="TAHAR IBRI (X137026)" w:date="2017-05-11T14:48:00Z">
              <w:rPr/>
            </w:rPrChange>
          </w:rPr>
          <w:delText xml:space="preserve">Livraison </w:delText>
        </w:r>
        <w:r w:rsidR="000772A7" w:rsidRPr="00874119" w:rsidDel="00C56BD1">
          <w:rPr>
            <w:rPrChange w:id="4250" w:author="TAHAR IBRI (X137026)" w:date="2017-05-11T14:48:00Z">
              <w:rPr/>
            </w:rPrChange>
          </w:rPr>
          <w:delText>Phase</w:delText>
        </w:r>
        <w:r w:rsidR="00251B21" w:rsidRPr="00874119" w:rsidDel="00C56BD1">
          <w:rPr>
            <w:rPrChange w:id="4251" w:author="TAHAR IBRI (X137026)" w:date="2017-05-11T14:48:00Z">
              <w:rPr/>
            </w:rPrChange>
          </w:rPr>
          <w:delText xml:space="preserve"> </w:delText>
        </w:r>
        <w:r w:rsidR="0056486A" w:rsidRPr="00874119" w:rsidDel="00C56BD1">
          <w:rPr>
            <w:rPrChange w:id="4252" w:author="TAHAR IBRI (X137026)" w:date="2017-05-11T14:48:00Z">
              <w:rPr/>
            </w:rPrChange>
          </w:rPr>
          <w:delText>2</w:delText>
        </w:r>
        <w:bookmarkStart w:id="4253" w:name="_Toc482278444"/>
        <w:bookmarkStart w:id="4254" w:name="_Toc482278674"/>
        <w:bookmarkStart w:id="4255" w:name="_Toc482278773"/>
        <w:bookmarkEnd w:id="4253"/>
        <w:bookmarkEnd w:id="4254"/>
        <w:bookmarkEnd w:id="4255"/>
      </w:del>
    </w:p>
    <w:p w:rsidR="0056486A" w:rsidRPr="00874119" w:rsidDel="00C56BD1" w:rsidRDefault="0056486A" w:rsidP="00D30639">
      <w:pPr>
        <w:pStyle w:val="Paragraphedeliste"/>
        <w:numPr>
          <w:ilvl w:val="0"/>
          <w:numId w:val="3"/>
        </w:numPr>
        <w:rPr>
          <w:del w:id="4256" w:author="TAHAR IBRI (X137026)" w:date="2017-05-11T14:35:00Z"/>
          <w:rPrChange w:id="4257" w:author="TAHAR IBRI (X137026)" w:date="2017-05-11T14:48:00Z">
            <w:rPr>
              <w:del w:id="4258" w:author="TAHAR IBRI (X137026)" w:date="2017-05-11T14:35:00Z"/>
            </w:rPr>
          </w:rPrChange>
        </w:rPr>
      </w:pPr>
      <w:del w:id="4259" w:author="TAHAR IBRI (X137026)" w:date="2017-05-11T14:35:00Z">
        <w:r w:rsidRPr="00874119" w:rsidDel="00C56BD1">
          <w:rPr>
            <w:rPrChange w:id="4260" w:author="TAHAR IBRI (X137026)" w:date="2017-05-11T14:48:00Z">
              <w:rPr/>
            </w:rPrChange>
          </w:rPr>
          <w:delText>Mise à niveau d</w:delText>
        </w:r>
        <w:r w:rsidR="0093254D" w:rsidRPr="00874119" w:rsidDel="00C56BD1">
          <w:rPr>
            <w:rPrChange w:id="4261" w:author="TAHAR IBRI (X137026)" w:date="2017-05-11T14:48:00Z">
              <w:rPr/>
            </w:rPrChange>
          </w:rPr>
          <w:delText>’</w:delText>
        </w:r>
        <w:r w:rsidRPr="00874119" w:rsidDel="00C56BD1">
          <w:rPr>
            <w:rPrChange w:id="4262" w:author="TAHAR IBRI (X137026)" w:date="2017-05-11T14:48:00Z">
              <w:rPr/>
            </w:rPrChange>
          </w:rPr>
          <w:delText xml:space="preserve">ITDI 7.1 </w:delText>
        </w:r>
        <w:r w:rsidR="0093254D" w:rsidRPr="00874119" w:rsidDel="00C56BD1">
          <w:rPr>
            <w:rPrChange w:id="4263" w:author="TAHAR IBRI (X137026)" w:date="2017-05-11T14:48:00Z">
              <w:rPr/>
            </w:rPrChange>
          </w:rPr>
          <w:delText xml:space="preserve">et des connecteurs existants </w:delText>
        </w:r>
        <w:r w:rsidRPr="00874119" w:rsidDel="00C56BD1">
          <w:rPr>
            <w:rPrChange w:id="4264" w:author="TAHAR IBRI (X137026)" w:date="2017-05-11T14:48:00Z">
              <w:rPr/>
            </w:rPrChange>
          </w:rPr>
          <w:delText>vers I</w:delText>
        </w:r>
        <w:r w:rsidR="0093254D" w:rsidRPr="00874119" w:rsidDel="00C56BD1">
          <w:rPr>
            <w:rPrChange w:id="4265" w:author="TAHAR IBRI (X137026)" w:date="2017-05-11T14:48:00Z">
              <w:rPr/>
            </w:rPrChange>
          </w:rPr>
          <w:delText>T</w:delText>
        </w:r>
        <w:r w:rsidRPr="00874119" w:rsidDel="00C56BD1">
          <w:rPr>
            <w:rPrChange w:id="4266" w:author="TAHAR IBRI (X137026)" w:date="2017-05-11T14:48:00Z">
              <w:rPr/>
            </w:rPrChange>
          </w:rPr>
          <w:delText>DI 7.2</w:delText>
        </w:r>
        <w:bookmarkStart w:id="4267" w:name="_Toc482278445"/>
        <w:bookmarkStart w:id="4268" w:name="_Toc482278675"/>
        <w:bookmarkStart w:id="4269" w:name="_Toc482278774"/>
        <w:bookmarkEnd w:id="4267"/>
        <w:bookmarkEnd w:id="4268"/>
        <w:bookmarkEnd w:id="4269"/>
      </w:del>
    </w:p>
    <w:p w:rsidR="0056486A" w:rsidRPr="00874119" w:rsidDel="00C56BD1" w:rsidRDefault="0093254D" w:rsidP="00D30639">
      <w:pPr>
        <w:pStyle w:val="Paragraphedeliste"/>
        <w:numPr>
          <w:ilvl w:val="0"/>
          <w:numId w:val="3"/>
        </w:numPr>
        <w:rPr>
          <w:del w:id="4270" w:author="TAHAR IBRI (X137026)" w:date="2017-05-11T14:35:00Z"/>
          <w:rPrChange w:id="4271" w:author="TAHAR IBRI (X137026)" w:date="2017-05-11T14:48:00Z">
            <w:rPr>
              <w:del w:id="4272" w:author="TAHAR IBRI (X137026)" w:date="2017-05-11T14:35:00Z"/>
            </w:rPr>
          </w:rPrChange>
        </w:rPr>
      </w:pPr>
      <w:del w:id="4273" w:author="TAHAR IBRI (X137026)" w:date="2017-05-11T14:35:00Z">
        <w:r w:rsidRPr="00874119" w:rsidDel="00C56BD1">
          <w:rPr>
            <w:rPrChange w:id="4274" w:author="TAHAR IBRI (X137026)" w:date="2017-05-11T14:48:00Z">
              <w:rPr/>
            </w:rPrChange>
          </w:rPr>
          <w:delText xml:space="preserve">Connexion de la </w:delText>
        </w:r>
        <w:r w:rsidR="0056486A" w:rsidRPr="00874119" w:rsidDel="00C56BD1">
          <w:rPr>
            <w:rPrChange w:id="4275" w:author="TAHAR IBRI (X137026)" w:date="2017-05-11T14:48:00Z">
              <w:rPr/>
            </w:rPrChange>
          </w:rPr>
          <w:delText xml:space="preserve">plateforme ISIM6 </w:delText>
        </w:r>
        <w:r w:rsidRPr="00874119" w:rsidDel="00C56BD1">
          <w:rPr>
            <w:rPrChange w:id="4276" w:author="TAHAR IBRI (X137026)" w:date="2017-05-11T14:48:00Z">
              <w:rPr/>
            </w:rPrChange>
          </w:rPr>
          <w:delText xml:space="preserve">sur </w:delText>
        </w:r>
        <w:r w:rsidR="00507B05" w:rsidRPr="00874119" w:rsidDel="00C56BD1">
          <w:rPr>
            <w:rPrChange w:id="4277" w:author="TAHAR IBRI (X137026)" w:date="2017-05-11T14:48:00Z">
              <w:rPr/>
            </w:rPrChange>
          </w:rPr>
          <w:delText>les nouveaux connecteurs</w:delText>
        </w:r>
        <w:r w:rsidR="0056486A" w:rsidRPr="00874119" w:rsidDel="00C56BD1">
          <w:rPr>
            <w:rPrChange w:id="4278" w:author="TAHAR IBRI (X137026)" w:date="2017-05-11T14:48:00Z">
              <w:rPr/>
            </w:rPrChange>
          </w:rPr>
          <w:delText xml:space="preserve"> </w:delText>
        </w:r>
        <w:r w:rsidR="00507B05" w:rsidRPr="00874119" w:rsidDel="00C56BD1">
          <w:rPr>
            <w:rPrChange w:id="4279" w:author="TAHAR IBRI (X137026)" w:date="2017-05-11T14:48:00Z">
              <w:rPr/>
            </w:rPrChange>
          </w:rPr>
          <w:delText>ITDI 7.2</w:delText>
        </w:r>
        <w:bookmarkStart w:id="4280" w:name="_Toc482278446"/>
        <w:bookmarkStart w:id="4281" w:name="_Toc482278676"/>
        <w:bookmarkStart w:id="4282" w:name="_Toc482278775"/>
        <w:bookmarkEnd w:id="4280"/>
        <w:bookmarkEnd w:id="4281"/>
        <w:bookmarkEnd w:id="4282"/>
      </w:del>
    </w:p>
    <w:p w:rsidR="0056486A" w:rsidRPr="00874119" w:rsidDel="00C56BD1" w:rsidRDefault="0056486A" w:rsidP="00D30639">
      <w:pPr>
        <w:pStyle w:val="Paragraphedeliste"/>
        <w:numPr>
          <w:ilvl w:val="0"/>
          <w:numId w:val="3"/>
        </w:numPr>
        <w:rPr>
          <w:del w:id="4283" w:author="TAHAR IBRI (X137026)" w:date="2017-05-11T14:35:00Z"/>
          <w:rPrChange w:id="4284" w:author="TAHAR IBRI (X137026)" w:date="2017-05-11T14:48:00Z">
            <w:rPr>
              <w:del w:id="4285" w:author="TAHAR IBRI (X137026)" w:date="2017-05-11T14:35:00Z"/>
            </w:rPr>
          </w:rPrChange>
        </w:rPr>
      </w:pPr>
      <w:del w:id="4286" w:author="TAHAR IBRI (X137026)" w:date="2017-05-11T14:35:00Z">
        <w:r w:rsidRPr="00874119" w:rsidDel="00C56BD1">
          <w:rPr>
            <w:rPrChange w:id="4287" w:author="TAHAR IBRI (X137026)" w:date="2017-05-11T14:48:00Z">
              <w:rPr/>
            </w:rPrChange>
          </w:rPr>
          <w:delText>Shutdown des composants constituant la plateforme ITIM5.</w:delText>
        </w:r>
        <w:bookmarkStart w:id="4288" w:name="_Toc482278447"/>
        <w:bookmarkStart w:id="4289" w:name="_Toc482278677"/>
        <w:bookmarkStart w:id="4290" w:name="_Toc482278776"/>
        <w:bookmarkEnd w:id="4288"/>
        <w:bookmarkEnd w:id="4289"/>
        <w:bookmarkEnd w:id="4290"/>
      </w:del>
    </w:p>
    <w:p w:rsidR="00C56BD1" w:rsidRPr="00874119" w:rsidRDefault="00C56BD1" w:rsidP="00C56BD1">
      <w:pPr>
        <w:pStyle w:val="Titre1"/>
        <w:rPr>
          <w:ins w:id="4291" w:author="TAHAR IBRI (X137026)" w:date="2017-05-11T14:28:00Z"/>
          <w:rPrChange w:id="4292" w:author="TAHAR IBRI (X137026)" w:date="2017-05-11T14:48:00Z">
            <w:rPr>
              <w:ins w:id="4293" w:author="TAHAR IBRI (X137026)" w:date="2017-05-11T14:28:00Z"/>
            </w:rPr>
          </w:rPrChange>
        </w:rPr>
      </w:pPr>
      <w:bookmarkStart w:id="4294" w:name="_Toc482278777"/>
      <w:ins w:id="4295" w:author="TAHAR IBRI (X137026)" w:date="2017-05-11T14:28:00Z">
        <w:r w:rsidRPr="00874119">
          <w:rPr>
            <w:rPrChange w:id="4296" w:author="TAHAR IBRI (X137026)" w:date="2017-05-11T14:48:00Z">
              <w:rPr/>
            </w:rPrChange>
          </w:rPr>
          <w:lastRenderedPageBreak/>
          <w:t>Cas du retour arrière</w:t>
        </w:r>
        <w:bookmarkEnd w:id="4294"/>
      </w:ins>
    </w:p>
    <w:p w:rsidR="00C56BD1" w:rsidRPr="00874119" w:rsidRDefault="00C56BD1" w:rsidP="00C56BD1">
      <w:pPr>
        <w:rPr>
          <w:ins w:id="4297" w:author="TAHAR IBRI (X137026)" w:date="2017-05-11T14:37:00Z"/>
          <w:rPrChange w:id="4298" w:author="TAHAR IBRI (X137026)" w:date="2017-05-11T14:48:00Z">
            <w:rPr>
              <w:ins w:id="4299" w:author="TAHAR IBRI (X137026)" w:date="2017-05-11T14:37:00Z"/>
            </w:rPr>
          </w:rPrChange>
        </w:rPr>
        <w:pPrChange w:id="4300" w:author="TAHAR IBRI (X137026)" w:date="2017-05-11T14:28:00Z">
          <w:pPr>
            <w:pStyle w:val="Titre1"/>
          </w:pPr>
        </w:pPrChange>
      </w:pPr>
      <w:ins w:id="4301" w:author="TAHAR IBRI (X137026)" w:date="2017-05-11T14:36:00Z">
        <w:r w:rsidRPr="00874119">
          <w:rPr>
            <w:rPrChange w:id="4302" w:author="TAHAR IBRI (X137026)" w:date="2017-05-11T14:48:00Z">
              <w:rPr/>
            </w:rPrChange>
          </w:rPr>
          <w:t>En cas de problèmes rencontrés lors de la mise en production</w:t>
        </w:r>
      </w:ins>
      <w:ins w:id="4303" w:author="TAHAR IBRI (X137026)" w:date="2017-05-11T14:37:00Z">
        <w:r w:rsidR="002138DB" w:rsidRPr="00874119">
          <w:rPr>
            <w:rPrChange w:id="4304" w:author="TAHAR IBRI (X137026)" w:date="2017-05-11T14:48:00Z">
              <w:rPr/>
            </w:rPrChange>
          </w:rPr>
          <w:t xml:space="preserve"> ISIM v6</w:t>
        </w:r>
      </w:ins>
      <w:ins w:id="4305" w:author="TAHAR IBRI (X137026)" w:date="2017-05-11T14:36:00Z">
        <w:r w:rsidRPr="00874119">
          <w:rPr>
            <w:rPrChange w:id="4306" w:author="TAHAR IBRI (X137026)" w:date="2017-05-11T14:48:00Z">
              <w:rPr/>
            </w:rPrChange>
          </w:rPr>
          <w:t xml:space="preserve">. </w:t>
        </w:r>
      </w:ins>
      <w:ins w:id="4307" w:author="TAHAR IBRI (X137026)" w:date="2017-05-11T14:37:00Z">
        <w:r w:rsidR="002138DB" w:rsidRPr="00874119">
          <w:rPr>
            <w:rPrChange w:id="4308" w:author="TAHAR IBRI (X137026)" w:date="2017-05-11T14:48:00Z">
              <w:rPr/>
            </w:rPrChange>
          </w:rPr>
          <w:t xml:space="preserve">On procédera </w:t>
        </w:r>
      </w:ins>
      <w:ins w:id="4309" w:author="TAHAR IBRI (X137026)" w:date="2017-05-11T15:02:00Z">
        <w:r w:rsidR="00B51BDD" w:rsidRPr="00874119">
          <w:rPr>
            <w:rPrChange w:id="4310" w:author="TAHAR IBRI (X137026)" w:date="2017-05-11T14:48:00Z">
              <w:rPr/>
            </w:rPrChange>
          </w:rPr>
          <w:t>à un</w:t>
        </w:r>
      </w:ins>
      <w:ins w:id="4311" w:author="TAHAR IBRI (X137026)" w:date="2017-05-11T14:36:00Z">
        <w:r w:rsidR="002138DB" w:rsidRPr="00874119">
          <w:rPr>
            <w:rPrChange w:id="4312" w:author="TAHAR IBRI (X137026)" w:date="2017-05-11T14:48:00Z">
              <w:rPr/>
            </w:rPrChange>
          </w:rPr>
          <w:t xml:space="preserve"> retour arrière </w:t>
        </w:r>
      </w:ins>
      <w:ins w:id="4313" w:author="TAHAR IBRI (X137026)" w:date="2017-05-11T15:03:00Z">
        <w:r w:rsidR="00B51BDD">
          <w:t>à</w:t>
        </w:r>
      </w:ins>
      <w:ins w:id="4314" w:author="TAHAR IBRI (X137026)" w:date="2017-05-11T14:36:00Z">
        <w:r w:rsidR="002138DB" w:rsidRPr="00874119">
          <w:rPr>
            <w:rPrChange w:id="4315" w:author="TAHAR IBRI (X137026)" w:date="2017-05-11T14:48:00Z">
              <w:rPr/>
            </w:rPrChange>
          </w:rPr>
          <w:t xml:space="preserve"> l’éta</w:t>
        </w:r>
      </w:ins>
      <w:ins w:id="4316" w:author="TAHAR IBRI (X137026)" w:date="2017-05-11T14:37:00Z">
        <w:r w:rsidR="002138DB" w:rsidRPr="00874119">
          <w:rPr>
            <w:rPrChange w:id="4317" w:author="TAHAR IBRI (X137026)" w:date="2017-05-11T14:48:00Z">
              <w:rPr/>
            </w:rPrChange>
          </w:rPr>
          <w:t xml:space="preserve">t </w:t>
        </w:r>
      </w:ins>
      <w:ins w:id="4318" w:author="TAHAR IBRI (X137026)" w:date="2017-05-11T14:36:00Z">
        <w:r w:rsidR="002138DB" w:rsidRPr="00874119">
          <w:rPr>
            <w:rPrChange w:id="4319" w:author="TAHAR IBRI (X137026)" w:date="2017-05-11T14:48:00Z">
              <w:rPr/>
            </w:rPrChange>
          </w:rPr>
          <w:t>ITIMv5</w:t>
        </w:r>
      </w:ins>
      <w:ins w:id="4320" w:author="TAHAR IBRI (X137026)" w:date="2017-05-11T14:37:00Z">
        <w:r w:rsidR="002138DB" w:rsidRPr="00874119">
          <w:rPr>
            <w:rPrChange w:id="4321" w:author="TAHAR IBRI (X137026)" w:date="2017-05-11T14:48:00Z">
              <w:rPr/>
            </w:rPrChange>
          </w:rPr>
          <w:t>.</w:t>
        </w:r>
      </w:ins>
    </w:p>
    <w:p w:rsidR="002138DB" w:rsidRPr="00874119" w:rsidRDefault="002138DB" w:rsidP="00C56BD1">
      <w:pPr>
        <w:rPr>
          <w:ins w:id="4322" w:author="TAHAR IBRI (X137026)" w:date="2017-05-11T14:37:00Z"/>
          <w:rPrChange w:id="4323" w:author="TAHAR IBRI (X137026)" w:date="2017-05-11T14:48:00Z">
            <w:rPr>
              <w:ins w:id="4324" w:author="TAHAR IBRI (X137026)" w:date="2017-05-11T14:37:00Z"/>
            </w:rPr>
          </w:rPrChange>
        </w:rPr>
        <w:pPrChange w:id="4325" w:author="TAHAR IBRI (X137026)" w:date="2017-05-11T14:28:00Z">
          <w:pPr>
            <w:pStyle w:val="Titre1"/>
          </w:pPr>
        </w:pPrChange>
      </w:pPr>
      <w:ins w:id="4326" w:author="TAHAR IBRI (X137026)" w:date="2017-05-11T14:37:00Z">
        <w:r w:rsidRPr="00874119">
          <w:rPr>
            <w:rPrChange w:id="4327" w:author="TAHAR IBRI (X137026)" w:date="2017-05-11T14:48:00Z">
              <w:rPr/>
            </w:rPrChange>
          </w:rPr>
          <w:t>Les étapes suivantes décrivent ce processus :</w:t>
        </w:r>
      </w:ins>
    </w:p>
    <w:p w:rsidR="00C56BD1" w:rsidRPr="00874119" w:rsidRDefault="00874119" w:rsidP="00C56BD1">
      <w:pPr>
        <w:pStyle w:val="Titre2"/>
        <w:rPr>
          <w:ins w:id="4328" w:author="TAHAR IBRI (X137026)" w:date="2017-05-11T14:38:00Z"/>
          <w:rPrChange w:id="4329" w:author="TAHAR IBRI (X137026)" w:date="2017-05-11T14:48:00Z">
            <w:rPr>
              <w:ins w:id="4330" w:author="TAHAR IBRI (X137026)" w:date="2017-05-11T14:38:00Z"/>
            </w:rPr>
          </w:rPrChange>
        </w:rPr>
      </w:pPr>
      <w:bookmarkStart w:id="4331" w:name="_Toc482278778"/>
      <w:ins w:id="4332" w:author="TAHAR IBRI (X137026)" w:date="2017-05-11T14:48:00Z">
        <w:r w:rsidRPr="00874119">
          <w:rPr>
            <w:rPrChange w:id="4333" w:author="TAHAR IBRI (X137026)" w:date="2017-05-11T14:48:00Z">
              <w:rPr/>
            </w:rPrChange>
          </w:rPr>
          <w:t>Arrêt</w:t>
        </w:r>
      </w:ins>
      <w:ins w:id="4334" w:author="TAHAR IBRI (X137026)" w:date="2017-05-11T14:29:00Z">
        <w:r w:rsidR="00C56BD1" w:rsidRPr="00874119">
          <w:rPr>
            <w:rPrChange w:id="4335" w:author="TAHAR IBRI (X137026)" w:date="2017-05-11T14:48:00Z">
              <w:rPr/>
            </w:rPrChange>
          </w:rPr>
          <w:t xml:space="preserve"> d</w:t>
        </w:r>
      </w:ins>
      <w:ins w:id="4336" w:author="TAHAR IBRI (X137026)" w:date="2017-05-11T14:38:00Z">
        <w:r w:rsidR="002138DB" w:rsidRPr="00874119">
          <w:rPr>
            <w:rPrChange w:id="4337" w:author="TAHAR IBRI (X137026)" w:date="2017-05-11T14:48:00Z">
              <w:rPr/>
            </w:rPrChange>
          </w:rPr>
          <w:t>es</w:t>
        </w:r>
      </w:ins>
      <w:ins w:id="4338" w:author="TAHAR IBRI (X137026)" w:date="2017-05-11T14:29:00Z">
        <w:r w:rsidR="00C56BD1" w:rsidRPr="00874119">
          <w:rPr>
            <w:rPrChange w:id="4339" w:author="TAHAR IBRI (X137026)" w:date="2017-05-11T14:48:00Z">
              <w:rPr/>
            </w:rPrChange>
          </w:rPr>
          <w:t xml:space="preserve"> serveurs de production </w:t>
        </w:r>
      </w:ins>
      <w:ins w:id="4340" w:author="TAHAR IBRI (X137026)" w:date="2017-05-11T14:38:00Z">
        <w:r w:rsidR="002138DB" w:rsidRPr="00874119">
          <w:rPr>
            <w:rPrChange w:id="4341" w:author="TAHAR IBRI (X137026)" w:date="2017-05-11T14:48:00Z">
              <w:rPr/>
            </w:rPrChange>
          </w:rPr>
          <w:t>ISIM v6</w:t>
        </w:r>
        <w:bookmarkEnd w:id="4331"/>
      </w:ins>
    </w:p>
    <w:p w:rsidR="002138DB" w:rsidRPr="00874119" w:rsidRDefault="002138DB" w:rsidP="002138DB">
      <w:pPr>
        <w:rPr>
          <w:ins w:id="4342" w:author="TAHAR IBRI (X137026)" w:date="2017-05-11T14:38:00Z"/>
          <w:rPrChange w:id="4343" w:author="TAHAR IBRI (X137026)" w:date="2017-05-11T14:48:00Z">
            <w:rPr>
              <w:ins w:id="4344" w:author="TAHAR IBRI (X137026)" w:date="2017-05-11T14:38:00Z"/>
            </w:rPr>
          </w:rPrChange>
        </w:rPr>
      </w:pPr>
      <w:ins w:id="4345" w:author="TAHAR IBRI (X137026)" w:date="2017-05-11T14:38:00Z">
        <w:r w:rsidRPr="00874119">
          <w:rPr>
            <w:rPrChange w:id="4346" w:author="TAHAR IBRI (X137026)" w:date="2017-05-11T14:48:00Z">
              <w:rPr/>
            </w:rPrChange>
          </w:rPr>
          <w:t>Dans l’environnement de production ISIM 6, faire les opérations suivantes :</w:t>
        </w:r>
      </w:ins>
    </w:p>
    <w:p w:rsidR="002138DB" w:rsidRPr="00874119" w:rsidRDefault="002138DB" w:rsidP="002138DB">
      <w:pPr>
        <w:numPr>
          <w:ilvl w:val="0"/>
          <w:numId w:val="26"/>
        </w:numPr>
        <w:shd w:val="clear" w:color="auto" w:fill="FFFFFF"/>
        <w:spacing w:after="0" w:line="240" w:lineRule="auto"/>
        <w:rPr>
          <w:ins w:id="4347" w:author="TAHAR IBRI (X137026)" w:date="2017-05-11T14:38:00Z"/>
          <w:rFonts w:eastAsia="Times New Roman" w:cs="Arial"/>
          <w:color w:val="000000"/>
          <w:szCs w:val="20"/>
          <w:lang w:eastAsia="fr-FR"/>
          <w:rPrChange w:id="4348" w:author="TAHAR IBRI (X137026)" w:date="2017-05-11T14:48:00Z">
            <w:rPr>
              <w:ins w:id="4349" w:author="TAHAR IBRI (X137026)" w:date="2017-05-11T14:38:00Z"/>
              <w:rFonts w:eastAsia="Times New Roman" w:cs="Arial"/>
              <w:color w:val="000000"/>
              <w:szCs w:val="20"/>
              <w:lang w:eastAsia="fr-FR"/>
            </w:rPr>
          </w:rPrChange>
        </w:rPr>
      </w:pPr>
      <w:ins w:id="4350" w:author="TAHAR IBRI (X137026)" w:date="2017-05-11T14:38:00Z">
        <w:r w:rsidRPr="00874119">
          <w:rPr>
            <w:rFonts w:eastAsia="Times New Roman" w:cs="Arial"/>
            <w:color w:val="000000"/>
            <w:szCs w:val="20"/>
            <w:lang w:eastAsia="fr-FR"/>
            <w:rPrChange w:id="4351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Sur </w:t>
        </w:r>
        <w:r w:rsidRPr="00874119">
          <w:rPr>
            <w:rFonts w:eastAsia="Times New Roman" w:cs="Arial"/>
            <w:b/>
            <w:i/>
            <w:color w:val="000000"/>
            <w:szCs w:val="20"/>
            <w:lang w:eastAsia="fr-FR"/>
            <w:rPrChange w:id="4352" w:author="TAHAR IBRI (X137026)" w:date="2017-05-11T14:48:00Z">
              <w:rPr>
                <w:rFonts w:eastAsia="Times New Roman" w:cs="Arial"/>
                <w:b/>
                <w:i/>
                <w:color w:val="000000"/>
                <w:szCs w:val="20"/>
                <w:lang w:eastAsia="fr-FR"/>
              </w:rPr>
            </w:rPrChange>
          </w:rPr>
          <w:t>LPDYNV026</w:t>
        </w:r>
        <w:r w:rsidRPr="00874119">
          <w:rPr>
            <w:rFonts w:eastAsia="Times New Roman" w:cs="Arial"/>
            <w:color w:val="000000"/>
            <w:szCs w:val="20"/>
            <w:lang w:eastAsia="fr-FR"/>
            <w:rPrChange w:id="4353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,</w:t>
        </w:r>
      </w:ins>
    </w:p>
    <w:p w:rsidR="002138DB" w:rsidRPr="00874119" w:rsidRDefault="002138DB" w:rsidP="002138DB">
      <w:pPr>
        <w:numPr>
          <w:ilvl w:val="1"/>
          <w:numId w:val="26"/>
        </w:numPr>
        <w:shd w:val="clear" w:color="auto" w:fill="FFFFFF"/>
        <w:spacing w:after="0" w:line="240" w:lineRule="auto"/>
        <w:rPr>
          <w:ins w:id="4354" w:author="TAHAR IBRI (X137026)" w:date="2017-05-11T14:38:00Z"/>
          <w:rFonts w:eastAsia="Times New Roman" w:cs="Arial"/>
          <w:color w:val="000000"/>
          <w:szCs w:val="20"/>
          <w:lang w:eastAsia="fr-FR"/>
          <w:rPrChange w:id="4355" w:author="TAHAR IBRI (X137026)" w:date="2017-05-11T14:48:00Z">
            <w:rPr>
              <w:ins w:id="4356" w:author="TAHAR IBRI (X137026)" w:date="2017-05-11T14:38:00Z"/>
              <w:rFonts w:eastAsia="Times New Roman" w:cs="Arial"/>
              <w:color w:val="000000"/>
              <w:szCs w:val="20"/>
              <w:lang w:eastAsia="fr-FR"/>
            </w:rPr>
          </w:rPrChange>
        </w:rPr>
      </w:pPr>
      <w:ins w:id="4357" w:author="TAHAR IBRI (X137026)" w:date="2017-05-11T14:38:00Z">
        <w:r w:rsidRPr="00874119">
          <w:rPr>
            <w:rFonts w:eastAsia="Times New Roman" w:cs="Arial"/>
            <w:color w:val="000000"/>
            <w:szCs w:val="20"/>
            <w:lang w:eastAsia="fr-FR"/>
            <w:rPrChange w:id="4358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Arrêter </w:t>
        </w:r>
        <w:proofErr w:type="spellStart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359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WebSphere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360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 xml:space="preserve"> Application Server avec la commande /</w:t>
        </w:r>
        <w:proofErr w:type="spellStart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361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etc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362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/</w:t>
        </w:r>
        <w:proofErr w:type="spellStart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363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init.d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364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/WAS stop</w:t>
        </w:r>
      </w:ins>
    </w:p>
    <w:p w:rsidR="002138DB" w:rsidRPr="00874119" w:rsidRDefault="002138DB" w:rsidP="002138DB">
      <w:pPr>
        <w:pStyle w:val="Paragraphedeliste"/>
        <w:numPr>
          <w:ilvl w:val="1"/>
          <w:numId w:val="26"/>
        </w:numPr>
        <w:shd w:val="clear" w:color="auto" w:fill="FFFFFF"/>
        <w:spacing w:after="0" w:line="240" w:lineRule="auto"/>
        <w:rPr>
          <w:ins w:id="4365" w:author="TAHAR IBRI (X137026)" w:date="2017-05-11T14:39:00Z"/>
          <w:rFonts w:eastAsia="Times New Roman" w:cs="Arial"/>
          <w:color w:val="000000"/>
          <w:szCs w:val="20"/>
          <w:lang w:eastAsia="fr-FR"/>
          <w:rPrChange w:id="4366" w:author="TAHAR IBRI (X137026)" w:date="2017-05-11T14:48:00Z">
            <w:rPr>
              <w:ins w:id="4367" w:author="TAHAR IBRI (X137026)" w:date="2017-05-11T14:39:00Z"/>
              <w:rFonts w:eastAsia="Times New Roman" w:cs="Arial"/>
              <w:color w:val="000000"/>
              <w:szCs w:val="20"/>
              <w:lang w:eastAsia="fr-FR"/>
            </w:rPr>
          </w:rPrChange>
        </w:rPr>
      </w:pPr>
      <w:ins w:id="4368" w:author="TAHAR IBRI (X137026)" w:date="2017-05-11T14:39:00Z">
        <w:r w:rsidRPr="00874119">
          <w:rPr>
            <w:rFonts w:eastAsia="Times New Roman" w:cs="Arial"/>
            <w:color w:val="000000"/>
            <w:szCs w:val="20"/>
            <w:lang w:eastAsia="fr-FR"/>
            <w:rPrChange w:id="4369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Arrêter le serveur IHS avec la commande : /</w:t>
        </w:r>
        <w:proofErr w:type="spellStart"/>
        <w:r w:rsidRPr="00874119">
          <w:rPr>
            <w:rFonts w:eastAsia="Times New Roman" w:cs="Arial"/>
            <w:color w:val="000000"/>
            <w:szCs w:val="20"/>
            <w:lang w:eastAsia="fr-FR"/>
            <w:rPrChange w:id="4370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etc</w:t>
        </w:r>
        <w:proofErr w:type="spellEnd"/>
        <w:r w:rsidRPr="00874119">
          <w:rPr>
            <w:rFonts w:eastAsia="Times New Roman" w:cs="Arial"/>
            <w:color w:val="000000"/>
            <w:szCs w:val="20"/>
            <w:lang w:eastAsia="fr-FR"/>
            <w:rPrChange w:id="4371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/</w:t>
        </w:r>
        <w:proofErr w:type="spellStart"/>
        <w:r w:rsidRPr="00874119">
          <w:rPr>
            <w:rFonts w:eastAsia="Times New Roman" w:cs="Arial"/>
            <w:color w:val="000000"/>
            <w:szCs w:val="20"/>
            <w:lang w:eastAsia="fr-FR"/>
            <w:rPrChange w:id="4372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init.d</w:t>
        </w:r>
        <w:proofErr w:type="spellEnd"/>
        <w:r w:rsidRPr="00874119">
          <w:rPr>
            <w:rFonts w:eastAsia="Times New Roman" w:cs="Arial"/>
            <w:color w:val="000000"/>
            <w:szCs w:val="20"/>
            <w:lang w:eastAsia="fr-FR"/>
            <w:rPrChange w:id="4373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/IHS stop</w:t>
        </w:r>
      </w:ins>
    </w:p>
    <w:p w:rsidR="002138DB" w:rsidRPr="00874119" w:rsidRDefault="002138DB" w:rsidP="002138DB">
      <w:pPr>
        <w:pStyle w:val="Paragraphedeliste"/>
        <w:numPr>
          <w:ilvl w:val="1"/>
          <w:numId w:val="26"/>
        </w:numPr>
        <w:shd w:val="clear" w:color="auto" w:fill="FFFFFF"/>
        <w:spacing w:after="0" w:line="240" w:lineRule="auto"/>
        <w:rPr>
          <w:ins w:id="4374" w:author="TAHAR IBRI (X137026)" w:date="2017-05-11T14:40:00Z"/>
          <w:rFonts w:eastAsia="Times New Roman" w:cs="Arial"/>
          <w:color w:val="000000"/>
          <w:szCs w:val="20"/>
          <w:lang w:eastAsia="fr-FR"/>
          <w:rPrChange w:id="4375" w:author="TAHAR IBRI (X137026)" w:date="2017-05-11T14:48:00Z">
            <w:rPr>
              <w:ins w:id="4376" w:author="TAHAR IBRI (X137026)" w:date="2017-05-11T14:40:00Z"/>
              <w:rFonts w:eastAsia="Times New Roman" w:cs="Arial"/>
              <w:color w:val="000000"/>
              <w:szCs w:val="20"/>
              <w:lang w:eastAsia="fr-FR"/>
            </w:rPr>
          </w:rPrChange>
        </w:rPr>
      </w:pPr>
      <w:ins w:id="4377" w:author="TAHAR IBRI (X137026)" w:date="2017-05-11T14:39:00Z">
        <w:r w:rsidRPr="00874119">
          <w:rPr>
            <w:rFonts w:eastAsia="Times New Roman" w:cs="Arial"/>
            <w:color w:val="000000"/>
            <w:szCs w:val="20"/>
            <w:lang w:eastAsia="fr-FR"/>
            <w:rPrChange w:id="4378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Arrêter le serveur </w:t>
        </w:r>
      </w:ins>
      <w:ins w:id="4379" w:author="TAHAR IBRI (X137026)" w:date="2017-05-11T14:44:00Z">
        <w:r w:rsidRPr="00874119">
          <w:rPr>
            <w:rFonts w:eastAsia="Times New Roman" w:cs="Arial"/>
            <w:color w:val="000000"/>
            <w:szCs w:val="20"/>
            <w:lang w:eastAsia="fr-FR"/>
            <w:rPrChange w:id="4380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ISDS</w:t>
        </w:r>
      </w:ins>
      <w:ins w:id="4381" w:author="TAHAR IBRI (X137026)" w:date="2017-05-11T14:39:00Z">
        <w:r w:rsidRPr="00874119">
          <w:rPr>
            <w:rFonts w:eastAsia="Times New Roman" w:cs="Arial"/>
            <w:color w:val="000000"/>
            <w:szCs w:val="20"/>
            <w:lang w:eastAsia="fr-FR"/>
            <w:rPrChange w:id="4382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 avec la commande : /</w:t>
        </w:r>
        <w:proofErr w:type="spellStart"/>
        <w:r w:rsidRPr="00874119">
          <w:rPr>
            <w:rFonts w:eastAsia="Times New Roman" w:cs="Arial"/>
            <w:color w:val="000000"/>
            <w:szCs w:val="20"/>
            <w:lang w:eastAsia="fr-FR"/>
            <w:rPrChange w:id="4383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etc</w:t>
        </w:r>
        <w:proofErr w:type="spellEnd"/>
        <w:r w:rsidRPr="00874119">
          <w:rPr>
            <w:rFonts w:eastAsia="Times New Roman" w:cs="Arial"/>
            <w:color w:val="000000"/>
            <w:szCs w:val="20"/>
            <w:lang w:eastAsia="fr-FR"/>
            <w:rPrChange w:id="4384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/</w:t>
        </w:r>
        <w:proofErr w:type="spellStart"/>
        <w:r w:rsidRPr="00874119">
          <w:rPr>
            <w:rFonts w:eastAsia="Times New Roman" w:cs="Arial"/>
            <w:color w:val="000000"/>
            <w:szCs w:val="20"/>
            <w:lang w:eastAsia="fr-FR"/>
            <w:rPrChange w:id="4385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init.d</w:t>
        </w:r>
        <w:proofErr w:type="spellEnd"/>
        <w:r w:rsidRPr="00874119">
          <w:rPr>
            <w:rFonts w:eastAsia="Times New Roman" w:cs="Arial"/>
            <w:color w:val="000000"/>
            <w:szCs w:val="20"/>
            <w:lang w:eastAsia="fr-FR"/>
            <w:rPrChange w:id="4386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/ISDS stop</w:t>
        </w:r>
      </w:ins>
    </w:p>
    <w:p w:rsidR="002138DB" w:rsidRPr="00874119" w:rsidRDefault="002138DB" w:rsidP="002138DB">
      <w:pPr>
        <w:pStyle w:val="Paragraphedeliste"/>
        <w:numPr>
          <w:ilvl w:val="1"/>
          <w:numId w:val="26"/>
        </w:numPr>
        <w:shd w:val="clear" w:color="auto" w:fill="FFFFFF"/>
        <w:spacing w:after="0" w:line="240" w:lineRule="auto"/>
        <w:rPr>
          <w:ins w:id="4387" w:author="TAHAR IBRI (X137026)" w:date="2017-05-11T14:39:00Z"/>
          <w:rFonts w:eastAsia="Times New Roman" w:cs="Arial"/>
          <w:color w:val="000000"/>
          <w:szCs w:val="20"/>
          <w:lang w:eastAsia="fr-FR"/>
          <w:rPrChange w:id="4388" w:author="TAHAR IBRI (X137026)" w:date="2017-05-11T14:48:00Z">
            <w:rPr>
              <w:ins w:id="4389" w:author="TAHAR IBRI (X137026)" w:date="2017-05-11T14:39:00Z"/>
              <w:rFonts w:eastAsia="Times New Roman"/>
              <w:lang w:eastAsia="fr-FR"/>
            </w:rPr>
          </w:rPrChange>
        </w:rPr>
        <w:pPrChange w:id="4390" w:author="TAHAR IBRI (X137026)" w:date="2017-05-11T14:40:00Z">
          <w:pPr>
            <w:pStyle w:val="Paragraphedeliste"/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391" w:author="TAHAR IBRI (X137026)" w:date="2017-05-11T14:40:00Z">
        <w:r w:rsidRPr="00874119">
          <w:rPr>
            <w:rFonts w:eastAsia="Times New Roman" w:cs="Arial"/>
            <w:color w:val="000000"/>
            <w:szCs w:val="20"/>
            <w:lang w:eastAsia="fr-FR"/>
            <w:rPrChange w:id="4392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Arrêter le serveur DB2 avec la commande su – db2admin –c db2stop</w:t>
        </w:r>
      </w:ins>
    </w:p>
    <w:p w:rsidR="002138DB" w:rsidRPr="00874119" w:rsidRDefault="002138DB" w:rsidP="002138DB">
      <w:pPr>
        <w:pStyle w:val="Paragraphedeliste"/>
        <w:shd w:val="clear" w:color="auto" w:fill="FFFFFF"/>
        <w:spacing w:after="0" w:line="240" w:lineRule="auto"/>
        <w:ind w:left="1440"/>
        <w:rPr>
          <w:ins w:id="4393" w:author="TAHAR IBRI (X137026)" w:date="2017-05-11T14:38:00Z"/>
          <w:rFonts w:eastAsia="Times New Roman" w:cs="Arial"/>
          <w:color w:val="000000"/>
          <w:szCs w:val="20"/>
          <w:lang w:eastAsia="fr-FR"/>
          <w:rPrChange w:id="4394" w:author="TAHAR IBRI (X137026)" w:date="2017-05-11T14:48:00Z">
            <w:rPr>
              <w:ins w:id="4395" w:author="TAHAR IBRI (X137026)" w:date="2017-05-11T14:38:00Z"/>
              <w:rFonts w:eastAsia="Times New Roman" w:cs="Arial"/>
              <w:color w:val="000000"/>
              <w:szCs w:val="20"/>
              <w:lang w:eastAsia="fr-FR"/>
            </w:rPr>
          </w:rPrChange>
        </w:rPr>
      </w:pPr>
    </w:p>
    <w:p w:rsidR="002138DB" w:rsidRPr="00874119" w:rsidRDefault="002138DB" w:rsidP="002138DB">
      <w:pPr>
        <w:numPr>
          <w:ilvl w:val="0"/>
          <w:numId w:val="26"/>
        </w:numPr>
        <w:shd w:val="clear" w:color="auto" w:fill="FFFFFF"/>
        <w:spacing w:after="0" w:line="240" w:lineRule="auto"/>
        <w:rPr>
          <w:ins w:id="4396" w:author="TAHAR IBRI (X137026)" w:date="2017-05-11T14:38:00Z"/>
          <w:rFonts w:eastAsia="Times New Roman" w:cs="Arial"/>
          <w:color w:val="000000"/>
          <w:szCs w:val="20"/>
          <w:lang w:eastAsia="fr-FR"/>
          <w:rPrChange w:id="4397" w:author="TAHAR IBRI (X137026)" w:date="2017-05-11T14:48:00Z">
            <w:rPr>
              <w:ins w:id="4398" w:author="TAHAR IBRI (X137026)" w:date="2017-05-11T14:38:00Z"/>
              <w:rFonts w:eastAsia="Times New Roman" w:cs="Arial"/>
              <w:color w:val="000000"/>
              <w:szCs w:val="20"/>
              <w:lang w:eastAsia="fr-FR"/>
            </w:rPr>
          </w:rPrChange>
        </w:rPr>
      </w:pPr>
      <w:ins w:id="4399" w:author="TAHAR IBRI (X137026)" w:date="2017-05-11T14:38:00Z">
        <w:r w:rsidRPr="00874119">
          <w:rPr>
            <w:rFonts w:eastAsia="Times New Roman" w:cs="Arial"/>
            <w:color w:val="000000"/>
            <w:szCs w:val="20"/>
            <w:lang w:eastAsia="fr-FR"/>
            <w:rPrChange w:id="4400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Sur </w:t>
        </w:r>
      </w:ins>
      <w:ins w:id="4401" w:author="TAHAR IBRI (X137026)" w:date="2017-05-11T14:40:00Z">
        <w:r w:rsidRPr="00874119">
          <w:rPr>
            <w:rFonts w:eastAsia="Times New Roman" w:cs="Arial"/>
            <w:b/>
            <w:i/>
            <w:color w:val="000000"/>
            <w:szCs w:val="20"/>
            <w:lang w:eastAsia="fr-FR"/>
            <w:rPrChange w:id="4402" w:author="TAHAR IBRI (X137026)" w:date="2017-05-11T14:48:00Z">
              <w:rPr>
                <w:rFonts w:eastAsia="Times New Roman" w:cs="Arial"/>
                <w:b/>
                <w:i/>
                <w:color w:val="000000"/>
                <w:szCs w:val="20"/>
                <w:lang w:eastAsia="fr-FR"/>
              </w:rPr>
            </w:rPrChange>
          </w:rPr>
          <w:t>LPDYNV027</w:t>
        </w:r>
      </w:ins>
      <w:ins w:id="4403" w:author="TAHAR IBRI (X137026)" w:date="2017-05-11T14:38:00Z">
        <w:r w:rsidRPr="00874119">
          <w:rPr>
            <w:rFonts w:eastAsia="Times New Roman" w:cs="Arial"/>
            <w:color w:val="000000"/>
            <w:szCs w:val="20"/>
            <w:lang w:eastAsia="fr-FR"/>
            <w:rPrChange w:id="4404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, </w:t>
        </w:r>
      </w:ins>
    </w:p>
    <w:p w:rsidR="002138DB" w:rsidRPr="00874119" w:rsidRDefault="002138DB" w:rsidP="002138DB">
      <w:pPr>
        <w:numPr>
          <w:ilvl w:val="1"/>
          <w:numId w:val="26"/>
        </w:numPr>
        <w:shd w:val="clear" w:color="auto" w:fill="FFFFFF"/>
        <w:spacing w:after="0" w:line="240" w:lineRule="auto"/>
        <w:rPr>
          <w:ins w:id="4405" w:author="TAHAR IBRI (X137026)" w:date="2017-05-11T14:42:00Z"/>
          <w:rFonts w:eastAsia="Times New Roman" w:cs="Arial"/>
          <w:color w:val="000000"/>
          <w:szCs w:val="20"/>
          <w:lang w:eastAsia="fr-FR"/>
          <w:rPrChange w:id="4406" w:author="TAHAR IBRI (X137026)" w:date="2017-05-11T14:48:00Z">
            <w:rPr>
              <w:ins w:id="4407" w:author="TAHAR IBRI (X137026)" w:date="2017-05-11T14:42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08" w:author="TAHAR IBRI (X137026)" w:date="2017-05-11T14:42:00Z">
          <w:pPr>
            <w:pStyle w:val="Paragraphedeliste"/>
            <w:shd w:val="clear" w:color="auto" w:fill="FFFFFF"/>
            <w:spacing w:after="0" w:line="240" w:lineRule="auto"/>
            <w:ind w:left="1440"/>
          </w:pPr>
        </w:pPrChange>
      </w:pPr>
      <w:ins w:id="4409" w:author="TAHAR IBRI (X137026)" w:date="2017-05-11T14:38:00Z">
        <w:r w:rsidRPr="00874119">
          <w:rPr>
            <w:rFonts w:eastAsia="Times New Roman" w:cs="Arial"/>
            <w:color w:val="000000"/>
            <w:szCs w:val="20"/>
            <w:lang w:eastAsia="fr-FR"/>
            <w:rPrChange w:id="4410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arrêter </w:t>
        </w:r>
      </w:ins>
      <w:ins w:id="4411" w:author="TAHAR IBRI (X137026)" w:date="2017-05-11T14:41:00Z"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412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le RMI Dispatcher avec la commande /softs/</w:t>
        </w:r>
        <w:proofErr w:type="spellStart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413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isdi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414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/</w:t>
        </w:r>
        <w:proofErr w:type="spellStart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415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timsol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416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/</w:t>
        </w:r>
      </w:ins>
      <w:proofErr w:type="spellStart"/>
      <w:ins w:id="4417" w:author="TAHAR IBRI (X137026)" w:date="2017-05-11T14:42:00Z"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418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ITIMAd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419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 xml:space="preserve"> stop</w:t>
        </w:r>
      </w:ins>
    </w:p>
    <w:p w:rsidR="002138DB" w:rsidRPr="00874119" w:rsidRDefault="002138DB" w:rsidP="002138DB">
      <w:pPr>
        <w:shd w:val="clear" w:color="auto" w:fill="FFFFFF"/>
        <w:spacing w:after="0" w:line="240" w:lineRule="auto"/>
        <w:ind w:left="1080"/>
        <w:rPr>
          <w:ins w:id="4420" w:author="TAHAR IBRI (X137026)" w:date="2017-05-11T14:42:00Z"/>
          <w:rFonts w:eastAsia="Times New Roman" w:cs="Arial"/>
          <w:color w:val="000000"/>
          <w:szCs w:val="20"/>
          <w:lang w:eastAsia="fr-FR"/>
          <w:rPrChange w:id="4421" w:author="TAHAR IBRI (X137026)" w:date="2017-05-11T14:48:00Z">
            <w:rPr>
              <w:ins w:id="4422" w:author="TAHAR IBRI (X137026)" w:date="2017-05-11T14:42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23" w:author="TAHAR IBRI (X137026)" w:date="2017-05-11T14:42:00Z">
          <w:pPr>
            <w:pStyle w:val="Paragraphedeliste"/>
            <w:shd w:val="clear" w:color="auto" w:fill="FFFFFF"/>
            <w:spacing w:after="0" w:line="240" w:lineRule="auto"/>
            <w:ind w:left="1440"/>
          </w:pPr>
        </w:pPrChange>
      </w:pPr>
    </w:p>
    <w:p w:rsidR="002138DB" w:rsidRPr="00874119" w:rsidRDefault="002138DB" w:rsidP="002138DB">
      <w:pPr>
        <w:pStyle w:val="Titre2"/>
        <w:rPr>
          <w:ins w:id="4424" w:author="TAHAR IBRI (X137026)" w:date="2017-05-11T14:42:00Z"/>
          <w:rPrChange w:id="4425" w:author="TAHAR IBRI (X137026)" w:date="2017-05-11T14:48:00Z">
            <w:rPr>
              <w:ins w:id="4426" w:author="TAHAR IBRI (X137026)" w:date="2017-05-11T14:42:00Z"/>
            </w:rPr>
          </w:rPrChange>
        </w:rPr>
      </w:pPr>
      <w:bookmarkStart w:id="4427" w:name="_Toc482278779"/>
      <w:ins w:id="4428" w:author="TAHAR IBRI (X137026)" w:date="2017-05-11T14:42:00Z">
        <w:r w:rsidRPr="00874119">
          <w:rPr>
            <w:rPrChange w:id="4429" w:author="TAHAR IBRI (X137026)" w:date="2017-05-11T14:48:00Z">
              <w:rPr/>
            </w:rPrChange>
          </w:rPr>
          <w:t>Démarrages des serveurs de production ITIM v5</w:t>
        </w:r>
        <w:bookmarkEnd w:id="4427"/>
      </w:ins>
    </w:p>
    <w:p w:rsidR="002138DB" w:rsidRPr="00874119" w:rsidRDefault="002138DB" w:rsidP="002138DB">
      <w:pPr>
        <w:numPr>
          <w:ilvl w:val="0"/>
          <w:numId w:val="27"/>
        </w:numPr>
        <w:shd w:val="clear" w:color="auto" w:fill="FFFFFF"/>
        <w:spacing w:after="0" w:line="240" w:lineRule="auto"/>
        <w:rPr>
          <w:ins w:id="4430" w:author="TAHAR IBRI (X137026)" w:date="2017-05-11T14:38:00Z"/>
          <w:rFonts w:eastAsia="Times New Roman" w:cs="Arial"/>
          <w:color w:val="000000"/>
          <w:szCs w:val="20"/>
          <w:lang w:eastAsia="fr-FR"/>
          <w:rPrChange w:id="4431" w:author="TAHAR IBRI (X137026)" w:date="2017-05-11T14:48:00Z">
            <w:rPr>
              <w:ins w:id="4432" w:author="TAHAR IBRI (X137026)" w:date="2017-05-11T14:38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33" w:author="TAHAR IBRI (X137026)" w:date="2017-05-11T14:45:00Z">
          <w:pPr>
            <w:pStyle w:val="Paragraphedeliste"/>
            <w:ind w:left="1080"/>
          </w:pPr>
        </w:pPrChange>
      </w:pPr>
      <w:ins w:id="4434" w:author="TAHAR IBRI (X137026)" w:date="2017-05-11T14:38:00Z">
        <w:r w:rsidRPr="00874119">
          <w:rPr>
            <w:rFonts w:eastAsia="Times New Roman" w:cs="Arial"/>
            <w:color w:val="000000"/>
            <w:szCs w:val="20"/>
            <w:lang w:eastAsia="fr-FR"/>
            <w:rPrChange w:id="4435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Sur </w:t>
        </w:r>
        <w:r w:rsidRPr="00874119">
          <w:rPr>
            <w:rFonts w:eastAsia="Times New Roman" w:cs="Arial"/>
            <w:b/>
            <w:i/>
            <w:color w:val="000000"/>
            <w:szCs w:val="20"/>
            <w:lang w:eastAsia="fr-FR"/>
            <w:rPrChange w:id="4436" w:author="TAHAR IBRI (X137026)" w:date="2017-05-11T14:48:00Z">
              <w:rPr>
                <w:rFonts w:eastAsia="Times New Roman" w:cs="Arial"/>
                <w:b/>
                <w:i/>
                <w:color w:val="000000"/>
                <w:szCs w:val="20"/>
                <w:lang w:eastAsia="fr-FR"/>
              </w:rPr>
            </w:rPrChange>
          </w:rPr>
          <w:t>UXPROD905</w:t>
        </w:r>
        <w:r w:rsidRPr="00874119">
          <w:rPr>
            <w:rFonts w:eastAsia="Times New Roman" w:cs="Arial"/>
            <w:color w:val="000000"/>
            <w:szCs w:val="20"/>
            <w:lang w:eastAsia="fr-FR"/>
            <w:rPrChange w:id="4437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, </w:t>
        </w:r>
      </w:ins>
    </w:p>
    <w:p w:rsidR="002138DB" w:rsidRPr="00874119" w:rsidRDefault="002138DB" w:rsidP="002138DB">
      <w:pPr>
        <w:numPr>
          <w:ilvl w:val="1"/>
          <w:numId w:val="27"/>
        </w:numPr>
        <w:shd w:val="clear" w:color="auto" w:fill="FFFFFF"/>
        <w:spacing w:after="0" w:line="240" w:lineRule="auto"/>
        <w:rPr>
          <w:ins w:id="4438" w:author="TAHAR IBRI (X137026)" w:date="2017-05-11T14:43:00Z"/>
          <w:rFonts w:eastAsia="Times New Roman" w:cs="Arial"/>
          <w:color w:val="000000"/>
          <w:szCs w:val="20"/>
          <w:lang w:eastAsia="fr-FR"/>
          <w:rPrChange w:id="4439" w:author="TAHAR IBRI (X137026)" w:date="2017-05-11T14:48:00Z">
            <w:rPr>
              <w:ins w:id="4440" w:author="TAHAR IBRI (X137026)" w:date="2017-05-11T14:43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41" w:author="TAHAR IBRI (X137026)" w:date="2017-05-11T14:45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442" w:author="TAHAR IBRI (X137026)" w:date="2017-05-11T14:43:00Z">
        <w:r w:rsidRPr="00874119">
          <w:rPr>
            <w:rFonts w:eastAsia="Times New Roman" w:cs="Arial"/>
            <w:color w:val="000000"/>
            <w:szCs w:val="20"/>
            <w:lang w:eastAsia="fr-FR"/>
            <w:rPrChange w:id="4443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Démarrage du serveur DB2</w:t>
        </w:r>
      </w:ins>
    </w:p>
    <w:p w:rsidR="002138DB" w:rsidRPr="00874119" w:rsidRDefault="002138DB" w:rsidP="002138DB">
      <w:pPr>
        <w:numPr>
          <w:ilvl w:val="1"/>
          <w:numId w:val="27"/>
        </w:numPr>
        <w:shd w:val="clear" w:color="auto" w:fill="FFFFFF"/>
        <w:spacing w:after="0" w:line="240" w:lineRule="auto"/>
        <w:rPr>
          <w:ins w:id="4444" w:author="TAHAR IBRI (X137026)" w:date="2017-05-11T14:44:00Z"/>
          <w:rFonts w:eastAsia="Times New Roman" w:cs="Arial"/>
          <w:color w:val="000000"/>
          <w:szCs w:val="20"/>
          <w:lang w:eastAsia="fr-FR"/>
          <w:rPrChange w:id="4445" w:author="TAHAR IBRI (X137026)" w:date="2017-05-11T14:48:00Z">
            <w:rPr>
              <w:ins w:id="4446" w:author="TAHAR IBRI (X137026)" w:date="2017-05-11T14:44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47" w:author="TAHAR IBRI (X137026)" w:date="2017-05-11T14:45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448" w:author="TAHAR IBRI (X137026)" w:date="2017-05-11T14:43:00Z">
        <w:r w:rsidRPr="00874119">
          <w:rPr>
            <w:rFonts w:eastAsia="Times New Roman" w:cs="Arial"/>
            <w:color w:val="000000"/>
            <w:szCs w:val="20"/>
            <w:lang w:eastAsia="fr-FR"/>
            <w:rPrChange w:id="4449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Démarrage du serveur ITDS</w:t>
        </w:r>
      </w:ins>
    </w:p>
    <w:p w:rsidR="002138DB" w:rsidRPr="00874119" w:rsidRDefault="002138DB" w:rsidP="002138DB">
      <w:pPr>
        <w:shd w:val="clear" w:color="auto" w:fill="FFFFFF"/>
        <w:spacing w:after="0" w:line="240" w:lineRule="auto"/>
        <w:ind w:left="1440"/>
        <w:rPr>
          <w:ins w:id="4450" w:author="TAHAR IBRI (X137026)" w:date="2017-05-11T14:43:00Z"/>
          <w:rFonts w:eastAsia="Times New Roman" w:cs="Arial"/>
          <w:color w:val="000000"/>
          <w:szCs w:val="20"/>
          <w:lang w:eastAsia="fr-FR"/>
          <w:rPrChange w:id="4451" w:author="TAHAR IBRI (X137026)" w:date="2017-05-11T14:48:00Z">
            <w:rPr>
              <w:ins w:id="4452" w:author="TAHAR IBRI (X137026)" w:date="2017-05-11T14:43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53" w:author="TAHAR IBRI (X137026)" w:date="2017-05-11T14:44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</w:p>
    <w:p w:rsidR="002138DB" w:rsidRPr="00874119" w:rsidRDefault="002138DB" w:rsidP="002138DB">
      <w:pPr>
        <w:numPr>
          <w:ilvl w:val="0"/>
          <w:numId w:val="27"/>
        </w:numPr>
        <w:shd w:val="clear" w:color="auto" w:fill="FFFFFF"/>
        <w:spacing w:after="0" w:line="240" w:lineRule="auto"/>
        <w:rPr>
          <w:ins w:id="4454" w:author="TAHAR IBRI (X137026)" w:date="2017-05-11T14:44:00Z"/>
          <w:rFonts w:eastAsia="Times New Roman" w:cs="Arial"/>
          <w:color w:val="000000"/>
          <w:szCs w:val="20"/>
          <w:lang w:eastAsia="fr-FR"/>
          <w:rPrChange w:id="4455" w:author="TAHAR IBRI (X137026)" w:date="2017-05-11T14:48:00Z">
            <w:rPr>
              <w:ins w:id="4456" w:author="TAHAR IBRI (X137026)" w:date="2017-05-11T14:44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57" w:author="TAHAR IBRI (X137026)" w:date="2017-05-11T14:45:00Z">
          <w:pPr>
            <w:numPr>
              <w:numId w:val="26"/>
            </w:numPr>
            <w:shd w:val="clear" w:color="auto" w:fill="FFFFFF"/>
            <w:spacing w:after="0" w:line="240" w:lineRule="auto"/>
            <w:ind w:left="720" w:hanging="360"/>
          </w:pPr>
        </w:pPrChange>
      </w:pPr>
      <w:ins w:id="4458" w:author="TAHAR IBRI (X137026)" w:date="2017-05-11T14:44:00Z">
        <w:r w:rsidRPr="00874119">
          <w:rPr>
            <w:rFonts w:eastAsia="Times New Roman" w:cs="Arial"/>
            <w:color w:val="000000"/>
            <w:szCs w:val="20"/>
            <w:lang w:eastAsia="fr-FR"/>
            <w:rPrChange w:id="4459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Sur </w:t>
        </w:r>
        <w:r w:rsidRPr="00874119">
          <w:rPr>
            <w:rFonts w:eastAsia="Times New Roman" w:cs="Arial"/>
            <w:b/>
            <w:i/>
            <w:color w:val="000000"/>
            <w:szCs w:val="20"/>
            <w:lang w:eastAsia="fr-FR"/>
            <w:rPrChange w:id="4460" w:author="TAHAR IBRI (X137026)" w:date="2017-05-11T14:48:00Z">
              <w:rPr>
                <w:rFonts w:eastAsia="Times New Roman" w:cs="Arial"/>
                <w:b/>
                <w:i/>
                <w:color w:val="000000"/>
                <w:szCs w:val="20"/>
                <w:lang w:eastAsia="fr-FR"/>
              </w:rPr>
            </w:rPrChange>
          </w:rPr>
          <w:t>UXPROD906</w:t>
        </w:r>
        <w:r w:rsidRPr="00874119">
          <w:rPr>
            <w:rFonts w:eastAsia="Times New Roman" w:cs="Arial"/>
            <w:color w:val="000000"/>
            <w:szCs w:val="20"/>
            <w:lang w:eastAsia="fr-FR"/>
            <w:rPrChange w:id="4461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, </w:t>
        </w:r>
      </w:ins>
    </w:p>
    <w:p w:rsidR="002138DB" w:rsidRPr="00874119" w:rsidRDefault="002138DB" w:rsidP="002138DB">
      <w:pPr>
        <w:numPr>
          <w:ilvl w:val="1"/>
          <w:numId w:val="27"/>
        </w:numPr>
        <w:shd w:val="clear" w:color="auto" w:fill="FFFFFF"/>
        <w:spacing w:after="0" w:line="240" w:lineRule="auto"/>
        <w:rPr>
          <w:ins w:id="4462" w:author="TAHAR IBRI (X137026)" w:date="2017-05-11T14:45:00Z"/>
          <w:rFonts w:eastAsia="Times New Roman" w:cs="Arial"/>
          <w:color w:val="000000"/>
          <w:szCs w:val="20"/>
          <w:lang w:eastAsia="fr-FR"/>
          <w:rPrChange w:id="4463" w:author="TAHAR IBRI (X137026)" w:date="2017-05-11T14:48:00Z">
            <w:rPr>
              <w:ins w:id="4464" w:author="TAHAR IBRI (X137026)" w:date="2017-05-11T14:45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65" w:author="TAHAR IBRI (X137026)" w:date="2017-05-11T14:45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466" w:author="TAHAR IBRI (X137026)" w:date="2017-05-11T14:44:00Z">
        <w:r w:rsidRPr="00874119">
          <w:rPr>
            <w:rFonts w:eastAsia="Times New Roman" w:cs="Arial"/>
            <w:color w:val="000000"/>
            <w:szCs w:val="20"/>
            <w:lang w:eastAsia="fr-FR"/>
            <w:rPrChange w:id="4467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Démarrage du serveur DB2</w:t>
        </w:r>
      </w:ins>
    </w:p>
    <w:p w:rsidR="002138DB" w:rsidRPr="00874119" w:rsidRDefault="00695BFB" w:rsidP="002138DB">
      <w:pPr>
        <w:numPr>
          <w:ilvl w:val="1"/>
          <w:numId w:val="27"/>
        </w:numPr>
        <w:shd w:val="clear" w:color="auto" w:fill="FFFFFF"/>
        <w:spacing w:after="0" w:line="240" w:lineRule="auto"/>
        <w:rPr>
          <w:ins w:id="4468" w:author="TAHAR IBRI (X137026)" w:date="2017-05-11T14:44:00Z"/>
          <w:rFonts w:eastAsia="Times New Roman" w:cs="Arial"/>
          <w:color w:val="000000"/>
          <w:szCs w:val="20"/>
          <w:lang w:eastAsia="fr-FR"/>
          <w:rPrChange w:id="4469" w:author="TAHAR IBRI (X137026)" w:date="2017-05-11T14:48:00Z">
            <w:rPr>
              <w:ins w:id="4470" w:author="TAHAR IBRI (X137026)" w:date="2017-05-11T14:44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71" w:author="TAHAR IBRI (X137026)" w:date="2017-05-11T14:45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472" w:author="TAHAR IBRI (X137026)" w:date="2017-05-11T15:07:00Z">
        <w:r w:rsidRPr="00874119">
          <w:rPr>
            <w:rFonts w:eastAsia="Times New Roman" w:cs="Arial"/>
            <w:color w:val="000000"/>
            <w:szCs w:val="20"/>
            <w:lang w:eastAsia="fr-FR"/>
            <w:rPrChange w:id="4473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Vérifier</w:t>
        </w:r>
      </w:ins>
      <w:ins w:id="4474" w:author="TAHAR IBRI (X137026)" w:date="2017-05-11T14:45:00Z">
        <w:r w:rsidR="002138DB" w:rsidRPr="00874119">
          <w:rPr>
            <w:rFonts w:eastAsia="Times New Roman" w:cs="Arial"/>
            <w:color w:val="000000"/>
            <w:szCs w:val="20"/>
            <w:lang w:eastAsia="fr-FR"/>
            <w:rPrChange w:id="4475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 xml:space="preserve"> le HADR</w:t>
        </w:r>
      </w:ins>
    </w:p>
    <w:p w:rsidR="002138DB" w:rsidRPr="00874119" w:rsidRDefault="002138DB" w:rsidP="002138DB">
      <w:pPr>
        <w:numPr>
          <w:ilvl w:val="1"/>
          <w:numId w:val="27"/>
        </w:numPr>
        <w:shd w:val="clear" w:color="auto" w:fill="FFFFFF"/>
        <w:spacing w:after="0" w:line="240" w:lineRule="auto"/>
        <w:rPr>
          <w:ins w:id="4476" w:author="TAHAR IBRI (X137026)" w:date="2017-05-11T14:44:00Z"/>
          <w:rFonts w:eastAsia="Times New Roman" w:cs="Arial"/>
          <w:color w:val="000000"/>
          <w:szCs w:val="20"/>
          <w:lang w:eastAsia="fr-FR"/>
          <w:rPrChange w:id="4477" w:author="TAHAR IBRI (X137026)" w:date="2017-05-11T14:48:00Z">
            <w:rPr>
              <w:ins w:id="4478" w:author="TAHAR IBRI (X137026)" w:date="2017-05-11T14:44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79" w:author="TAHAR IBRI (X137026)" w:date="2017-05-11T14:45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  <w:ins w:id="4480" w:author="TAHAR IBRI (X137026)" w:date="2017-05-11T14:44:00Z">
        <w:r w:rsidRPr="00874119">
          <w:rPr>
            <w:rFonts w:eastAsia="Times New Roman" w:cs="Arial"/>
            <w:color w:val="000000"/>
            <w:szCs w:val="20"/>
            <w:lang w:eastAsia="fr-FR"/>
            <w:rPrChange w:id="4481" w:author="TAHAR IBRI (X137026)" w:date="2017-05-11T14:48:00Z">
              <w:rPr>
                <w:rFonts w:eastAsia="Times New Roman" w:cs="Arial"/>
                <w:color w:val="000000"/>
                <w:szCs w:val="20"/>
                <w:lang w:eastAsia="fr-FR"/>
              </w:rPr>
            </w:rPrChange>
          </w:rPr>
          <w:t>Démarrage du serveur ITDS</w:t>
        </w:r>
      </w:ins>
    </w:p>
    <w:p w:rsidR="002138DB" w:rsidRPr="00874119" w:rsidRDefault="002138DB" w:rsidP="002138DB">
      <w:pPr>
        <w:shd w:val="clear" w:color="auto" w:fill="FFFFFF"/>
        <w:spacing w:after="0" w:line="240" w:lineRule="auto"/>
        <w:ind w:left="1440"/>
        <w:rPr>
          <w:ins w:id="4482" w:author="TAHAR IBRI (X137026)" w:date="2017-05-11T14:44:00Z"/>
          <w:rFonts w:eastAsia="Times New Roman" w:cs="Arial"/>
          <w:color w:val="000000"/>
          <w:szCs w:val="20"/>
          <w:lang w:eastAsia="fr-FR"/>
          <w:rPrChange w:id="4483" w:author="TAHAR IBRI (X137026)" w:date="2017-05-11T14:48:00Z">
            <w:rPr>
              <w:ins w:id="4484" w:author="TAHAR IBRI (X137026)" w:date="2017-05-11T14:44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85" w:author="TAHAR IBRI (X137026)" w:date="2017-05-11T14:44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</w:p>
    <w:p w:rsidR="002138DB" w:rsidRPr="00874119" w:rsidRDefault="002138DB" w:rsidP="002138DB">
      <w:pPr>
        <w:shd w:val="clear" w:color="auto" w:fill="FFFFFF"/>
        <w:spacing w:after="0" w:line="240" w:lineRule="auto"/>
        <w:rPr>
          <w:ins w:id="4486" w:author="TAHAR IBRI (X137026)" w:date="2017-05-11T14:38:00Z"/>
          <w:rFonts w:eastAsia="Times New Roman" w:cs="Arial"/>
          <w:color w:val="000000"/>
          <w:szCs w:val="20"/>
          <w:lang w:eastAsia="fr-FR"/>
          <w:rPrChange w:id="4487" w:author="TAHAR IBRI (X137026)" w:date="2017-05-11T14:48:00Z">
            <w:rPr>
              <w:ins w:id="4488" w:author="TAHAR IBRI (X137026)" w:date="2017-05-11T14:38:00Z"/>
              <w:rFonts w:eastAsia="Times New Roman" w:cs="Arial"/>
              <w:color w:val="000000"/>
              <w:szCs w:val="20"/>
              <w:lang w:eastAsia="fr-FR"/>
            </w:rPr>
          </w:rPrChange>
        </w:rPr>
        <w:pPrChange w:id="4489" w:author="TAHAR IBRI (X137026)" w:date="2017-05-11T14:44:00Z">
          <w:pPr>
            <w:numPr>
              <w:ilvl w:val="1"/>
              <w:numId w:val="26"/>
            </w:numPr>
            <w:shd w:val="clear" w:color="auto" w:fill="FFFFFF"/>
            <w:spacing w:after="0" w:line="240" w:lineRule="auto"/>
            <w:ind w:left="1440" w:hanging="360"/>
          </w:pPr>
        </w:pPrChange>
      </w:pPr>
    </w:p>
    <w:p w:rsidR="002138DB" w:rsidRPr="00874119" w:rsidRDefault="002138DB" w:rsidP="002138DB">
      <w:pPr>
        <w:pStyle w:val="Paragraphedeliste"/>
        <w:numPr>
          <w:ilvl w:val="0"/>
          <w:numId w:val="27"/>
        </w:numPr>
        <w:rPr>
          <w:ins w:id="4490" w:author="TAHAR IBRI (X137026)" w:date="2017-05-11T14:47:00Z"/>
          <w:rPrChange w:id="4491" w:author="TAHAR IBRI (X137026)" w:date="2017-05-11T14:48:00Z">
            <w:rPr>
              <w:ins w:id="4492" w:author="TAHAR IBRI (X137026)" w:date="2017-05-11T14:47:00Z"/>
            </w:rPr>
          </w:rPrChange>
        </w:rPr>
        <w:pPrChange w:id="4493" w:author="TAHAR IBRI (X137026)" w:date="2017-05-11T14:45:00Z">
          <w:pPr>
            <w:pStyle w:val="Paragraphedeliste"/>
            <w:numPr>
              <w:numId w:val="26"/>
            </w:numPr>
            <w:ind w:hanging="360"/>
          </w:pPr>
        </w:pPrChange>
      </w:pPr>
      <w:ins w:id="4494" w:author="TAHAR IBRI (X137026)" w:date="2017-05-11T14:38:00Z">
        <w:r w:rsidRPr="00874119">
          <w:rPr>
            <w:rPrChange w:id="4495" w:author="TAHAR IBRI (X137026)" w:date="2017-05-11T14:48:00Z">
              <w:rPr/>
            </w:rPrChange>
          </w:rPr>
          <w:t xml:space="preserve">Sur </w:t>
        </w:r>
        <w:r w:rsidRPr="00874119">
          <w:rPr>
            <w:b/>
            <w:i/>
            <w:rPrChange w:id="4496" w:author="TAHAR IBRI (X137026)" w:date="2017-05-11T14:48:00Z">
              <w:rPr>
                <w:b/>
                <w:i/>
              </w:rPr>
            </w:rPrChange>
          </w:rPr>
          <w:t>UXPROD901</w:t>
        </w:r>
      </w:ins>
    </w:p>
    <w:p w:rsidR="00874119" w:rsidRPr="00874119" w:rsidRDefault="00874119" w:rsidP="00874119">
      <w:pPr>
        <w:pStyle w:val="Paragraphedeliste"/>
        <w:rPr>
          <w:ins w:id="4497" w:author="TAHAR IBRI (X137026)" w:date="2017-05-11T14:38:00Z"/>
          <w:rPrChange w:id="4498" w:author="TAHAR IBRI (X137026)" w:date="2017-05-11T14:48:00Z">
            <w:rPr>
              <w:ins w:id="4499" w:author="TAHAR IBRI (X137026)" w:date="2017-05-11T14:38:00Z"/>
            </w:rPr>
          </w:rPrChange>
        </w:rPr>
        <w:pPrChange w:id="4500" w:author="TAHAR IBRI (X137026)" w:date="2017-05-11T14:47:00Z">
          <w:pPr>
            <w:pStyle w:val="Paragraphedeliste"/>
            <w:numPr>
              <w:numId w:val="26"/>
            </w:numPr>
            <w:ind w:hanging="360"/>
          </w:pPr>
        </w:pPrChange>
      </w:pPr>
    </w:p>
    <w:p w:rsidR="00874119" w:rsidRPr="00874119" w:rsidRDefault="00874119" w:rsidP="002138DB">
      <w:pPr>
        <w:pStyle w:val="Paragraphedeliste"/>
        <w:numPr>
          <w:ilvl w:val="1"/>
          <w:numId w:val="27"/>
        </w:numPr>
        <w:rPr>
          <w:ins w:id="4501" w:author="TAHAR IBRI (X137026)" w:date="2017-05-11T14:47:00Z"/>
          <w:rPrChange w:id="4502" w:author="TAHAR IBRI (X137026)" w:date="2017-05-11T14:48:00Z">
            <w:rPr>
              <w:ins w:id="4503" w:author="TAHAR IBRI (X137026)" w:date="2017-05-11T14:47:00Z"/>
              <w:lang w:val="en-US"/>
            </w:rPr>
          </w:rPrChange>
        </w:rPr>
        <w:pPrChange w:id="4504" w:author="TAHAR IBRI (X137026)" w:date="2017-05-11T14:45:00Z">
          <w:pPr>
            <w:pStyle w:val="Paragraphedeliste"/>
            <w:numPr>
              <w:ilvl w:val="1"/>
              <w:numId w:val="26"/>
            </w:numPr>
            <w:ind w:left="1440" w:hanging="360"/>
          </w:pPr>
        </w:pPrChange>
      </w:pPr>
      <w:ins w:id="4505" w:author="TAHAR IBRI (X137026)" w:date="2017-05-11T14:47:00Z">
        <w:r w:rsidRPr="00874119">
          <w:rPr>
            <w:rPrChange w:id="4506" w:author="TAHAR IBRI (X137026)" w:date="2017-05-11T14:48:00Z">
              <w:rPr>
                <w:lang w:val="en-US"/>
              </w:rPr>
            </w:rPrChange>
          </w:rPr>
          <w:t>Démarrer le RMI Dispatcher</w:t>
        </w:r>
      </w:ins>
    </w:p>
    <w:p w:rsidR="002138DB" w:rsidRPr="0089716F" w:rsidRDefault="002138DB" w:rsidP="002138DB">
      <w:pPr>
        <w:pStyle w:val="Paragraphedeliste"/>
        <w:numPr>
          <w:ilvl w:val="1"/>
          <w:numId w:val="27"/>
        </w:numPr>
        <w:rPr>
          <w:ins w:id="4507" w:author="TAHAR IBRI (X137026)" w:date="2017-05-11T14:47:00Z"/>
          <w:lang w:val="en-US"/>
          <w:rPrChange w:id="4508" w:author="TAHAR IBRI (X137026)" w:date="2017-05-11T15:03:00Z">
            <w:rPr>
              <w:ins w:id="4509" w:author="TAHAR IBRI (X137026)" w:date="2017-05-11T14:47:00Z"/>
              <w:rFonts w:cs="Arial"/>
              <w:color w:val="000000"/>
              <w:szCs w:val="20"/>
              <w:shd w:val="clear" w:color="auto" w:fill="FFFFFF"/>
              <w:lang w:val="en-US"/>
            </w:rPr>
          </w:rPrChange>
        </w:rPr>
        <w:pPrChange w:id="4510" w:author="TAHAR IBRI (X137026)" w:date="2017-05-11T14:45:00Z">
          <w:pPr>
            <w:pStyle w:val="Paragraphedeliste"/>
            <w:numPr>
              <w:ilvl w:val="1"/>
              <w:numId w:val="26"/>
            </w:numPr>
            <w:ind w:left="1440" w:hanging="360"/>
          </w:pPr>
        </w:pPrChange>
      </w:pPr>
      <w:proofErr w:type="spellStart"/>
      <w:ins w:id="4511" w:author="TAHAR IBRI (X137026)" w:date="2017-05-11T14:45:00Z">
        <w:r w:rsidRPr="0089716F">
          <w:rPr>
            <w:lang w:val="en-US"/>
            <w:rPrChange w:id="4512" w:author="TAHAR IBRI (X137026)" w:date="2017-05-11T15:03:00Z">
              <w:rPr/>
            </w:rPrChange>
          </w:rPr>
          <w:t>démarrer</w:t>
        </w:r>
        <w:proofErr w:type="spellEnd"/>
        <w:r w:rsidRPr="0089716F">
          <w:rPr>
            <w:lang w:val="en-US"/>
            <w:rPrChange w:id="4513" w:author="TAHAR IBRI (X137026)" w:date="2017-05-11T15:03:00Z">
              <w:rPr/>
            </w:rPrChange>
          </w:rPr>
          <w:t xml:space="preserve"> </w:t>
        </w:r>
        <w:proofErr w:type="spellStart"/>
        <w:r w:rsidRPr="0089716F">
          <w:rPr>
            <w:rFonts w:eastAsia="Times New Roman" w:cs="Arial"/>
            <w:i/>
            <w:color w:val="000000"/>
            <w:szCs w:val="20"/>
            <w:lang w:val="en-US" w:eastAsia="fr-FR"/>
            <w:rPrChange w:id="4514" w:author="TAHAR IBRI (X137026)" w:date="2017-05-11T15:03:00Z">
              <w:rPr>
                <w:i/>
              </w:rPr>
            </w:rPrChange>
          </w:rPr>
          <w:t>WebSphere</w:t>
        </w:r>
        <w:proofErr w:type="spellEnd"/>
        <w:r w:rsidRPr="0089716F">
          <w:rPr>
            <w:rFonts w:eastAsia="Times New Roman" w:cs="Arial"/>
            <w:i/>
            <w:color w:val="000000"/>
            <w:szCs w:val="20"/>
            <w:lang w:val="en-US" w:eastAsia="fr-FR"/>
            <w:rPrChange w:id="4515" w:author="TAHAR IBRI (X137026)" w:date="2017-05-11T15:03:00Z">
              <w:rPr>
                <w:i/>
              </w:rPr>
            </w:rPrChange>
          </w:rPr>
          <w:t xml:space="preserve"> </w:t>
        </w:r>
      </w:ins>
      <w:ins w:id="4516" w:author="TAHAR IBRI (X137026)" w:date="2017-05-11T14:46:00Z">
        <w:r w:rsidRPr="0089716F">
          <w:rPr>
            <w:rFonts w:eastAsia="Times New Roman" w:cs="Arial"/>
            <w:i/>
            <w:color w:val="000000"/>
            <w:szCs w:val="20"/>
            <w:lang w:val="en-US" w:eastAsia="fr-FR"/>
            <w:rPrChange w:id="4517" w:author="TAHAR IBRI (X137026)" w:date="2017-05-11T15:03:00Z">
              <w:rPr>
                <w:rFonts w:cs="Arial"/>
                <w:color w:val="000000"/>
                <w:szCs w:val="20"/>
                <w:shd w:val="clear" w:color="auto" w:fill="FFFFFF"/>
              </w:rPr>
            </w:rPrChange>
          </w:rPr>
          <w:t>Deployment Manager</w:t>
        </w:r>
      </w:ins>
      <w:ins w:id="4518" w:author="TAHAR IBRI (X137026)" w:date="2017-05-11T14:47:00Z">
        <w:r w:rsidRPr="0089716F">
          <w:rPr>
            <w:rFonts w:eastAsia="Times New Roman" w:cs="Arial"/>
            <w:i/>
            <w:color w:val="000000"/>
            <w:szCs w:val="20"/>
            <w:lang w:val="en-US" w:eastAsia="fr-FR"/>
            <w:rPrChange w:id="4519" w:author="TAHAR IBRI (X137026)" w:date="2017-05-11T15:03:00Z">
              <w:rPr>
                <w:rFonts w:cs="Arial"/>
                <w:color w:val="000000"/>
                <w:szCs w:val="20"/>
                <w:shd w:val="clear" w:color="auto" w:fill="FFFFFF"/>
                <w:lang w:val="en-US"/>
              </w:rPr>
            </w:rPrChange>
          </w:rPr>
          <w:t xml:space="preserve"> (</w:t>
        </w:r>
        <w:proofErr w:type="spellStart"/>
        <w:r w:rsidRPr="0089716F">
          <w:rPr>
            <w:rFonts w:eastAsia="Times New Roman" w:cs="Arial"/>
            <w:i/>
            <w:color w:val="000000"/>
            <w:szCs w:val="20"/>
            <w:lang w:val="en-US" w:eastAsia="fr-FR"/>
            <w:rPrChange w:id="4520" w:author="TAHAR IBRI (X137026)" w:date="2017-05-11T15:03:00Z">
              <w:rPr>
                <w:rFonts w:cs="Arial"/>
                <w:color w:val="000000"/>
                <w:szCs w:val="20"/>
                <w:shd w:val="clear" w:color="auto" w:fill="FFFFFF"/>
                <w:lang w:val="en-US"/>
              </w:rPr>
            </w:rPrChange>
          </w:rPr>
          <w:t>dmgr</w:t>
        </w:r>
        <w:proofErr w:type="spellEnd"/>
        <w:r w:rsidRPr="0089716F">
          <w:rPr>
            <w:rFonts w:eastAsia="Times New Roman" w:cs="Arial"/>
            <w:i/>
            <w:color w:val="000000"/>
            <w:szCs w:val="20"/>
            <w:lang w:val="en-US" w:eastAsia="fr-FR"/>
            <w:rPrChange w:id="4521" w:author="TAHAR IBRI (X137026)" w:date="2017-05-11T15:03:00Z">
              <w:rPr>
                <w:rFonts w:cs="Arial"/>
                <w:color w:val="000000"/>
                <w:szCs w:val="20"/>
                <w:shd w:val="clear" w:color="auto" w:fill="FFFFFF"/>
                <w:lang w:val="en-US"/>
              </w:rPr>
            </w:rPrChange>
          </w:rPr>
          <w:t>)</w:t>
        </w:r>
      </w:ins>
    </w:p>
    <w:p w:rsidR="00874119" w:rsidRPr="00874119" w:rsidRDefault="00874119" w:rsidP="00874119">
      <w:pPr>
        <w:pStyle w:val="Paragraphedeliste"/>
        <w:numPr>
          <w:ilvl w:val="1"/>
          <w:numId w:val="27"/>
        </w:numPr>
        <w:rPr>
          <w:ins w:id="4522" w:author="TAHAR IBRI (X137026)" w:date="2017-05-11T14:48:00Z"/>
          <w:rPrChange w:id="4523" w:author="TAHAR IBRI (X137026)" w:date="2017-05-11T14:48:00Z">
            <w:rPr>
              <w:ins w:id="4524" w:author="TAHAR IBRI (X137026)" w:date="2017-05-11T14:48:00Z"/>
              <w:lang w:val="en-US"/>
            </w:rPr>
          </w:rPrChange>
        </w:rPr>
      </w:pPr>
      <w:ins w:id="4525" w:author="TAHAR IBRI (X137026)" w:date="2017-05-11T14:48:00Z">
        <w:r w:rsidRPr="00874119">
          <w:rPr>
            <w:rPrChange w:id="4526" w:author="TAHAR IBRI (X137026)" w:date="2017-05-11T14:48:00Z">
              <w:rPr>
                <w:lang w:val="en-US"/>
              </w:rPr>
            </w:rPrChange>
          </w:rPr>
          <w:t xml:space="preserve">démarrer </w:t>
        </w:r>
        <w:proofErr w:type="spellStart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527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WebSphere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528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 xml:space="preserve"> Application Server</w:t>
        </w:r>
      </w:ins>
    </w:p>
    <w:p w:rsidR="00874119" w:rsidRPr="00874119" w:rsidRDefault="00874119" w:rsidP="00874119">
      <w:pPr>
        <w:pStyle w:val="Paragraphedeliste"/>
        <w:numPr>
          <w:ilvl w:val="1"/>
          <w:numId w:val="27"/>
        </w:numPr>
        <w:rPr>
          <w:ins w:id="4529" w:author="TAHAR IBRI (X137026)" w:date="2017-05-11T14:48:00Z"/>
          <w:rPrChange w:id="4530" w:author="TAHAR IBRI (X137026)" w:date="2017-05-11T14:48:00Z">
            <w:rPr>
              <w:ins w:id="4531" w:author="TAHAR IBRI (X137026)" w:date="2017-05-11T14:48:00Z"/>
              <w:lang w:val="en-US"/>
            </w:rPr>
          </w:rPrChange>
        </w:rPr>
      </w:pPr>
    </w:p>
    <w:p w:rsidR="00874119" w:rsidRPr="00874119" w:rsidRDefault="00874119" w:rsidP="00874119">
      <w:pPr>
        <w:pStyle w:val="Paragraphedeliste"/>
        <w:ind w:left="1440"/>
        <w:rPr>
          <w:ins w:id="4532" w:author="TAHAR IBRI (X137026)" w:date="2017-05-11T14:47:00Z"/>
          <w:rPrChange w:id="4533" w:author="TAHAR IBRI (X137026)" w:date="2017-05-11T14:48:00Z">
            <w:rPr>
              <w:ins w:id="4534" w:author="TAHAR IBRI (X137026)" w:date="2017-05-11T14:47:00Z"/>
            </w:rPr>
          </w:rPrChange>
        </w:rPr>
        <w:pPrChange w:id="4535" w:author="TAHAR IBRI (X137026)" w:date="2017-05-11T14:47:00Z">
          <w:pPr>
            <w:pStyle w:val="Paragraphedeliste"/>
            <w:numPr>
              <w:ilvl w:val="1"/>
              <w:numId w:val="27"/>
            </w:numPr>
            <w:ind w:left="1440" w:hanging="360"/>
          </w:pPr>
        </w:pPrChange>
      </w:pPr>
    </w:p>
    <w:p w:rsidR="00874119" w:rsidRPr="00874119" w:rsidRDefault="00874119" w:rsidP="00874119">
      <w:pPr>
        <w:pStyle w:val="Paragraphedeliste"/>
        <w:numPr>
          <w:ilvl w:val="0"/>
          <w:numId w:val="27"/>
        </w:numPr>
        <w:rPr>
          <w:ins w:id="4536" w:author="TAHAR IBRI (X137026)" w:date="2017-05-11T14:47:00Z"/>
          <w:rPrChange w:id="4537" w:author="TAHAR IBRI (X137026)" w:date="2017-05-11T14:48:00Z">
            <w:rPr>
              <w:ins w:id="4538" w:author="TAHAR IBRI (X137026)" w:date="2017-05-11T14:47:00Z"/>
            </w:rPr>
          </w:rPrChange>
        </w:rPr>
        <w:pPrChange w:id="4539" w:author="TAHAR IBRI (X137026)" w:date="2017-05-11T14:48:00Z">
          <w:pPr>
            <w:pStyle w:val="Paragraphedeliste"/>
            <w:numPr>
              <w:numId w:val="27"/>
            </w:numPr>
            <w:ind w:hanging="360"/>
          </w:pPr>
        </w:pPrChange>
      </w:pPr>
      <w:ins w:id="4540" w:author="TAHAR IBRI (X137026)" w:date="2017-05-11T14:47:00Z">
        <w:r w:rsidRPr="00874119">
          <w:rPr>
            <w:rPrChange w:id="4541" w:author="TAHAR IBRI (X137026)" w:date="2017-05-11T14:48:00Z">
              <w:rPr/>
            </w:rPrChange>
          </w:rPr>
          <w:t xml:space="preserve">Sur </w:t>
        </w:r>
        <w:r w:rsidRPr="00874119">
          <w:rPr>
            <w:b/>
            <w:i/>
            <w:rPrChange w:id="4542" w:author="TAHAR IBRI (X137026)" w:date="2017-05-11T14:48:00Z">
              <w:rPr>
                <w:b/>
                <w:i/>
              </w:rPr>
            </w:rPrChange>
          </w:rPr>
          <w:t>UXPROD904</w:t>
        </w:r>
      </w:ins>
    </w:p>
    <w:p w:rsidR="00874119" w:rsidRPr="00874119" w:rsidRDefault="00874119" w:rsidP="00874119">
      <w:pPr>
        <w:pStyle w:val="Paragraphedeliste"/>
        <w:numPr>
          <w:ilvl w:val="1"/>
          <w:numId w:val="27"/>
        </w:numPr>
        <w:rPr>
          <w:ins w:id="4543" w:author="TAHAR IBRI (X137026)" w:date="2017-05-11T14:48:00Z"/>
          <w:rPrChange w:id="4544" w:author="TAHAR IBRI (X137026)" w:date="2017-05-11T14:48:00Z">
            <w:rPr>
              <w:ins w:id="4545" w:author="TAHAR IBRI (X137026)" w:date="2017-05-11T14:48:00Z"/>
              <w:lang w:val="en-US"/>
            </w:rPr>
          </w:rPrChange>
        </w:rPr>
      </w:pPr>
      <w:ins w:id="4546" w:author="TAHAR IBRI (X137026)" w:date="2017-05-11T14:48:00Z">
        <w:r w:rsidRPr="00874119">
          <w:rPr>
            <w:rPrChange w:id="4547" w:author="TAHAR IBRI (X137026)" w:date="2017-05-11T14:48:00Z">
              <w:rPr>
                <w:lang w:val="en-US"/>
              </w:rPr>
            </w:rPrChange>
          </w:rPr>
          <w:t xml:space="preserve">démarrer </w:t>
        </w:r>
        <w:proofErr w:type="spellStart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548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>WebSphere</w:t>
        </w:r>
        <w:proofErr w:type="spellEnd"/>
        <w:r w:rsidRPr="00874119">
          <w:rPr>
            <w:rFonts w:eastAsia="Times New Roman" w:cs="Arial"/>
            <w:i/>
            <w:color w:val="000000"/>
            <w:szCs w:val="20"/>
            <w:lang w:eastAsia="fr-FR"/>
            <w:rPrChange w:id="4549" w:author="TAHAR IBRI (X137026)" w:date="2017-05-11T14:48:00Z">
              <w:rPr>
                <w:rFonts w:eastAsia="Times New Roman" w:cs="Arial"/>
                <w:i/>
                <w:color w:val="000000"/>
                <w:szCs w:val="20"/>
                <w:lang w:eastAsia="fr-FR"/>
              </w:rPr>
            </w:rPrChange>
          </w:rPr>
          <w:t xml:space="preserve"> Application Server</w:t>
        </w:r>
      </w:ins>
    </w:p>
    <w:p w:rsidR="002138DB" w:rsidRPr="00874119" w:rsidRDefault="002138DB" w:rsidP="002138DB">
      <w:pPr>
        <w:ind w:left="1080"/>
        <w:rPr>
          <w:ins w:id="4550" w:author="TAHAR IBRI (X137026)" w:date="2017-05-11T14:45:00Z"/>
          <w:rPrChange w:id="4551" w:author="TAHAR IBRI (X137026)" w:date="2017-05-11T14:48:00Z">
            <w:rPr>
              <w:ins w:id="4552" w:author="TAHAR IBRI (X137026)" w:date="2017-05-11T14:45:00Z"/>
            </w:rPr>
          </w:rPrChange>
        </w:rPr>
        <w:pPrChange w:id="4553" w:author="TAHAR IBRI (X137026)" w:date="2017-05-11T14:47:00Z">
          <w:pPr>
            <w:pStyle w:val="Paragraphedeliste"/>
            <w:numPr>
              <w:ilvl w:val="1"/>
              <w:numId w:val="26"/>
            </w:numPr>
            <w:ind w:left="1440" w:hanging="360"/>
          </w:pPr>
        </w:pPrChange>
      </w:pPr>
    </w:p>
    <w:p w:rsidR="00874119" w:rsidRDefault="00874119" w:rsidP="00874119">
      <w:pPr>
        <w:pStyle w:val="Titre2"/>
        <w:rPr>
          <w:ins w:id="4554" w:author="TAHAR IBRI (X137026)" w:date="2017-05-11T14:49:00Z"/>
        </w:rPr>
      </w:pPr>
      <w:bookmarkStart w:id="4555" w:name="_Toc482278780"/>
      <w:ins w:id="4556" w:author="TAHAR IBRI (X137026)" w:date="2017-05-11T14:49:00Z">
        <w:r>
          <w:t>Vérification de la disponibilité de l’application ITIM v5</w:t>
        </w:r>
        <w:bookmarkEnd w:id="4555"/>
      </w:ins>
    </w:p>
    <w:p w:rsidR="00874119" w:rsidRPr="00874119" w:rsidRDefault="00874119" w:rsidP="00874119">
      <w:pPr>
        <w:ind w:left="578"/>
        <w:rPr>
          <w:ins w:id="4557" w:author="TAHAR IBRI (X137026)" w:date="2017-05-11T14:49:00Z"/>
          <w:rPrChange w:id="4558" w:author="TAHAR IBRI (X137026)" w:date="2017-05-11T14:49:00Z">
            <w:rPr>
              <w:ins w:id="4559" w:author="TAHAR IBRI (X137026)" w:date="2017-05-11T14:49:00Z"/>
            </w:rPr>
          </w:rPrChange>
        </w:rPr>
        <w:pPrChange w:id="4560" w:author="TAHAR IBRI (X137026)" w:date="2017-05-11T14:49:00Z">
          <w:pPr>
            <w:pStyle w:val="Titre2"/>
          </w:pPr>
        </w:pPrChange>
      </w:pPr>
      <w:ins w:id="4561" w:author="TAHAR IBRI (X137026)" w:date="2017-05-11T14:49:00Z">
        <w:r>
          <w:t xml:space="preserve">Se connecter sur l’url </w:t>
        </w:r>
      </w:ins>
      <w:ins w:id="4562" w:author="TAHAR IBRI (X137026)" w:date="2017-05-11T14:50:00Z">
        <w:r>
          <w:t>d’ITIM5</w:t>
        </w:r>
      </w:ins>
      <w:ins w:id="4563" w:author="TAHAR IBRI (X137026)" w:date="2017-05-11T14:49:00Z">
        <w:r>
          <w:t xml:space="preserve"> de production pour </w:t>
        </w:r>
      </w:ins>
      <w:ins w:id="4564" w:author="TAHAR IBRI (X137026)" w:date="2017-05-11T14:50:00Z">
        <w:r>
          <w:t>vérifier</w:t>
        </w:r>
      </w:ins>
      <w:ins w:id="4565" w:author="TAHAR IBRI (X137026)" w:date="2017-05-11T14:49:00Z">
        <w:r>
          <w:t xml:space="preserve"> que l’application est bien </w:t>
        </w:r>
      </w:ins>
      <w:proofErr w:type="gramStart"/>
      <w:ins w:id="4566" w:author="TAHAR IBRI (X137026)" w:date="2017-05-11T15:07:00Z">
        <w:r w:rsidR="00695BFB">
          <w:t>démarrée</w:t>
        </w:r>
      </w:ins>
      <w:proofErr w:type="gramEnd"/>
    </w:p>
    <w:p w:rsidR="002138DB" w:rsidRPr="00874119" w:rsidRDefault="002138DB" w:rsidP="002138DB">
      <w:pPr>
        <w:pStyle w:val="Paragraphedeliste"/>
        <w:ind w:left="1440"/>
        <w:rPr>
          <w:ins w:id="4567" w:author="TAHAR IBRI (X137026)" w:date="2017-05-11T14:45:00Z"/>
          <w:rPrChange w:id="4568" w:author="TAHAR IBRI (X137026)" w:date="2017-05-11T14:48:00Z">
            <w:rPr>
              <w:ins w:id="4569" w:author="TAHAR IBRI (X137026)" w:date="2017-05-11T14:45:00Z"/>
            </w:rPr>
          </w:rPrChange>
        </w:rPr>
        <w:pPrChange w:id="4570" w:author="TAHAR IBRI (X137026)" w:date="2017-05-11T14:45:00Z">
          <w:pPr>
            <w:pStyle w:val="Paragraphedeliste"/>
            <w:numPr>
              <w:ilvl w:val="1"/>
              <w:numId w:val="26"/>
            </w:numPr>
            <w:ind w:left="1440" w:hanging="360"/>
          </w:pPr>
        </w:pPrChange>
      </w:pPr>
    </w:p>
    <w:p w:rsidR="008A1DD7" w:rsidRPr="00874119" w:rsidRDefault="008A1DD7" w:rsidP="008A1DD7">
      <w:pPr>
        <w:rPr>
          <w:rPrChange w:id="4571" w:author="TAHAR IBRI (X137026)" w:date="2017-05-11T14:48:00Z">
            <w:rPr/>
          </w:rPrChange>
        </w:rPr>
      </w:pPr>
    </w:p>
    <w:sectPr w:rsidR="008A1DD7" w:rsidRPr="00874119" w:rsidSect="00D907E1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E80" w:rsidRDefault="00311E80">
      <w:pPr>
        <w:spacing w:after="0" w:line="240" w:lineRule="auto"/>
      </w:pPr>
      <w:r>
        <w:separator/>
      </w:r>
    </w:p>
  </w:endnote>
  <w:endnote w:type="continuationSeparator" w:id="0">
    <w:p w:rsidR="00311E80" w:rsidRDefault="00311E80">
      <w:pPr>
        <w:spacing w:after="0" w:line="240" w:lineRule="auto"/>
      </w:pPr>
      <w:r>
        <w:continuationSeparator/>
      </w:r>
    </w:p>
  </w:endnote>
  <w:endnote w:type="continuationNotice" w:id="1">
    <w:p w:rsidR="00311E80" w:rsidRDefault="00311E8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ヒラギノ角ゴ Pro W3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39" w:rsidRPr="006159C6" w:rsidRDefault="00057C39" w:rsidP="002D4D66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right" w:pos="9637"/>
      </w:tabs>
      <w:rPr>
        <w:rFonts w:ascii="Cambria" w:hAnsi="Cambria"/>
      </w:rPr>
    </w:pPr>
    <w:fldSimple w:instr=" FILENAME   \* MERGEFORMAT ">
      <w:ins w:id="1407" w:author="PETIT Vincent" w:date="2016-04-26T10:26:00Z">
        <w:r w:rsidRPr="006C43C0">
          <w:rPr>
            <w:rFonts w:cs="Arial"/>
            <w:noProof/>
            <w:rPrChange w:id="1408" w:author="PETIT Vincent" w:date="2016-04-26T10:26:00Z">
              <w:rPr/>
            </w:rPrChange>
          </w:rPr>
          <w:t>20160426 -  BD - CACF - Plan de migration</w:t>
        </w:r>
        <w:r>
          <w:rPr>
            <w:noProof/>
          </w:rPr>
          <w:t xml:space="preserve"> ISIM 6 v2.2.docx</w:t>
        </w:r>
      </w:ins>
      <w:del w:id="1409" w:author="PETIT Vincent" w:date="2016-04-26T10:26:00Z">
        <w:r w:rsidRPr="0080789F" w:rsidDel="00B306EA">
          <w:rPr>
            <w:rFonts w:cs="Arial"/>
            <w:noProof/>
          </w:rPr>
          <w:delText>20160304 -  BD - CACF - Plan de migration</w:delText>
        </w:r>
        <w:r w:rsidDel="00B306EA">
          <w:rPr>
            <w:noProof/>
          </w:rPr>
          <w:delText xml:space="preserve"> ISIM 6 v2.0.docx</w:delText>
        </w:r>
      </w:del>
    </w:fldSimple>
    <w:r w:rsidRPr="006159C6">
      <w:rPr>
        <w:rFonts w:ascii="Cambria" w:hAnsi="Cambria"/>
      </w:rPr>
      <w:tab/>
    </w:r>
    <w:r w:rsidRPr="006159C6">
      <w:rPr>
        <w:rFonts w:cs="Arial"/>
      </w:rPr>
      <w:t xml:space="preserve">Page </w:t>
    </w:r>
    <w:r w:rsidRPr="00C35103">
      <w:rPr>
        <w:rFonts w:cs="Arial"/>
      </w:rPr>
      <w:fldChar w:fldCharType="begin"/>
    </w:r>
    <w:r w:rsidRPr="006159C6">
      <w:rPr>
        <w:rFonts w:cs="Arial"/>
      </w:rPr>
      <w:instrText xml:space="preserve"> PAGE   \* MERGEFORMAT </w:instrText>
    </w:r>
    <w:r w:rsidRPr="00C35103">
      <w:rPr>
        <w:rFonts w:cs="Arial"/>
      </w:rPr>
      <w:fldChar w:fldCharType="separate"/>
    </w:r>
    <w:r w:rsidR="004F61B1" w:rsidRPr="004F61B1">
      <w:rPr>
        <w:rFonts w:cs="Times New Roman"/>
        <w:noProof/>
      </w:rPr>
      <w:t>2</w:t>
    </w:r>
    <w:r w:rsidRPr="00C35103">
      <w:rPr>
        <w:rFonts w:cs="Arial"/>
      </w:rPr>
      <w:fldChar w:fldCharType="end"/>
    </w:r>
    <w:r w:rsidRPr="006159C6">
      <w:rPr>
        <w:rFonts w:cs="Arial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4F61B1">
      <w:rPr>
        <w:rStyle w:val="Numrodepage"/>
        <w:noProof/>
      </w:rPr>
      <w:t>25</w:t>
    </w:r>
    <w:r>
      <w:rPr>
        <w:rStyle w:val="Numrodepage"/>
      </w:rPr>
      <w:fldChar w:fldCharType="end"/>
    </w:r>
  </w:p>
  <w:p w:rsidR="00057C39" w:rsidRDefault="00057C3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E80" w:rsidRDefault="00311E80">
      <w:pPr>
        <w:spacing w:after="0" w:line="240" w:lineRule="auto"/>
      </w:pPr>
      <w:r>
        <w:separator/>
      </w:r>
    </w:p>
  </w:footnote>
  <w:footnote w:type="continuationSeparator" w:id="0">
    <w:p w:rsidR="00311E80" w:rsidRDefault="00311E80">
      <w:pPr>
        <w:spacing w:after="0" w:line="240" w:lineRule="auto"/>
      </w:pPr>
      <w:r>
        <w:continuationSeparator/>
      </w:r>
    </w:p>
  </w:footnote>
  <w:footnote w:type="continuationNotice" w:id="1">
    <w:p w:rsidR="00311E80" w:rsidRDefault="00311E80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1E0"/>
    </w:tblPr>
    <w:tblGrid>
      <w:gridCol w:w="2364"/>
      <w:gridCol w:w="4361"/>
      <w:gridCol w:w="2459"/>
    </w:tblGrid>
    <w:tr w:rsidR="00057C39" w:rsidRPr="00D47AD8" w:rsidTr="007109C0">
      <w:trPr>
        <w:jc w:val="center"/>
      </w:trPr>
      <w:tc>
        <w:tcPr>
          <w:tcW w:w="2088" w:type="dxa"/>
          <w:shd w:val="clear" w:color="auto" w:fill="auto"/>
        </w:tcPr>
        <w:p w:rsidR="00057C39" w:rsidRPr="002147D6" w:rsidRDefault="00057C39" w:rsidP="002D4D66">
          <w:pPr>
            <w:tabs>
              <w:tab w:val="center" w:pos="4536"/>
              <w:tab w:val="right" w:pos="9072"/>
            </w:tabs>
            <w:spacing w:before="60"/>
            <w:jc w:val="center"/>
            <w:rPr>
              <w:b/>
              <w:bCs/>
              <w:smallCaps/>
              <w:color w:val="FF0000"/>
              <w:szCs w:val="20"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1419225" cy="190500"/>
                <wp:effectExtent l="0" t="0" r="9525" b="0"/>
                <wp:docPr id="2" name="Picture 42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 descr="logo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shd w:val="clear" w:color="auto" w:fill="auto"/>
          <w:vAlign w:val="center"/>
        </w:tcPr>
        <w:p w:rsidR="00057C39" w:rsidRPr="002147D6" w:rsidRDefault="00057C39" w:rsidP="002D4D66">
          <w:pPr>
            <w:tabs>
              <w:tab w:val="center" w:pos="4536"/>
              <w:tab w:val="right" w:pos="9072"/>
            </w:tabs>
            <w:spacing w:before="60"/>
            <w:jc w:val="center"/>
            <w:rPr>
              <w:b/>
              <w:bCs/>
              <w:smallCaps/>
              <w:color w:val="FF0000"/>
              <w:szCs w:val="20"/>
              <w:lang w:eastAsia="fr-FR"/>
            </w:rPr>
          </w:pPr>
          <w:r w:rsidRPr="002147D6">
            <w:rPr>
              <w:b/>
              <w:bCs/>
              <w:smallCaps/>
              <w:color w:val="FF0000"/>
              <w:szCs w:val="20"/>
              <w:lang w:eastAsia="fr-FR"/>
            </w:rPr>
            <w:t>document exclusivement réservé à usage interne</w:t>
          </w:r>
        </w:p>
      </w:tc>
      <w:tc>
        <w:tcPr>
          <w:tcW w:w="2469" w:type="dxa"/>
          <w:shd w:val="clear" w:color="auto" w:fill="auto"/>
        </w:tcPr>
        <w:p w:rsidR="00057C39" w:rsidRPr="002147D6" w:rsidRDefault="00057C39" w:rsidP="00E01891">
          <w:pPr>
            <w:tabs>
              <w:tab w:val="center" w:pos="4536"/>
              <w:tab w:val="right" w:pos="9072"/>
            </w:tabs>
            <w:spacing w:before="60"/>
            <w:jc w:val="center"/>
            <w:rPr>
              <w:b/>
              <w:bCs/>
              <w:smallCaps/>
              <w:color w:val="FF0000"/>
              <w:szCs w:val="20"/>
              <w:lang w:eastAsia="fr-FR"/>
            </w:rPr>
          </w:pPr>
          <w:r w:rsidRPr="002D4D66">
            <w:rPr>
              <w:noProof/>
              <w:lang w:eastAsia="fr-FR"/>
            </w:rPr>
            <w:drawing>
              <wp:inline distT="0" distB="0" distL="0" distR="0">
                <wp:extent cx="1438275" cy="126919"/>
                <wp:effectExtent l="19050" t="0" r="9525" b="0"/>
                <wp:docPr id="5" name="Image 62" descr="logoB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2" descr="logoB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999" cy="129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 w:rsidRPr="002147D6">
            <w:br/>
          </w:r>
          <w:r>
            <w:rPr>
              <w:b/>
              <w:bCs/>
              <w:smallCaps/>
              <w:szCs w:val="20"/>
              <w:lang w:eastAsia="fr-FR"/>
            </w:rPr>
            <w:t>Plan de migration</w:t>
          </w:r>
          <w:r w:rsidRPr="002147D6">
            <w:rPr>
              <w:b/>
              <w:bCs/>
              <w:smallCaps/>
              <w:szCs w:val="20"/>
              <w:lang w:eastAsia="fr-FR"/>
            </w:rPr>
            <w:t xml:space="preserve"> </w:t>
          </w:r>
          <w:r w:rsidRPr="002147D6">
            <w:rPr>
              <w:b/>
              <w:bCs/>
              <w:smallCaps/>
              <w:szCs w:val="20"/>
              <w:lang w:eastAsia="fr-FR"/>
            </w:rPr>
            <w:br/>
          </w:r>
          <w:r w:rsidRPr="002D4D66">
            <w:rPr>
              <w:b/>
              <w:bCs/>
              <w:smallCaps/>
              <w:szCs w:val="20"/>
              <w:lang w:eastAsia="fr-FR"/>
            </w:rPr>
            <w:t>SSIHABILIT_ITIM V6</w:t>
          </w:r>
        </w:p>
      </w:tc>
    </w:tr>
  </w:tbl>
  <w:p w:rsidR="00057C39" w:rsidRPr="006159C6" w:rsidRDefault="00057C3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1E0"/>
    </w:tblPr>
    <w:tblGrid>
      <w:gridCol w:w="2364"/>
      <w:gridCol w:w="4361"/>
      <w:gridCol w:w="2459"/>
    </w:tblGrid>
    <w:tr w:rsidR="00057C39" w:rsidRPr="00D47AD8" w:rsidTr="007109C0">
      <w:trPr>
        <w:jc w:val="center"/>
      </w:trPr>
      <w:tc>
        <w:tcPr>
          <w:tcW w:w="2088" w:type="dxa"/>
          <w:shd w:val="clear" w:color="auto" w:fill="auto"/>
        </w:tcPr>
        <w:p w:rsidR="00057C39" w:rsidRPr="002147D6" w:rsidRDefault="00057C39" w:rsidP="00FE08C5">
          <w:pPr>
            <w:tabs>
              <w:tab w:val="center" w:pos="4536"/>
              <w:tab w:val="right" w:pos="9072"/>
            </w:tabs>
            <w:spacing w:before="60"/>
            <w:jc w:val="center"/>
            <w:rPr>
              <w:b/>
              <w:bCs/>
              <w:smallCaps/>
              <w:color w:val="FF0000"/>
              <w:szCs w:val="20"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1419225" cy="190500"/>
                <wp:effectExtent l="0" t="0" r="9525" b="0"/>
                <wp:docPr id="7" name="Picture 42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 descr="logo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shd w:val="clear" w:color="auto" w:fill="auto"/>
          <w:vAlign w:val="center"/>
        </w:tcPr>
        <w:p w:rsidR="00057C39" w:rsidRPr="002147D6" w:rsidRDefault="00057C39" w:rsidP="00FE08C5">
          <w:pPr>
            <w:tabs>
              <w:tab w:val="center" w:pos="4536"/>
              <w:tab w:val="right" w:pos="9072"/>
            </w:tabs>
            <w:spacing w:before="60"/>
            <w:jc w:val="center"/>
            <w:rPr>
              <w:b/>
              <w:bCs/>
              <w:smallCaps/>
              <w:color w:val="FF0000"/>
              <w:szCs w:val="20"/>
              <w:lang w:eastAsia="fr-FR"/>
            </w:rPr>
          </w:pPr>
          <w:r w:rsidRPr="002147D6">
            <w:rPr>
              <w:b/>
              <w:bCs/>
              <w:smallCaps/>
              <w:color w:val="FF0000"/>
              <w:szCs w:val="20"/>
              <w:lang w:eastAsia="fr-FR"/>
            </w:rPr>
            <w:t>document exclusivement réservé à usage interne</w:t>
          </w:r>
        </w:p>
      </w:tc>
      <w:tc>
        <w:tcPr>
          <w:tcW w:w="2469" w:type="dxa"/>
          <w:shd w:val="clear" w:color="auto" w:fill="auto"/>
        </w:tcPr>
        <w:p w:rsidR="00057C39" w:rsidRPr="002147D6" w:rsidRDefault="00057C39" w:rsidP="002419CF">
          <w:pPr>
            <w:tabs>
              <w:tab w:val="center" w:pos="4536"/>
              <w:tab w:val="right" w:pos="9072"/>
            </w:tabs>
            <w:spacing w:before="60"/>
            <w:jc w:val="center"/>
            <w:rPr>
              <w:b/>
              <w:bCs/>
              <w:smallCaps/>
              <w:color w:val="FF0000"/>
              <w:szCs w:val="20"/>
              <w:lang w:eastAsia="fr-FR"/>
            </w:rPr>
          </w:pPr>
          <w:r w:rsidRPr="002D4D66">
            <w:rPr>
              <w:noProof/>
              <w:lang w:eastAsia="fr-FR"/>
            </w:rPr>
            <w:drawing>
              <wp:inline distT="0" distB="0" distL="0" distR="0">
                <wp:extent cx="1438275" cy="126919"/>
                <wp:effectExtent l="19050" t="0" r="9525" b="0"/>
                <wp:docPr id="10" name="Image 62" descr="logoB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2" descr="logoB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999" cy="129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 w:rsidRPr="002147D6">
            <w:br/>
          </w:r>
          <w:r w:rsidRPr="002147D6">
            <w:rPr>
              <w:b/>
              <w:bCs/>
              <w:smallCaps/>
              <w:szCs w:val="20"/>
              <w:lang w:eastAsia="fr-FR"/>
            </w:rPr>
            <w:t xml:space="preserve">DARC </w:t>
          </w:r>
          <w:r w:rsidRPr="002147D6">
            <w:rPr>
              <w:b/>
              <w:bCs/>
              <w:smallCaps/>
              <w:szCs w:val="20"/>
              <w:lang w:eastAsia="fr-FR"/>
            </w:rPr>
            <w:br/>
          </w:r>
          <w:r>
            <w:rPr>
              <w:b/>
              <w:bCs/>
              <w:smallCaps/>
              <w:szCs w:val="20"/>
              <w:lang w:eastAsia="fr-FR"/>
            </w:rPr>
            <w:t>ISI</w:t>
          </w:r>
          <w:r w:rsidRPr="002D4D66">
            <w:rPr>
              <w:b/>
              <w:bCs/>
              <w:smallCaps/>
              <w:szCs w:val="20"/>
              <w:lang w:eastAsia="fr-FR"/>
            </w:rPr>
            <w:t>M V6</w:t>
          </w:r>
        </w:p>
      </w:tc>
    </w:tr>
  </w:tbl>
  <w:p w:rsidR="00057C39" w:rsidRDefault="00057C3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2A0E"/>
    <w:multiLevelType w:val="hybridMultilevel"/>
    <w:tmpl w:val="5044C08E"/>
    <w:lvl w:ilvl="0" w:tplc="6A6C2B1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0665"/>
    <w:multiLevelType w:val="hybridMultilevel"/>
    <w:tmpl w:val="AAD8C3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B64C1B72">
      <w:start w:val="4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65EFE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91BCB"/>
    <w:multiLevelType w:val="multilevel"/>
    <w:tmpl w:val="84FACDA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2844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194175AF"/>
    <w:multiLevelType w:val="hybridMultilevel"/>
    <w:tmpl w:val="E7C057BC"/>
    <w:lvl w:ilvl="0" w:tplc="1DDE41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83791"/>
    <w:multiLevelType w:val="hybridMultilevel"/>
    <w:tmpl w:val="EB04BD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F1623F"/>
    <w:multiLevelType w:val="multilevel"/>
    <w:tmpl w:val="C83E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E13C79"/>
    <w:multiLevelType w:val="hybridMultilevel"/>
    <w:tmpl w:val="5044C08E"/>
    <w:lvl w:ilvl="0" w:tplc="6A6C2B1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12FC0"/>
    <w:multiLevelType w:val="hybridMultilevel"/>
    <w:tmpl w:val="A1B29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7BE"/>
    <w:multiLevelType w:val="hybridMultilevel"/>
    <w:tmpl w:val="A2C85D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33046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002C3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17274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34269"/>
    <w:multiLevelType w:val="hybridMultilevel"/>
    <w:tmpl w:val="626C24A2"/>
    <w:lvl w:ilvl="0" w:tplc="C3C26884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>
    <w:nsid w:val="3F8C27D1"/>
    <w:multiLevelType w:val="hybridMultilevel"/>
    <w:tmpl w:val="6C44EC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BA3E80"/>
    <w:multiLevelType w:val="hybridMultilevel"/>
    <w:tmpl w:val="AAD8C3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B64C1B72">
      <w:start w:val="4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D269A"/>
    <w:multiLevelType w:val="hybridMultilevel"/>
    <w:tmpl w:val="AEBAC6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76952"/>
    <w:multiLevelType w:val="hybridMultilevel"/>
    <w:tmpl w:val="4ED817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1303B6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C52D6"/>
    <w:multiLevelType w:val="hybridMultilevel"/>
    <w:tmpl w:val="482C2A8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0">
    <w:nsid w:val="55EF7383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0716D"/>
    <w:multiLevelType w:val="hybridMultilevel"/>
    <w:tmpl w:val="AAD8C3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B64C1B72">
      <w:start w:val="4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3C7414"/>
    <w:multiLevelType w:val="hybridMultilevel"/>
    <w:tmpl w:val="A1B29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C45D2"/>
    <w:multiLevelType w:val="hybridMultilevel"/>
    <w:tmpl w:val="B4941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F0EC5"/>
    <w:multiLevelType w:val="hybridMultilevel"/>
    <w:tmpl w:val="A2C85D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45237"/>
    <w:multiLevelType w:val="singleLevel"/>
    <w:tmpl w:val="D3E21188"/>
    <w:lvl w:ilvl="0">
      <w:start w:val="1"/>
      <w:numFmt w:val="decimalZero"/>
      <w:pStyle w:val="ANO"/>
      <w:lvlText w:val="PB%1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>
    <w:nsid w:val="690702C0"/>
    <w:multiLevelType w:val="hybridMultilevel"/>
    <w:tmpl w:val="4ED817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291B66"/>
    <w:multiLevelType w:val="hybridMultilevel"/>
    <w:tmpl w:val="6C44EC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B41466"/>
    <w:multiLevelType w:val="hybridMultilevel"/>
    <w:tmpl w:val="AAD8C3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B64C1B72">
      <w:start w:val="4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F2897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B558B"/>
    <w:multiLevelType w:val="hybridMultilevel"/>
    <w:tmpl w:val="9E6E8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3"/>
  </w:num>
  <w:num w:numId="4">
    <w:abstractNumId w:val="5"/>
  </w:num>
  <w:num w:numId="5">
    <w:abstractNumId w:val="23"/>
  </w:num>
  <w:num w:numId="6">
    <w:abstractNumId w:val="1"/>
  </w:num>
  <w:num w:numId="7">
    <w:abstractNumId w:val="17"/>
  </w:num>
  <w:num w:numId="8">
    <w:abstractNumId w:val="19"/>
  </w:num>
  <w:num w:numId="9">
    <w:abstractNumId w:val="16"/>
  </w:num>
  <w:num w:numId="10">
    <w:abstractNumId w:val="9"/>
  </w:num>
  <w:num w:numId="11">
    <w:abstractNumId w:val="24"/>
  </w:num>
  <w:num w:numId="12">
    <w:abstractNumId w:val="0"/>
  </w:num>
  <w:num w:numId="13">
    <w:abstractNumId w:val="8"/>
  </w:num>
  <w:num w:numId="14">
    <w:abstractNumId w:val="10"/>
  </w:num>
  <w:num w:numId="15">
    <w:abstractNumId w:val="22"/>
  </w:num>
  <w:num w:numId="16">
    <w:abstractNumId w:val="29"/>
  </w:num>
  <w:num w:numId="17">
    <w:abstractNumId w:val="6"/>
  </w:num>
  <w:num w:numId="18">
    <w:abstractNumId w:val="2"/>
  </w:num>
  <w:num w:numId="19">
    <w:abstractNumId w:val="11"/>
  </w:num>
  <w:num w:numId="20">
    <w:abstractNumId w:val="12"/>
  </w:num>
  <w:num w:numId="21">
    <w:abstractNumId w:val="27"/>
  </w:num>
  <w:num w:numId="22">
    <w:abstractNumId w:val="30"/>
  </w:num>
  <w:num w:numId="23">
    <w:abstractNumId w:val="7"/>
  </w:num>
  <w:num w:numId="24">
    <w:abstractNumId w:val="26"/>
  </w:num>
  <w:num w:numId="25">
    <w:abstractNumId w:val="4"/>
  </w:num>
  <w:num w:numId="26">
    <w:abstractNumId w:val="21"/>
  </w:num>
  <w:num w:numId="27">
    <w:abstractNumId w:val="15"/>
  </w:num>
  <w:num w:numId="28">
    <w:abstractNumId w:val="28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0"/>
  </w:num>
  <w:num w:numId="32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90545"/>
    <w:rsid w:val="00001266"/>
    <w:rsid w:val="000033FE"/>
    <w:rsid w:val="00004B40"/>
    <w:rsid w:val="00006737"/>
    <w:rsid w:val="00012472"/>
    <w:rsid w:val="000141EF"/>
    <w:rsid w:val="00016828"/>
    <w:rsid w:val="00016A9E"/>
    <w:rsid w:val="000179EB"/>
    <w:rsid w:val="000200FF"/>
    <w:rsid w:val="00022AB5"/>
    <w:rsid w:val="000237FB"/>
    <w:rsid w:val="000237FD"/>
    <w:rsid w:val="00027D65"/>
    <w:rsid w:val="00027FEA"/>
    <w:rsid w:val="00030BFA"/>
    <w:rsid w:val="00031415"/>
    <w:rsid w:val="000338C0"/>
    <w:rsid w:val="00033DDC"/>
    <w:rsid w:val="0003592D"/>
    <w:rsid w:val="00041884"/>
    <w:rsid w:val="000423B2"/>
    <w:rsid w:val="00042B8B"/>
    <w:rsid w:val="00044E37"/>
    <w:rsid w:val="000454B3"/>
    <w:rsid w:val="00045CA6"/>
    <w:rsid w:val="00046E7D"/>
    <w:rsid w:val="00053C30"/>
    <w:rsid w:val="00057C39"/>
    <w:rsid w:val="00063CCB"/>
    <w:rsid w:val="00072940"/>
    <w:rsid w:val="000772A7"/>
    <w:rsid w:val="0008129C"/>
    <w:rsid w:val="000872BE"/>
    <w:rsid w:val="00087631"/>
    <w:rsid w:val="000A057B"/>
    <w:rsid w:val="000A09E4"/>
    <w:rsid w:val="000A0BC1"/>
    <w:rsid w:val="000B3201"/>
    <w:rsid w:val="000C1236"/>
    <w:rsid w:val="000C2DE1"/>
    <w:rsid w:val="000C3827"/>
    <w:rsid w:val="000C467E"/>
    <w:rsid w:val="000E1312"/>
    <w:rsid w:val="000E266D"/>
    <w:rsid w:val="000E2D77"/>
    <w:rsid w:val="000E5673"/>
    <w:rsid w:val="000F0572"/>
    <w:rsid w:val="000F4CB0"/>
    <w:rsid w:val="0010363F"/>
    <w:rsid w:val="00105052"/>
    <w:rsid w:val="0010728B"/>
    <w:rsid w:val="001120AA"/>
    <w:rsid w:val="00112F4E"/>
    <w:rsid w:val="00114079"/>
    <w:rsid w:val="0012538A"/>
    <w:rsid w:val="001347EE"/>
    <w:rsid w:val="00141208"/>
    <w:rsid w:val="00143EE3"/>
    <w:rsid w:val="0015560E"/>
    <w:rsid w:val="00156C25"/>
    <w:rsid w:val="00171707"/>
    <w:rsid w:val="00171EB2"/>
    <w:rsid w:val="00175FC2"/>
    <w:rsid w:val="0018352B"/>
    <w:rsid w:val="00185408"/>
    <w:rsid w:val="00185DB9"/>
    <w:rsid w:val="0019172C"/>
    <w:rsid w:val="0019343A"/>
    <w:rsid w:val="0019692E"/>
    <w:rsid w:val="001A24E9"/>
    <w:rsid w:val="001A6EE1"/>
    <w:rsid w:val="001B77C0"/>
    <w:rsid w:val="001C0EE6"/>
    <w:rsid w:val="001C1F09"/>
    <w:rsid w:val="001D36A0"/>
    <w:rsid w:val="001D56C7"/>
    <w:rsid w:val="001D6E0F"/>
    <w:rsid w:val="001E0799"/>
    <w:rsid w:val="002002E4"/>
    <w:rsid w:val="00201BED"/>
    <w:rsid w:val="00203C03"/>
    <w:rsid w:val="002138DB"/>
    <w:rsid w:val="00217B0D"/>
    <w:rsid w:val="00220DC9"/>
    <w:rsid w:val="0022303D"/>
    <w:rsid w:val="0022469F"/>
    <w:rsid w:val="00224FC9"/>
    <w:rsid w:val="00225566"/>
    <w:rsid w:val="002348A0"/>
    <w:rsid w:val="0023766A"/>
    <w:rsid w:val="0024028A"/>
    <w:rsid w:val="002419CF"/>
    <w:rsid w:val="00242FBF"/>
    <w:rsid w:val="00247D61"/>
    <w:rsid w:val="00251B21"/>
    <w:rsid w:val="00253B07"/>
    <w:rsid w:val="002574A8"/>
    <w:rsid w:val="00262F1D"/>
    <w:rsid w:val="002768DF"/>
    <w:rsid w:val="00277790"/>
    <w:rsid w:val="00277CC6"/>
    <w:rsid w:val="002813C3"/>
    <w:rsid w:val="00291E14"/>
    <w:rsid w:val="00292C94"/>
    <w:rsid w:val="00293233"/>
    <w:rsid w:val="00294BBC"/>
    <w:rsid w:val="0029713D"/>
    <w:rsid w:val="002A018B"/>
    <w:rsid w:val="002A2B67"/>
    <w:rsid w:val="002A74B0"/>
    <w:rsid w:val="002B080F"/>
    <w:rsid w:val="002B45EA"/>
    <w:rsid w:val="002B5D10"/>
    <w:rsid w:val="002C0D3C"/>
    <w:rsid w:val="002C37CA"/>
    <w:rsid w:val="002D01A5"/>
    <w:rsid w:val="002D0835"/>
    <w:rsid w:val="002D4D66"/>
    <w:rsid w:val="002D6C95"/>
    <w:rsid w:val="002D6D5A"/>
    <w:rsid w:val="002E067D"/>
    <w:rsid w:val="002E0781"/>
    <w:rsid w:val="002E2FB5"/>
    <w:rsid w:val="002E6AEA"/>
    <w:rsid w:val="002E6D55"/>
    <w:rsid w:val="002F0D60"/>
    <w:rsid w:val="003000BF"/>
    <w:rsid w:val="00301A17"/>
    <w:rsid w:val="003035FA"/>
    <w:rsid w:val="00303C38"/>
    <w:rsid w:val="003056F5"/>
    <w:rsid w:val="00306CEC"/>
    <w:rsid w:val="00311E80"/>
    <w:rsid w:val="00313447"/>
    <w:rsid w:val="00315751"/>
    <w:rsid w:val="0032143F"/>
    <w:rsid w:val="00322E65"/>
    <w:rsid w:val="003246FB"/>
    <w:rsid w:val="00330621"/>
    <w:rsid w:val="0034373E"/>
    <w:rsid w:val="00343F96"/>
    <w:rsid w:val="00345371"/>
    <w:rsid w:val="00351031"/>
    <w:rsid w:val="00364256"/>
    <w:rsid w:val="0036473C"/>
    <w:rsid w:val="003652E8"/>
    <w:rsid w:val="00367EE3"/>
    <w:rsid w:val="00375152"/>
    <w:rsid w:val="003758BD"/>
    <w:rsid w:val="00376949"/>
    <w:rsid w:val="00384D3D"/>
    <w:rsid w:val="00385539"/>
    <w:rsid w:val="003922CE"/>
    <w:rsid w:val="00393C48"/>
    <w:rsid w:val="003963B7"/>
    <w:rsid w:val="003A3C31"/>
    <w:rsid w:val="003A519E"/>
    <w:rsid w:val="003A5F69"/>
    <w:rsid w:val="003B026B"/>
    <w:rsid w:val="003B53BD"/>
    <w:rsid w:val="003C10A4"/>
    <w:rsid w:val="003C17CE"/>
    <w:rsid w:val="003C2DBA"/>
    <w:rsid w:val="003C60F4"/>
    <w:rsid w:val="003C7449"/>
    <w:rsid w:val="003E0752"/>
    <w:rsid w:val="003E3540"/>
    <w:rsid w:val="003E6534"/>
    <w:rsid w:val="003F1662"/>
    <w:rsid w:val="00401A29"/>
    <w:rsid w:val="00402B50"/>
    <w:rsid w:val="00403B85"/>
    <w:rsid w:val="004046D9"/>
    <w:rsid w:val="00405066"/>
    <w:rsid w:val="00405895"/>
    <w:rsid w:val="004126DF"/>
    <w:rsid w:val="004138FC"/>
    <w:rsid w:val="00413E4A"/>
    <w:rsid w:val="00431CE3"/>
    <w:rsid w:val="00433BBC"/>
    <w:rsid w:val="0043476D"/>
    <w:rsid w:val="0043511C"/>
    <w:rsid w:val="00440E31"/>
    <w:rsid w:val="0044635C"/>
    <w:rsid w:val="0045277D"/>
    <w:rsid w:val="004626AF"/>
    <w:rsid w:val="004627D7"/>
    <w:rsid w:val="004644D3"/>
    <w:rsid w:val="00466D83"/>
    <w:rsid w:val="004702C8"/>
    <w:rsid w:val="00477667"/>
    <w:rsid w:val="004804DC"/>
    <w:rsid w:val="00491B79"/>
    <w:rsid w:val="00493140"/>
    <w:rsid w:val="0049533B"/>
    <w:rsid w:val="0049734B"/>
    <w:rsid w:val="004A2AAD"/>
    <w:rsid w:val="004A6696"/>
    <w:rsid w:val="004A7559"/>
    <w:rsid w:val="004A7856"/>
    <w:rsid w:val="004B03A5"/>
    <w:rsid w:val="004C1D14"/>
    <w:rsid w:val="004C35A1"/>
    <w:rsid w:val="004C4DD3"/>
    <w:rsid w:val="004D0369"/>
    <w:rsid w:val="004D3DA9"/>
    <w:rsid w:val="004D77B0"/>
    <w:rsid w:val="004E0730"/>
    <w:rsid w:val="004E1517"/>
    <w:rsid w:val="004E1A6D"/>
    <w:rsid w:val="004E20A8"/>
    <w:rsid w:val="004E422A"/>
    <w:rsid w:val="004E464F"/>
    <w:rsid w:val="004E51D1"/>
    <w:rsid w:val="004F05DA"/>
    <w:rsid w:val="004F61B1"/>
    <w:rsid w:val="004F6D33"/>
    <w:rsid w:val="005006C4"/>
    <w:rsid w:val="005010CF"/>
    <w:rsid w:val="00502DB6"/>
    <w:rsid w:val="00503050"/>
    <w:rsid w:val="0050612F"/>
    <w:rsid w:val="00507B05"/>
    <w:rsid w:val="00516CF4"/>
    <w:rsid w:val="00521442"/>
    <w:rsid w:val="00522DCF"/>
    <w:rsid w:val="00530ACF"/>
    <w:rsid w:val="00532F46"/>
    <w:rsid w:val="00534A09"/>
    <w:rsid w:val="00551F82"/>
    <w:rsid w:val="005523C1"/>
    <w:rsid w:val="00564833"/>
    <w:rsid w:val="0056486A"/>
    <w:rsid w:val="00566078"/>
    <w:rsid w:val="005661C6"/>
    <w:rsid w:val="005667D0"/>
    <w:rsid w:val="005765F9"/>
    <w:rsid w:val="00584C39"/>
    <w:rsid w:val="00585728"/>
    <w:rsid w:val="00586B99"/>
    <w:rsid w:val="00590DEF"/>
    <w:rsid w:val="0059211F"/>
    <w:rsid w:val="00592ED9"/>
    <w:rsid w:val="005A090C"/>
    <w:rsid w:val="005A19EE"/>
    <w:rsid w:val="005A477D"/>
    <w:rsid w:val="005A4A0E"/>
    <w:rsid w:val="005A72D6"/>
    <w:rsid w:val="005B26F4"/>
    <w:rsid w:val="005C1201"/>
    <w:rsid w:val="005C46AD"/>
    <w:rsid w:val="005D04B7"/>
    <w:rsid w:val="005D0F4A"/>
    <w:rsid w:val="005D2629"/>
    <w:rsid w:val="005D2CD5"/>
    <w:rsid w:val="005D4BA2"/>
    <w:rsid w:val="005E5A73"/>
    <w:rsid w:val="005F02B1"/>
    <w:rsid w:val="005F4D9F"/>
    <w:rsid w:val="006048A0"/>
    <w:rsid w:val="006107A6"/>
    <w:rsid w:val="00611C20"/>
    <w:rsid w:val="00613260"/>
    <w:rsid w:val="006148CC"/>
    <w:rsid w:val="00615690"/>
    <w:rsid w:val="0061696C"/>
    <w:rsid w:val="00625D5A"/>
    <w:rsid w:val="006267CA"/>
    <w:rsid w:val="00631538"/>
    <w:rsid w:val="00632A76"/>
    <w:rsid w:val="006331B9"/>
    <w:rsid w:val="00640BC7"/>
    <w:rsid w:val="006568D2"/>
    <w:rsid w:val="006574FE"/>
    <w:rsid w:val="00657F4F"/>
    <w:rsid w:val="0066005C"/>
    <w:rsid w:val="0066044B"/>
    <w:rsid w:val="006634D8"/>
    <w:rsid w:val="00665A6D"/>
    <w:rsid w:val="00672228"/>
    <w:rsid w:val="00672FF0"/>
    <w:rsid w:val="006746CA"/>
    <w:rsid w:val="00677828"/>
    <w:rsid w:val="00680A74"/>
    <w:rsid w:val="00683901"/>
    <w:rsid w:val="0068600F"/>
    <w:rsid w:val="00691772"/>
    <w:rsid w:val="00695BFB"/>
    <w:rsid w:val="006A30B7"/>
    <w:rsid w:val="006A4202"/>
    <w:rsid w:val="006A7987"/>
    <w:rsid w:val="006B224C"/>
    <w:rsid w:val="006B51F7"/>
    <w:rsid w:val="006C1B1A"/>
    <w:rsid w:val="006C43C0"/>
    <w:rsid w:val="006C6509"/>
    <w:rsid w:val="006D0510"/>
    <w:rsid w:val="006D2AA4"/>
    <w:rsid w:val="006D3054"/>
    <w:rsid w:val="006D6E0A"/>
    <w:rsid w:val="006E1720"/>
    <w:rsid w:val="006E724E"/>
    <w:rsid w:val="006F073F"/>
    <w:rsid w:val="006F15BC"/>
    <w:rsid w:val="006F3642"/>
    <w:rsid w:val="006F38EB"/>
    <w:rsid w:val="006F4272"/>
    <w:rsid w:val="006F5E25"/>
    <w:rsid w:val="00700841"/>
    <w:rsid w:val="0070436E"/>
    <w:rsid w:val="00704926"/>
    <w:rsid w:val="007109C0"/>
    <w:rsid w:val="00711E2B"/>
    <w:rsid w:val="00712F39"/>
    <w:rsid w:val="007144D2"/>
    <w:rsid w:val="00714AB8"/>
    <w:rsid w:val="00721710"/>
    <w:rsid w:val="00724113"/>
    <w:rsid w:val="007268A1"/>
    <w:rsid w:val="0073198E"/>
    <w:rsid w:val="00737C1B"/>
    <w:rsid w:val="00741560"/>
    <w:rsid w:val="007422A7"/>
    <w:rsid w:val="007453B4"/>
    <w:rsid w:val="00750E78"/>
    <w:rsid w:val="007534D1"/>
    <w:rsid w:val="00754E2C"/>
    <w:rsid w:val="007563F5"/>
    <w:rsid w:val="00756875"/>
    <w:rsid w:val="00756C1B"/>
    <w:rsid w:val="0076340E"/>
    <w:rsid w:val="0076444A"/>
    <w:rsid w:val="00764F18"/>
    <w:rsid w:val="00766361"/>
    <w:rsid w:val="00766E7D"/>
    <w:rsid w:val="007675FC"/>
    <w:rsid w:val="00770C77"/>
    <w:rsid w:val="00771649"/>
    <w:rsid w:val="007717FC"/>
    <w:rsid w:val="007752F5"/>
    <w:rsid w:val="007759F5"/>
    <w:rsid w:val="00780C0A"/>
    <w:rsid w:val="007810B2"/>
    <w:rsid w:val="00782D00"/>
    <w:rsid w:val="007849D7"/>
    <w:rsid w:val="00790545"/>
    <w:rsid w:val="00796818"/>
    <w:rsid w:val="007A36ED"/>
    <w:rsid w:val="007A4A4F"/>
    <w:rsid w:val="007B2BC4"/>
    <w:rsid w:val="007C26D4"/>
    <w:rsid w:val="007C44FE"/>
    <w:rsid w:val="007D21CF"/>
    <w:rsid w:val="007D451D"/>
    <w:rsid w:val="007D54B6"/>
    <w:rsid w:val="007D7CBC"/>
    <w:rsid w:val="007F6CC0"/>
    <w:rsid w:val="0080086A"/>
    <w:rsid w:val="00804991"/>
    <w:rsid w:val="00804C10"/>
    <w:rsid w:val="00805F6E"/>
    <w:rsid w:val="0080789F"/>
    <w:rsid w:val="00811360"/>
    <w:rsid w:val="008122EE"/>
    <w:rsid w:val="00815DE5"/>
    <w:rsid w:val="00823673"/>
    <w:rsid w:val="008247D9"/>
    <w:rsid w:val="00826A8F"/>
    <w:rsid w:val="008303A2"/>
    <w:rsid w:val="00831FC8"/>
    <w:rsid w:val="00832A8B"/>
    <w:rsid w:val="008366E8"/>
    <w:rsid w:val="00841FB0"/>
    <w:rsid w:val="0084217C"/>
    <w:rsid w:val="00844F59"/>
    <w:rsid w:val="00847945"/>
    <w:rsid w:val="00853009"/>
    <w:rsid w:val="00867516"/>
    <w:rsid w:val="0087301A"/>
    <w:rsid w:val="008732A5"/>
    <w:rsid w:val="00874119"/>
    <w:rsid w:val="0087791F"/>
    <w:rsid w:val="00892D6D"/>
    <w:rsid w:val="00893DF8"/>
    <w:rsid w:val="0089716F"/>
    <w:rsid w:val="008A030F"/>
    <w:rsid w:val="008A1DD7"/>
    <w:rsid w:val="008A2A13"/>
    <w:rsid w:val="008B03B4"/>
    <w:rsid w:val="008B0C0D"/>
    <w:rsid w:val="008B3931"/>
    <w:rsid w:val="008C7A84"/>
    <w:rsid w:val="008D455A"/>
    <w:rsid w:val="008D67D5"/>
    <w:rsid w:val="008E2540"/>
    <w:rsid w:val="008E259C"/>
    <w:rsid w:val="008E4B00"/>
    <w:rsid w:val="008E7EF6"/>
    <w:rsid w:val="008F197D"/>
    <w:rsid w:val="008F48A6"/>
    <w:rsid w:val="00901BB7"/>
    <w:rsid w:val="009045C5"/>
    <w:rsid w:val="009055B7"/>
    <w:rsid w:val="00905BB7"/>
    <w:rsid w:val="009061A6"/>
    <w:rsid w:val="009100CA"/>
    <w:rsid w:val="00911801"/>
    <w:rsid w:val="00911962"/>
    <w:rsid w:val="009263C2"/>
    <w:rsid w:val="00926E79"/>
    <w:rsid w:val="0093254D"/>
    <w:rsid w:val="00932B2B"/>
    <w:rsid w:val="00933E27"/>
    <w:rsid w:val="00935293"/>
    <w:rsid w:val="00936552"/>
    <w:rsid w:val="00947B9A"/>
    <w:rsid w:val="00951172"/>
    <w:rsid w:val="00951430"/>
    <w:rsid w:val="0095267E"/>
    <w:rsid w:val="009625F8"/>
    <w:rsid w:val="0097100A"/>
    <w:rsid w:val="00983B1D"/>
    <w:rsid w:val="00983B8E"/>
    <w:rsid w:val="00985D80"/>
    <w:rsid w:val="009867EE"/>
    <w:rsid w:val="009927EB"/>
    <w:rsid w:val="00993653"/>
    <w:rsid w:val="009A2889"/>
    <w:rsid w:val="009C7228"/>
    <w:rsid w:val="009D0D5B"/>
    <w:rsid w:val="009D36C0"/>
    <w:rsid w:val="009D4F00"/>
    <w:rsid w:val="009D5020"/>
    <w:rsid w:val="009D65A4"/>
    <w:rsid w:val="009F41A1"/>
    <w:rsid w:val="00A017F6"/>
    <w:rsid w:val="00A055A0"/>
    <w:rsid w:val="00A05D5B"/>
    <w:rsid w:val="00A13926"/>
    <w:rsid w:val="00A15303"/>
    <w:rsid w:val="00A17058"/>
    <w:rsid w:val="00A17F7B"/>
    <w:rsid w:val="00A215F0"/>
    <w:rsid w:val="00A250D6"/>
    <w:rsid w:val="00A261D6"/>
    <w:rsid w:val="00A266AF"/>
    <w:rsid w:val="00A340DB"/>
    <w:rsid w:val="00A341DD"/>
    <w:rsid w:val="00A35D80"/>
    <w:rsid w:val="00A40AAA"/>
    <w:rsid w:val="00A45B75"/>
    <w:rsid w:val="00A45D3F"/>
    <w:rsid w:val="00A45E05"/>
    <w:rsid w:val="00A50A60"/>
    <w:rsid w:val="00A50CBC"/>
    <w:rsid w:val="00A52C07"/>
    <w:rsid w:val="00A60254"/>
    <w:rsid w:val="00A65987"/>
    <w:rsid w:val="00A72583"/>
    <w:rsid w:val="00A7468C"/>
    <w:rsid w:val="00A8233F"/>
    <w:rsid w:val="00A949A4"/>
    <w:rsid w:val="00A96D2D"/>
    <w:rsid w:val="00AA2DB7"/>
    <w:rsid w:val="00AA47D1"/>
    <w:rsid w:val="00AA598C"/>
    <w:rsid w:val="00AA6673"/>
    <w:rsid w:val="00AA79D2"/>
    <w:rsid w:val="00AB08BB"/>
    <w:rsid w:val="00AC32F4"/>
    <w:rsid w:val="00AC3AE1"/>
    <w:rsid w:val="00AC5024"/>
    <w:rsid w:val="00AC7849"/>
    <w:rsid w:val="00AD19CC"/>
    <w:rsid w:val="00AD3EBA"/>
    <w:rsid w:val="00AD6A32"/>
    <w:rsid w:val="00AE2B83"/>
    <w:rsid w:val="00AE2F2A"/>
    <w:rsid w:val="00AE4122"/>
    <w:rsid w:val="00AE7083"/>
    <w:rsid w:val="00AF04F9"/>
    <w:rsid w:val="00AF3667"/>
    <w:rsid w:val="00AF5915"/>
    <w:rsid w:val="00AF6E69"/>
    <w:rsid w:val="00AF7980"/>
    <w:rsid w:val="00B0350A"/>
    <w:rsid w:val="00B13601"/>
    <w:rsid w:val="00B14031"/>
    <w:rsid w:val="00B17A0F"/>
    <w:rsid w:val="00B27DE9"/>
    <w:rsid w:val="00B306EA"/>
    <w:rsid w:val="00B34EFD"/>
    <w:rsid w:val="00B37C72"/>
    <w:rsid w:val="00B41062"/>
    <w:rsid w:val="00B42F86"/>
    <w:rsid w:val="00B441D6"/>
    <w:rsid w:val="00B45BF6"/>
    <w:rsid w:val="00B51BDD"/>
    <w:rsid w:val="00B65771"/>
    <w:rsid w:val="00B6671F"/>
    <w:rsid w:val="00B7008F"/>
    <w:rsid w:val="00B70264"/>
    <w:rsid w:val="00B73E3D"/>
    <w:rsid w:val="00B800F7"/>
    <w:rsid w:val="00B8053C"/>
    <w:rsid w:val="00B8226C"/>
    <w:rsid w:val="00B879B8"/>
    <w:rsid w:val="00B879E3"/>
    <w:rsid w:val="00B91B00"/>
    <w:rsid w:val="00B946B1"/>
    <w:rsid w:val="00BA259C"/>
    <w:rsid w:val="00BA4FD6"/>
    <w:rsid w:val="00BB091E"/>
    <w:rsid w:val="00BB3C9A"/>
    <w:rsid w:val="00BB45E9"/>
    <w:rsid w:val="00BB465C"/>
    <w:rsid w:val="00BB727E"/>
    <w:rsid w:val="00BB74DC"/>
    <w:rsid w:val="00BC25AC"/>
    <w:rsid w:val="00BC4966"/>
    <w:rsid w:val="00BC5A09"/>
    <w:rsid w:val="00BD01F5"/>
    <w:rsid w:val="00BD2C93"/>
    <w:rsid w:val="00BD3AD2"/>
    <w:rsid w:val="00BD73D3"/>
    <w:rsid w:val="00BE293D"/>
    <w:rsid w:val="00BE7A86"/>
    <w:rsid w:val="00BF3702"/>
    <w:rsid w:val="00BF50CA"/>
    <w:rsid w:val="00BF6B09"/>
    <w:rsid w:val="00C05262"/>
    <w:rsid w:val="00C114A6"/>
    <w:rsid w:val="00C14A3C"/>
    <w:rsid w:val="00C165BE"/>
    <w:rsid w:val="00C229B1"/>
    <w:rsid w:val="00C30EAF"/>
    <w:rsid w:val="00C400D1"/>
    <w:rsid w:val="00C510FC"/>
    <w:rsid w:val="00C563C4"/>
    <w:rsid w:val="00C56BD1"/>
    <w:rsid w:val="00C6114F"/>
    <w:rsid w:val="00C6499B"/>
    <w:rsid w:val="00C66724"/>
    <w:rsid w:val="00C7014B"/>
    <w:rsid w:val="00C76BBD"/>
    <w:rsid w:val="00C809FF"/>
    <w:rsid w:val="00C80D0B"/>
    <w:rsid w:val="00C9287A"/>
    <w:rsid w:val="00C92DF1"/>
    <w:rsid w:val="00C9555C"/>
    <w:rsid w:val="00C97E50"/>
    <w:rsid w:val="00CA314D"/>
    <w:rsid w:val="00CA5B3A"/>
    <w:rsid w:val="00CA6996"/>
    <w:rsid w:val="00CA7018"/>
    <w:rsid w:val="00CB184D"/>
    <w:rsid w:val="00CB2331"/>
    <w:rsid w:val="00CB3DCC"/>
    <w:rsid w:val="00CB7B0C"/>
    <w:rsid w:val="00CC2A7F"/>
    <w:rsid w:val="00CC6958"/>
    <w:rsid w:val="00CD44CF"/>
    <w:rsid w:val="00CD5C95"/>
    <w:rsid w:val="00CE0238"/>
    <w:rsid w:val="00CE1F95"/>
    <w:rsid w:val="00CE2E6D"/>
    <w:rsid w:val="00CE78A0"/>
    <w:rsid w:val="00CF009B"/>
    <w:rsid w:val="00CF2C6A"/>
    <w:rsid w:val="00CF333E"/>
    <w:rsid w:val="00CF6BA8"/>
    <w:rsid w:val="00D002CC"/>
    <w:rsid w:val="00D01BE3"/>
    <w:rsid w:val="00D1220E"/>
    <w:rsid w:val="00D13234"/>
    <w:rsid w:val="00D136AB"/>
    <w:rsid w:val="00D143DC"/>
    <w:rsid w:val="00D14848"/>
    <w:rsid w:val="00D232DE"/>
    <w:rsid w:val="00D2442C"/>
    <w:rsid w:val="00D30639"/>
    <w:rsid w:val="00D3501A"/>
    <w:rsid w:val="00D37756"/>
    <w:rsid w:val="00D50916"/>
    <w:rsid w:val="00D52CF2"/>
    <w:rsid w:val="00D52E44"/>
    <w:rsid w:val="00D5391F"/>
    <w:rsid w:val="00D63213"/>
    <w:rsid w:val="00D64DCA"/>
    <w:rsid w:val="00D731A2"/>
    <w:rsid w:val="00D74093"/>
    <w:rsid w:val="00D83B70"/>
    <w:rsid w:val="00D86E1C"/>
    <w:rsid w:val="00D907E1"/>
    <w:rsid w:val="00D93918"/>
    <w:rsid w:val="00D96F91"/>
    <w:rsid w:val="00DA01AE"/>
    <w:rsid w:val="00DA0862"/>
    <w:rsid w:val="00DA15E6"/>
    <w:rsid w:val="00DA4081"/>
    <w:rsid w:val="00DA7247"/>
    <w:rsid w:val="00DB5538"/>
    <w:rsid w:val="00DB55AC"/>
    <w:rsid w:val="00DB5846"/>
    <w:rsid w:val="00DB5F24"/>
    <w:rsid w:val="00DB6A03"/>
    <w:rsid w:val="00DC274C"/>
    <w:rsid w:val="00DC476C"/>
    <w:rsid w:val="00DD681F"/>
    <w:rsid w:val="00DE0131"/>
    <w:rsid w:val="00DE0B9D"/>
    <w:rsid w:val="00DE1D92"/>
    <w:rsid w:val="00DE489E"/>
    <w:rsid w:val="00DF6AB4"/>
    <w:rsid w:val="00E01891"/>
    <w:rsid w:val="00E02555"/>
    <w:rsid w:val="00E03138"/>
    <w:rsid w:val="00E0708A"/>
    <w:rsid w:val="00E120A6"/>
    <w:rsid w:val="00E172AA"/>
    <w:rsid w:val="00E175C9"/>
    <w:rsid w:val="00E47E90"/>
    <w:rsid w:val="00E531C1"/>
    <w:rsid w:val="00E53D7F"/>
    <w:rsid w:val="00E5544A"/>
    <w:rsid w:val="00E56B91"/>
    <w:rsid w:val="00E576DD"/>
    <w:rsid w:val="00E57739"/>
    <w:rsid w:val="00E73831"/>
    <w:rsid w:val="00E802AF"/>
    <w:rsid w:val="00E8189A"/>
    <w:rsid w:val="00E83599"/>
    <w:rsid w:val="00E83F79"/>
    <w:rsid w:val="00E91E43"/>
    <w:rsid w:val="00E92CFE"/>
    <w:rsid w:val="00E92F7D"/>
    <w:rsid w:val="00E94606"/>
    <w:rsid w:val="00E96FB2"/>
    <w:rsid w:val="00EA35D9"/>
    <w:rsid w:val="00EA6D33"/>
    <w:rsid w:val="00EB4B73"/>
    <w:rsid w:val="00EB7C3E"/>
    <w:rsid w:val="00EC1B6D"/>
    <w:rsid w:val="00ED07A8"/>
    <w:rsid w:val="00ED182B"/>
    <w:rsid w:val="00ED7A5F"/>
    <w:rsid w:val="00EE0987"/>
    <w:rsid w:val="00EE1664"/>
    <w:rsid w:val="00EE2C28"/>
    <w:rsid w:val="00EE44D9"/>
    <w:rsid w:val="00EE50F3"/>
    <w:rsid w:val="00EE53EA"/>
    <w:rsid w:val="00EF1D7E"/>
    <w:rsid w:val="00EF3624"/>
    <w:rsid w:val="00F04470"/>
    <w:rsid w:val="00F060FD"/>
    <w:rsid w:val="00F104D3"/>
    <w:rsid w:val="00F11114"/>
    <w:rsid w:val="00F1706E"/>
    <w:rsid w:val="00F17960"/>
    <w:rsid w:val="00F201DC"/>
    <w:rsid w:val="00F24964"/>
    <w:rsid w:val="00F24987"/>
    <w:rsid w:val="00F3289A"/>
    <w:rsid w:val="00F336A9"/>
    <w:rsid w:val="00F36B99"/>
    <w:rsid w:val="00F3796B"/>
    <w:rsid w:val="00F4067F"/>
    <w:rsid w:val="00F43AD9"/>
    <w:rsid w:val="00F44132"/>
    <w:rsid w:val="00F443B1"/>
    <w:rsid w:val="00F445B2"/>
    <w:rsid w:val="00F44B6E"/>
    <w:rsid w:val="00F47D14"/>
    <w:rsid w:val="00F569D9"/>
    <w:rsid w:val="00F6050E"/>
    <w:rsid w:val="00F6075C"/>
    <w:rsid w:val="00F60990"/>
    <w:rsid w:val="00F616FE"/>
    <w:rsid w:val="00F67060"/>
    <w:rsid w:val="00F82C42"/>
    <w:rsid w:val="00F831F6"/>
    <w:rsid w:val="00F837D4"/>
    <w:rsid w:val="00F85CB6"/>
    <w:rsid w:val="00F910FF"/>
    <w:rsid w:val="00F9183C"/>
    <w:rsid w:val="00F9399A"/>
    <w:rsid w:val="00F94DE5"/>
    <w:rsid w:val="00F95114"/>
    <w:rsid w:val="00F9585A"/>
    <w:rsid w:val="00FA2125"/>
    <w:rsid w:val="00FB0CB7"/>
    <w:rsid w:val="00FB1055"/>
    <w:rsid w:val="00FB299E"/>
    <w:rsid w:val="00FC5459"/>
    <w:rsid w:val="00FC56E6"/>
    <w:rsid w:val="00FD1FA6"/>
    <w:rsid w:val="00FD6AC6"/>
    <w:rsid w:val="00FE08C5"/>
    <w:rsid w:val="00FE0B1C"/>
    <w:rsid w:val="00FE4316"/>
    <w:rsid w:val="00FE55C4"/>
    <w:rsid w:val="00FE591F"/>
    <w:rsid w:val="00FE6F2F"/>
    <w:rsid w:val="00FF27F0"/>
    <w:rsid w:val="00FF32C8"/>
    <w:rsid w:val="07EF8459"/>
    <w:rsid w:val="2A871E66"/>
    <w:rsid w:val="2BE0F1C3"/>
    <w:rsid w:val="36E3921F"/>
    <w:rsid w:val="3FEF6393"/>
    <w:rsid w:val="468000EF"/>
    <w:rsid w:val="58905C34"/>
    <w:rsid w:val="680815CE"/>
    <w:rsid w:val="690C0B9C"/>
    <w:rsid w:val="7C66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39"/>
    <w:rPr>
      <w:rFonts w:ascii="Arial" w:eastAsiaTheme="minorEastAsia" w:hAnsi="Arial"/>
      <w:sz w:val="20"/>
      <w:lang w:eastAsia="zh-CN"/>
    </w:rPr>
  </w:style>
  <w:style w:type="paragraph" w:styleId="Titre1">
    <w:name w:val="heading 1"/>
    <w:aliases w:val="H1,Titre1,Hoofdkop,Hoofdkop1,Hoofdkop2,Hoofdkop11,Hoofdkop3,Hoofdkop12,Hoofdkop21,Hoofdkop111,Hoofdkop4,Hoofdkop13,Hoofdkop22,Hoofdkop112,Hoofdkop31,Hoofdkop121,Hoofdkop211,Hoofdkop1111,Hoofdkop5,Hoofdkop14,Hoofdkop23,Hoofdkop113,Hoofdkop32,h1"/>
    <w:basedOn w:val="Normal"/>
    <w:next w:val="Normal"/>
    <w:link w:val="Titre1Car"/>
    <w:qFormat/>
    <w:rsid w:val="00790545"/>
    <w:pPr>
      <w:keepNext/>
      <w:pageBreakBefore/>
      <w:numPr>
        <w:numId w:val="1"/>
      </w:numPr>
      <w:spacing w:before="240" w:after="60"/>
      <w:jc w:val="both"/>
      <w:outlineLvl w:val="0"/>
    </w:pPr>
    <w:rPr>
      <w:rFonts w:eastAsiaTheme="majorEastAsia" w:cstheme="majorBidi"/>
      <w:b/>
      <w:color w:val="002060"/>
      <w:sz w:val="28"/>
      <w:szCs w:val="32"/>
    </w:rPr>
  </w:style>
  <w:style w:type="paragraph" w:styleId="Titre2">
    <w:name w:val="heading 2"/>
    <w:aliases w:val="H2"/>
    <w:basedOn w:val="Normal"/>
    <w:next w:val="Normal"/>
    <w:link w:val="Titre2Car"/>
    <w:unhideWhenUsed/>
    <w:qFormat/>
    <w:rsid w:val="000A09E4"/>
    <w:pPr>
      <w:keepNext/>
      <w:numPr>
        <w:ilvl w:val="1"/>
        <w:numId w:val="1"/>
      </w:numPr>
      <w:tabs>
        <w:tab w:val="left" w:pos="567"/>
        <w:tab w:val="left" w:pos="862"/>
      </w:tabs>
      <w:spacing w:before="360" w:after="240" w:line="240" w:lineRule="auto"/>
      <w:ind w:left="578" w:hanging="578"/>
      <w:jc w:val="both"/>
      <w:outlineLvl w:val="1"/>
    </w:pPr>
    <w:rPr>
      <w:rFonts w:eastAsiaTheme="majorEastAsia" w:cstheme="majorBidi"/>
      <w:b/>
      <w:i/>
      <w:color w:val="002060"/>
      <w:sz w:val="24"/>
      <w:szCs w:val="26"/>
    </w:rPr>
  </w:style>
  <w:style w:type="paragraph" w:styleId="Titre3">
    <w:name w:val="heading 3"/>
    <w:aliases w:val="Titre 3 DD,H3,R&amp;S - Titre 3,Titre 3 minuscule,T3,PARA3,Level 3 Topic Heading,niveau3,h3,Punt 3,heading 3,a,Arial 12 Fett,Map,t3,chapitre 1.1.1,t31,2h,l3,subhead 2,numéroté  1.1.1,H31,Titre3,Titre 31,t3.T3,BD Titre 3,BMC Heading 3,Contrat 3,CT,3"/>
    <w:basedOn w:val="Normal"/>
    <w:next w:val="Normal"/>
    <w:link w:val="Titre3Car"/>
    <w:unhideWhenUsed/>
    <w:qFormat/>
    <w:rsid w:val="00E92F7D"/>
    <w:pPr>
      <w:keepNext/>
      <w:keepLines/>
      <w:numPr>
        <w:ilvl w:val="2"/>
        <w:numId w:val="1"/>
      </w:numPr>
      <w:tabs>
        <w:tab w:val="num" w:pos="820"/>
      </w:tabs>
      <w:spacing w:before="240" w:after="120" w:line="240" w:lineRule="auto"/>
      <w:ind w:left="1004"/>
      <w:outlineLvl w:val="2"/>
    </w:pPr>
    <w:rPr>
      <w:rFonts w:eastAsiaTheme="majorEastAsia" w:cstheme="majorBidi"/>
      <w:b/>
      <w:i/>
      <w:color w:val="002060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05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aliases w:val=" Heading 5,Block Label,5m,heading 5,Heading 5 CFMU,Para 5,h5,Heading 5(war),DNV-H5,Roman list,BMC Heading 5,H5,Titre 0,Heading 51,(Shift Ctrl 5),Titre niveau 5,Bloc,Bloc1,Bloc2,Bloc3,Bloc4,Contrat 5,Niveau 5,Niveau5,losange,Titre 1.1111,Aston T5"/>
    <w:basedOn w:val="Normal"/>
    <w:next w:val="Normal"/>
    <w:link w:val="Titre5Car"/>
    <w:unhideWhenUsed/>
    <w:qFormat/>
    <w:rsid w:val="007905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5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5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5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5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1 Car,Hoofdkop Car,Hoofdkop1 Car,Hoofdkop2 Car,Hoofdkop11 Car,Hoofdkop3 Car,Hoofdkop12 Car,Hoofdkop21 Car,Hoofdkop111 Car,Hoofdkop4 Car,Hoofdkop13 Car,Hoofdkop22 Car,Hoofdkop112 Car,Hoofdkop31 Car,Hoofdkop121 Car,Hoofdkop211 Car"/>
    <w:basedOn w:val="Policepardfaut"/>
    <w:link w:val="Titre1"/>
    <w:rsid w:val="00790545"/>
    <w:rPr>
      <w:rFonts w:ascii="Arial" w:eastAsiaTheme="majorEastAsia" w:hAnsi="Arial" w:cstheme="majorBidi"/>
      <w:b/>
      <w:color w:val="002060"/>
      <w:sz w:val="28"/>
      <w:szCs w:val="32"/>
      <w:lang w:eastAsia="zh-CN"/>
    </w:rPr>
  </w:style>
  <w:style w:type="character" w:customStyle="1" w:styleId="Titre2Car">
    <w:name w:val="Titre 2 Car"/>
    <w:aliases w:val="H2 Car"/>
    <w:basedOn w:val="Policepardfaut"/>
    <w:link w:val="Titre2"/>
    <w:rsid w:val="000A09E4"/>
    <w:rPr>
      <w:rFonts w:ascii="Arial" w:eastAsiaTheme="majorEastAsia" w:hAnsi="Arial" w:cstheme="majorBidi"/>
      <w:b/>
      <w:i/>
      <w:color w:val="002060"/>
      <w:sz w:val="24"/>
      <w:szCs w:val="26"/>
      <w:lang w:eastAsia="zh-CN"/>
    </w:rPr>
  </w:style>
  <w:style w:type="character" w:customStyle="1" w:styleId="Titre3Car">
    <w:name w:val="Titre 3 Car"/>
    <w:aliases w:val="Titre 3 DD Car,H3 Car,R&amp;S - Titre 3 Car,Titre 3 minuscule Car,T3 Car,PARA3 Car,Level 3 Topic Heading Car,niveau3 Car,h3 Car,Punt 3 Car,heading 3 Car,a Car,Arial 12 Fett Car,Map Car,t3 Car,chapitre 1.1.1 Car,t31 Car,2h Car,l3 Car,H31 Car"/>
    <w:basedOn w:val="Policepardfaut"/>
    <w:link w:val="Titre3"/>
    <w:rsid w:val="00E92F7D"/>
    <w:rPr>
      <w:rFonts w:ascii="Arial" w:eastAsiaTheme="majorEastAsia" w:hAnsi="Arial" w:cstheme="majorBidi"/>
      <w:b/>
      <w:i/>
      <w:color w:val="002060"/>
      <w:szCs w:val="24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790545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zh-CN"/>
    </w:rPr>
  </w:style>
  <w:style w:type="character" w:customStyle="1" w:styleId="Titre5Car">
    <w:name w:val="Titre 5 Car"/>
    <w:aliases w:val=" Heading 5 Car,Block Label Car,5m Car,heading 5 Car,Heading 5 CFMU Car,Para 5 Car,h5 Car,Heading 5(war) Car,DNV-H5 Car,Roman list Car,BMC Heading 5 Car,H5 Car,Titre 0 Car,Heading 51 Car,(Shift Ctrl 5) Car,Titre niveau 5 Car,Bloc Car"/>
    <w:basedOn w:val="Policepardfaut"/>
    <w:link w:val="Titre5"/>
    <w:rsid w:val="00790545"/>
    <w:rPr>
      <w:rFonts w:asciiTheme="majorHAnsi" w:eastAsiaTheme="majorEastAsia" w:hAnsiTheme="majorHAnsi" w:cstheme="majorBidi"/>
      <w:color w:val="2E74B5" w:themeColor="accent1" w:themeShade="BF"/>
      <w:sz w:val="20"/>
      <w:lang w:eastAsia="zh-CN"/>
    </w:rPr>
  </w:style>
  <w:style w:type="character" w:customStyle="1" w:styleId="Titre6Car">
    <w:name w:val="Titre 6 Car"/>
    <w:basedOn w:val="Policepardfaut"/>
    <w:link w:val="Titre6"/>
    <w:uiPriority w:val="9"/>
    <w:semiHidden/>
    <w:rsid w:val="00790545"/>
    <w:rPr>
      <w:rFonts w:asciiTheme="majorHAnsi" w:eastAsiaTheme="majorEastAsia" w:hAnsiTheme="majorHAnsi" w:cstheme="majorBidi"/>
      <w:color w:val="1F4D78" w:themeColor="accent1" w:themeShade="7F"/>
      <w:sz w:val="20"/>
      <w:lang w:eastAsia="zh-CN"/>
    </w:rPr>
  </w:style>
  <w:style w:type="character" w:customStyle="1" w:styleId="Titre7Car">
    <w:name w:val="Titre 7 Car"/>
    <w:basedOn w:val="Policepardfaut"/>
    <w:link w:val="Titre7"/>
    <w:uiPriority w:val="9"/>
    <w:semiHidden/>
    <w:rsid w:val="00790545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eastAsia="zh-CN"/>
    </w:rPr>
  </w:style>
  <w:style w:type="character" w:customStyle="1" w:styleId="Titre8Car">
    <w:name w:val="Titre 8 Car"/>
    <w:basedOn w:val="Policepardfaut"/>
    <w:link w:val="Titre8"/>
    <w:uiPriority w:val="9"/>
    <w:semiHidden/>
    <w:rsid w:val="007905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Titre9Car">
    <w:name w:val="Titre 9 Car"/>
    <w:basedOn w:val="Policepardfaut"/>
    <w:link w:val="Titre9"/>
    <w:uiPriority w:val="9"/>
    <w:semiHidden/>
    <w:rsid w:val="00790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Paragraphedeliste">
    <w:name w:val="List Paragraph"/>
    <w:basedOn w:val="Normal"/>
    <w:uiPriority w:val="34"/>
    <w:qFormat/>
    <w:rsid w:val="00790545"/>
    <w:pPr>
      <w:ind w:left="720"/>
      <w:contextualSpacing/>
    </w:pPr>
  </w:style>
  <w:style w:type="table" w:styleId="Grilledutableau">
    <w:name w:val="Table Grid"/>
    <w:basedOn w:val="TableauNormal"/>
    <w:rsid w:val="00790545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aliases w:val="En-tête-1,En-tête-2"/>
    <w:basedOn w:val="Normal"/>
    <w:link w:val="En-tteCar"/>
    <w:unhideWhenUsed/>
    <w:rsid w:val="00790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-1 Car,En-tête-2 Car"/>
    <w:basedOn w:val="Policepardfaut"/>
    <w:link w:val="En-tte"/>
    <w:uiPriority w:val="99"/>
    <w:rsid w:val="00790545"/>
    <w:rPr>
      <w:rFonts w:ascii="Arial" w:eastAsiaTheme="minorEastAsia" w:hAnsi="Arial"/>
      <w:sz w:val="20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790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545"/>
    <w:rPr>
      <w:rFonts w:ascii="Arial" w:eastAsiaTheme="minorEastAsia" w:hAnsi="Arial"/>
      <w:sz w:val="20"/>
      <w:lang w:eastAsia="zh-CN"/>
    </w:rPr>
  </w:style>
  <w:style w:type="character" w:styleId="Lienhypertexte">
    <w:name w:val="Hyperlink"/>
    <w:basedOn w:val="Policepardfaut"/>
    <w:uiPriority w:val="99"/>
    <w:rsid w:val="00790545"/>
    <w:rPr>
      <w:rFonts w:cs="Times New Roman"/>
      <w:color w:val="0000FF"/>
      <w:u w:val="single"/>
    </w:rPr>
  </w:style>
  <w:style w:type="paragraph" w:customStyle="1" w:styleId="Tableau-Titrecolonne">
    <w:name w:val="Tableau - Titre colonne"/>
    <w:basedOn w:val="Normal"/>
    <w:next w:val="Normal"/>
    <w:rsid w:val="00790545"/>
    <w:pPr>
      <w:spacing w:after="0" w:line="240" w:lineRule="auto"/>
      <w:jc w:val="both"/>
    </w:pPr>
    <w:rPr>
      <w:rFonts w:eastAsia="Times New Roman" w:cs="Times New Roman"/>
      <w:b/>
      <w:bCs/>
      <w:color w:val="FFFFFF"/>
      <w:kern w:val="28"/>
      <w:szCs w:val="20"/>
      <w:lang w:eastAsia="fr-FR"/>
    </w:rPr>
  </w:style>
  <w:style w:type="paragraph" w:customStyle="1" w:styleId="Document-Titre">
    <w:name w:val="Document - Titre"/>
    <w:basedOn w:val="Normal"/>
    <w:next w:val="Normal"/>
    <w:rsid w:val="00790545"/>
    <w:pPr>
      <w:spacing w:before="360" w:after="360" w:line="240" w:lineRule="auto"/>
      <w:jc w:val="center"/>
    </w:pPr>
    <w:rPr>
      <w:rFonts w:eastAsia="Times New Roman" w:cs="Arial"/>
      <w:b/>
      <w:bCs/>
      <w:kern w:val="28"/>
      <w:sz w:val="40"/>
      <w:szCs w:val="40"/>
      <w:lang w:eastAsia="fr-FR"/>
    </w:rPr>
  </w:style>
  <w:style w:type="paragraph" w:customStyle="1" w:styleId="Projet">
    <w:name w:val="Projet"/>
    <w:rsid w:val="00790545"/>
    <w:pPr>
      <w:pBdr>
        <w:bottom w:val="single" w:sz="12" w:space="1" w:color="000080"/>
      </w:pBdr>
      <w:overflowPunct w:val="0"/>
      <w:autoSpaceDE w:val="0"/>
      <w:autoSpaceDN w:val="0"/>
      <w:adjustRightInd w:val="0"/>
      <w:spacing w:before="3600" w:after="0" w:line="240" w:lineRule="auto"/>
      <w:ind w:left="567"/>
      <w:textAlignment w:val="baseline"/>
    </w:pPr>
    <w:rPr>
      <w:rFonts w:ascii="Verdana" w:eastAsia="Times New Roman" w:hAnsi="Verdana" w:cs="Times New Roman"/>
      <w:noProof/>
      <w:color w:val="000080"/>
      <w:sz w:val="44"/>
      <w:szCs w:val="44"/>
      <w:lang w:eastAsia="fr-FR"/>
    </w:rPr>
  </w:style>
  <w:style w:type="paragraph" w:customStyle="1" w:styleId="Tableau-Titrecellule">
    <w:name w:val="Tableau - Titre cellule"/>
    <w:basedOn w:val="Normal"/>
    <w:next w:val="Normal"/>
    <w:rsid w:val="00790545"/>
    <w:pPr>
      <w:spacing w:after="0" w:line="240" w:lineRule="auto"/>
    </w:pPr>
    <w:rPr>
      <w:rFonts w:eastAsia="Times New Roman" w:cs="Times New Roman"/>
      <w:b/>
      <w:bCs/>
      <w:kern w:val="28"/>
      <w:szCs w:val="20"/>
      <w:lang w:eastAsia="fr-FR"/>
    </w:rPr>
  </w:style>
  <w:style w:type="paragraph" w:customStyle="1" w:styleId="Document-Sujet">
    <w:name w:val="Document - Sujet"/>
    <w:basedOn w:val="Normal"/>
    <w:next w:val="Normal"/>
    <w:rsid w:val="00790545"/>
    <w:pPr>
      <w:spacing w:before="120" w:after="240" w:line="240" w:lineRule="auto"/>
      <w:jc w:val="center"/>
    </w:pPr>
    <w:rPr>
      <w:rFonts w:eastAsia="Times New Roman" w:cs="Times New Roman"/>
      <w:kern w:val="28"/>
      <w:sz w:val="36"/>
      <w:szCs w:val="32"/>
      <w:lang w:eastAsia="fr-FR"/>
    </w:rPr>
  </w:style>
  <w:style w:type="paragraph" w:customStyle="1" w:styleId="Tableau-Valeurcellule">
    <w:name w:val="Tableau - Valeur cellule"/>
    <w:basedOn w:val="Normal"/>
    <w:rsid w:val="00790545"/>
    <w:pPr>
      <w:spacing w:after="0" w:line="240" w:lineRule="auto"/>
    </w:pPr>
    <w:rPr>
      <w:rFonts w:ascii="Verdana" w:eastAsia="Times New Roman" w:hAnsi="Verdana" w:cs="Times New Roman"/>
      <w:kern w:val="28"/>
      <w:szCs w:val="20"/>
      <w:lang w:eastAsia="fr-FR"/>
    </w:rPr>
  </w:style>
  <w:style w:type="paragraph" w:customStyle="1" w:styleId="Default">
    <w:name w:val="Default"/>
    <w:rsid w:val="007905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0545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90545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90545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90545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90545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90545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90545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90545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90545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ANO">
    <w:name w:val="ANO"/>
    <w:basedOn w:val="Normal"/>
    <w:uiPriority w:val="99"/>
    <w:rsid w:val="00790545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A21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A2125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A2125"/>
    <w:rPr>
      <w:rFonts w:ascii="Arial" w:eastAsiaTheme="minorEastAsia" w:hAnsi="Arial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A21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A2125"/>
    <w:rPr>
      <w:rFonts w:ascii="Arial" w:eastAsiaTheme="minorEastAsia" w:hAnsi="Arial"/>
      <w:b/>
      <w:bCs/>
      <w:sz w:val="20"/>
      <w:szCs w:val="20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2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125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rphighlightallclass">
    <w:name w:val="rphighlightallclass"/>
    <w:basedOn w:val="Policepardfaut"/>
    <w:rsid w:val="002D4D66"/>
  </w:style>
  <w:style w:type="paragraph" w:customStyle="1" w:styleId="NormalCalibri">
    <w:name w:val="Normal + Calibri"/>
    <w:aliases w:val="22 pt,Centré"/>
    <w:basedOn w:val="Normal"/>
    <w:rsid w:val="002D4D66"/>
    <w:pPr>
      <w:spacing w:after="0" w:line="240" w:lineRule="auto"/>
      <w:jc w:val="center"/>
    </w:pPr>
    <w:rPr>
      <w:rFonts w:ascii="Calibri" w:eastAsia="Times New Roman" w:hAnsi="Calibri" w:cs="Times New Roman"/>
      <w:sz w:val="44"/>
      <w:szCs w:val="44"/>
      <w:lang w:eastAsia="en-US"/>
    </w:rPr>
  </w:style>
  <w:style w:type="paragraph" w:customStyle="1" w:styleId="paragraph">
    <w:name w:val="paragraph"/>
    <w:basedOn w:val="Normal"/>
    <w:uiPriority w:val="99"/>
    <w:rsid w:val="002D4D66"/>
    <w:pPr>
      <w:spacing w:after="0" w:line="240" w:lineRule="exact"/>
    </w:pPr>
    <w:rPr>
      <w:rFonts w:ascii="Verdana" w:eastAsia="Times New Roman" w:hAnsi="Verdana" w:cs="Times New Roman"/>
      <w:sz w:val="18"/>
      <w:lang w:val="fr-BE" w:eastAsia="en-US"/>
    </w:rPr>
  </w:style>
  <w:style w:type="character" w:styleId="Numrodepage">
    <w:name w:val="page number"/>
    <w:basedOn w:val="Policepardfaut"/>
    <w:rsid w:val="002D4D66"/>
  </w:style>
  <w:style w:type="paragraph" w:customStyle="1" w:styleId="Style16ptGrasBlancCentrMotifTransparenteBleu-vert">
    <w:name w:val="Style 16 pt Gras Blanc Centré Motif : Transparente (Bleu-vert)"/>
    <w:basedOn w:val="Normal"/>
    <w:uiPriority w:val="99"/>
    <w:rsid w:val="00C7014B"/>
    <w:pPr>
      <w:shd w:val="clear" w:color="auto" w:fill="008080"/>
      <w:spacing w:after="0" w:line="240" w:lineRule="auto"/>
      <w:jc w:val="center"/>
    </w:pPr>
    <w:rPr>
      <w:rFonts w:ascii="Calibri" w:eastAsia="Times New Roman" w:hAnsi="Calibri" w:cs="Times New Roman"/>
      <w:b/>
      <w:bCs/>
      <w:color w:val="FFFFFF"/>
      <w:sz w:val="32"/>
      <w:szCs w:val="32"/>
      <w:lang w:val="en-US"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E070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141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31415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31415"/>
    <w:rPr>
      <w:i/>
      <w:iCs/>
    </w:rPr>
  </w:style>
  <w:style w:type="character" w:customStyle="1" w:styleId="ph">
    <w:name w:val="ph"/>
    <w:basedOn w:val="Policepardfaut"/>
    <w:rsid w:val="00385539"/>
  </w:style>
  <w:style w:type="character" w:customStyle="1" w:styleId="apple-converted-space">
    <w:name w:val="apple-converted-space"/>
    <w:basedOn w:val="Policepardfaut"/>
    <w:rsid w:val="00385539"/>
  </w:style>
  <w:style w:type="character" w:customStyle="1" w:styleId="keyword">
    <w:name w:val="keyword"/>
    <w:basedOn w:val="Policepardfaut"/>
    <w:rsid w:val="00385539"/>
  </w:style>
  <w:style w:type="paragraph" w:styleId="Rvision">
    <w:name w:val="Revision"/>
    <w:hidden/>
    <w:uiPriority w:val="99"/>
    <w:semiHidden/>
    <w:rsid w:val="00D30639"/>
    <w:pPr>
      <w:spacing w:after="0" w:line="240" w:lineRule="auto"/>
    </w:pPr>
    <w:rPr>
      <w:rFonts w:ascii="Arial" w:eastAsiaTheme="minorEastAsia" w:hAnsi="Arial"/>
      <w:sz w:val="20"/>
      <w:lang w:eastAsia="zh-CN"/>
    </w:rPr>
  </w:style>
  <w:style w:type="paragraph" w:customStyle="1" w:styleId="shortdesc">
    <w:name w:val="shortdesc"/>
    <w:basedOn w:val="Normal"/>
    <w:rsid w:val="0020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39"/>
    <w:rPr>
      <w:rFonts w:ascii="Arial" w:eastAsiaTheme="minorEastAsia" w:hAnsi="Arial"/>
      <w:sz w:val="20"/>
      <w:lang w:eastAsia="zh-CN"/>
    </w:rPr>
  </w:style>
  <w:style w:type="paragraph" w:styleId="Titre1">
    <w:name w:val="heading 1"/>
    <w:aliases w:val="H1,Titre1,Hoofdkop,Hoofdkop1,Hoofdkop2,Hoofdkop11,Hoofdkop3,Hoofdkop12,Hoofdkop21,Hoofdkop111,Hoofdkop4,Hoofdkop13,Hoofdkop22,Hoofdkop112,Hoofdkop31,Hoofdkop121,Hoofdkop211,Hoofdkop1111,Hoofdkop5,Hoofdkop14,Hoofdkop23,Hoofdkop113,Hoofdkop32,h1"/>
    <w:basedOn w:val="Normal"/>
    <w:next w:val="Normal"/>
    <w:link w:val="Titre1Car"/>
    <w:qFormat/>
    <w:rsid w:val="00790545"/>
    <w:pPr>
      <w:keepNext/>
      <w:pageBreakBefore/>
      <w:numPr>
        <w:numId w:val="1"/>
      </w:numPr>
      <w:spacing w:before="240" w:after="60"/>
      <w:jc w:val="both"/>
      <w:outlineLvl w:val="0"/>
    </w:pPr>
    <w:rPr>
      <w:rFonts w:eastAsiaTheme="majorEastAsia" w:cstheme="majorBidi"/>
      <w:b/>
      <w:color w:val="002060"/>
      <w:sz w:val="28"/>
      <w:szCs w:val="32"/>
    </w:rPr>
  </w:style>
  <w:style w:type="paragraph" w:styleId="Titre2">
    <w:name w:val="heading 2"/>
    <w:aliases w:val="H2"/>
    <w:basedOn w:val="Normal"/>
    <w:next w:val="Normal"/>
    <w:link w:val="Titre2Car"/>
    <w:unhideWhenUsed/>
    <w:qFormat/>
    <w:rsid w:val="000A09E4"/>
    <w:pPr>
      <w:keepNext/>
      <w:numPr>
        <w:ilvl w:val="1"/>
        <w:numId w:val="1"/>
      </w:numPr>
      <w:tabs>
        <w:tab w:val="left" w:pos="567"/>
        <w:tab w:val="left" w:pos="862"/>
      </w:tabs>
      <w:spacing w:before="360" w:after="240" w:line="240" w:lineRule="auto"/>
      <w:ind w:left="578" w:hanging="578"/>
      <w:jc w:val="both"/>
      <w:outlineLvl w:val="1"/>
    </w:pPr>
    <w:rPr>
      <w:rFonts w:eastAsiaTheme="majorEastAsia" w:cstheme="majorBidi"/>
      <w:b/>
      <w:i/>
      <w:color w:val="002060"/>
      <w:sz w:val="24"/>
      <w:szCs w:val="26"/>
    </w:rPr>
  </w:style>
  <w:style w:type="paragraph" w:styleId="Titre3">
    <w:name w:val="heading 3"/>
    <w:aliases w:val="Titre 3 DD,H3,R&amp;S - Titre 3,Titre 3 minuscule,T3,PARA3,Level 3 Topic Heading,niveau3,h3,Punt 3,heading 3,a,Arial 12 Fett,Map,t3,chapitre 1.1.1,t31,2h,l3,subhead 2,numéroté  1.1.1,H31,Titre3,Titre 31,t3.T3,BD Titre 3,BMC Heading 3,Contrat 3,CT,3"/>
    <w:basedOn w:val="Normal"/>
    <w:next w:val="Normal"/>
    <w:link w:val="Titre3Car"/>
    <w:unhideWhenUsed/>
    <w:qFormat/>
    <w:rsid w:val="00E92F7D"/>
    <w:pPr>
      <w:keepNext/>
      <w:keepLines/>
      <w:numPr>
        <w:ilvl w:val="2"/>
        <w:numId w:val="1"/>
      </w:numPr>
      <w:tabs>
        <w:tab w:val="num" w:pos="820"/>
      </w:tabs>
      <w:spacing w:before="240" w:after="120" w:line="240" w:lineRule="auto"/>
      <w:ind w:left="1004"/>
      <w:outlineLvl w:val="2"/>
    </w:pPr>
    <w:rPr>
      <w:rFonts w:eastAsiaTheme="majorEastAsia" w:cstheme="majorBidi"/>
      <w:b/>
      <w:i/>
      <w:color w:val="002060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05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aliases w:val=" Heading 5,Block Label,5m,heading 5,Heading 5 CFMU,Para 5,h5,Heading 5(war),DNV-H5,Roman list,BMC Heading 5,H5,Titre 0,Heading 51,(Shift Ctrl 5),Titre niveau 5,Bloc,Bloc1,Bloc2,Bloc3,Bloc4,Contrat 5,Niveau 5,Niveau5,losange,Titre 1.1111,Aston T5"/>
    <w:basedOn w:val="Normal"/>
    <w:next w:val="Normal"/>
    <w:link w:val="Titre5Car"/>
    <w:unhideWhenUsed/>
    <w:qFormat/>
    <w:rsid w:val="007905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5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5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5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5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1 Car,Hoofdkop Car,Hoofdkop1 Car,Hoofdkop2 Car,Hoofdkop11 Car,Hoofdkop3 Car,Hoofdkop12 Car,Hoofdkop21 Car,Hoofdkop111 Car,Hoofdkop4 Car,Hoofdkop13 Car,Hoofdkop22 Car,Hoofdkop112 Car,Hoofdkop31 Car,Hoofdkop121 Car,Hoofdkop211 Car"/>
    <w:basedOn w:val="Policepardfaut"/>
    <w:link w:val="Titre1"/>
    <w:rsid w:val="00790545"/>
    <w:rPr>
      <w:rFonts w:ascii="Arial" w:eastAsiaTheme="majorEastAsia" w:hAnsi="Arial" w:cstheme="majorBidi"/>
      <w:b/>
      <w:color w:val="002060"/>
      <w:sz w:val="28"/>
      <w:szCs w:val="32"/>
      <w:lang w:eastAsia="zh-CN"/>
    </w:rPr>
  </w:style>
  <w:style w:type="character" w:customStyle="1" w:styleId="Titre2Car">
    <w:name w:val="Titre 2 Car"/>
    <w:aliases w:val="H2 Car"/>
    <w:basedOn w:val="Policepardfaut"/>
    <w:link w:val="Titre2"/>
    <w:rsid w:val="000A09E4"/>
    <w:rPr>
      <w:rFonts w:ascii="Arial" w:eastAsiaTheme="majorEastAsia" w:hAnsi="Arial" w:cstheme="majorBidi"/>
      <w:b/>
      <w:i/>
      <w:color w:val="002060"/>
      <w:sz w:val="24"/>
      <w:szCs w:val="26"/>
      <w:lang w:eastAsia="zh-CN"/>
    </w:rPr>
  </w:style>
  <w:style w:type="character" w:customStyle="1" w:styleId="Titre3Car">
    <w:name w:val="Titre 3 Car"/>
    <w:aliases w:val="Titre 3 DD Car,H3 Car,R&amp;S - Titre 3 Car,Titre 3 minuscule Car,T3 Car,PARA3 Car,Level 3 Topic Heading Car,niveau3 Car,h3 Car,Punt 3 Car,heading 3 Car,a Car,Arial 12 Fett Car,Map Car,t3 Car,chapitre 1.1.1 Car,t31 Car,2h Car,l3 Car,H31 Car"/>
    <w:basedOn w:val="Policepardfaut"/>
    <w:link w:val="Titre3"/>
    <w:rsid w:val="00E92F7D"/>
    <w:rPr>
      <w:rFonts w:ascii="Arial" w:eastAsiaTheme="majorEastAsia" w:hAnsi="Arial" w:cstheme="majorBidi"/>
      <w:b/>
      <w:i/>
      <w:color w:val="002060"/>
      <w:szCs w:val="24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790545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zh-CN"/>
    </w:rPr>
  </w:style>
  <w:style w:type="character" w:customStyle="1" w:styleId="Titre5Car">
    <w:name w:val="Titre 5 Car"/>
    <w:aliases w:val=" Heading 5 Car,Block Label Car,5m Car,heading 5 Car,Heading 5 CFMU Car,Para 5 Car,h5 Car,Heading 5(war) Car,DNV-H5 Car,Roman list Car,BMC Heading 5 Car,H5 Car,Titre 0 Car,Heading 51 Car,(Shift Ctrl 5) Car,Titre niveau 5 Car,Bloc Car"/>
    <w:basedOn w:val="Policepardfaut"/>
    <w:link w:val="Titre5"/>
    <w:rsid w:val="00790545"/>
    <w:rPr>
      <w:rFonts w:asciiTheme="majorHAnsi" w:eastAsiaTheme="majorEastAsia" w:hAnsiTheme="majorHAnsi" w:cstheme="majorBidi"/>
      <w:color w:val="2E74B5" w:themeColor="accent1" w:themeShade="BF"/>
      <w:sz w:val="20"/>
      <w:lang w:eastAsia="zh-CN"/>
    </w:rPr>
  </w:style>
  <w:style w:type="character" w:customStyle="1" w:styleId="Titre6Car">
    <w:name w:val="Titre 6 Car"/>
    <w:basedOn w:val="Policepardfaut"/>
    <w:link w:val="Titre6"/>
    <w:uiPriority w:val="9"/>
    <w:semiHidden/>
    <w:rsid w:val="00790545"/>
    <w:rPr>
      <w:rFonts w:asciiTheme="majorHAnsi" w:eastAsiaTheme="majorEastAsia" w:hAnsiTheme="majorHAnsi" w:cstheme="majorBidi"/>
      <w:color w:val="1F4D78" w:themeColor="accent1" w:themeShade="7F"/>
      <w:sz w:val="20"/>
      <w:lang w:eastAsia="zh-CN"/>
    </w:rPr>
  </w:style>
  <w:style w:type="character" w:customStyle="1" w:styleId="Titre7Car">
    <w:name w:val="Titre 7 Car"/>
    <w:basedOn w:val="Policepardfaut"/>
    <w:link w:val="Titre7"/>
    <w:uiPriority w:val="9"/>
    <w:semiHidden/>
    <w:rsid w:val="00790545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eastAsia="zh-CN"/>
    </w:rPr>
  </w:style>
  <w:style w:type="character" w:customStyle="1" w:styleId="Titre8Car">
    <w:name w:val="Titre 8 Car"/>
    <w:basedOn w:val="Policepardfaut"/>
    <w:link w:val="Titre8"/>
    <w:uiPriority w:val="9"/>
    <w:semiHidden/>
    <w:rsid w:val="007905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Titre9Car">
    <w:name w:val="Titre 9 Car"/>
    <w:basedOn w:val="Policepardfaut"/>
    <w:link w:val="Titre9"/>
    <w:uiPriority w:val="9"/>
    <w:semiHidden/>
    <w:rsid w:val="00790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Paragraphedeliste">
    <w:name w:val="List Paragraph"/>
    <w:basedOn w:val="Normal"/>
    <w:uiPriority w:val="34"/>
    <w:qFormat/>
    <w:rsid w:val="00790545"/>
    <w:pPr>
      <w:ind w:left="720"/>
      <w:contextualSpacing/>
    </w:pPr>
  </w:style>
  <w:style w:type="table" w:styleId="Grilledutableau">
    <w:name w:val="Table Grid"/>
    <w:basedOn w:val="TableauNormal"/>
    <w:rsid w:val="0079054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aliases w:val="En-tête-1,En-tête-2"/>
    <w:basedOn w:val="Normal"/>
    <w:link w:val="En-tteCar"/>
    <w:unhideWhenUsed/>
    <w:rsid w:val="00790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-1 Car,En-tête-2 Car"/>
    <w:basedOn w:val="Policepardfaut"/>
    <w:link w:val="En-tte"/>
    <w:uiPriority w:val="99"/>
    <w:rsid w:val="00790545"/>
    <w:rPr>
      <w:rFonts w:ascii="Arial" w:eastAsiaTheme="minorEastAsia" w:hAnsi="Arial"/>
      <w:sz w:val="20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790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545"/>
    <w:rPr>
      <w:rFonts w:ascii="Arial" w:eastAsiaTheme="minorEastAsia" w:hAnsi="Arial"/>
      <w:sz w:val="20"/>
      <w:lang w:eastAsia="zh-CN"/>
    </w:rPr>
  </w:style>
  <w:style w:type="character" w:styleId="Lienhypertexte">
    <w:name w:val="Hyperlink"/>
    <w:basedOn w:val="Policepardfaut"/>
    <w:uiPriority w:val="99"/>
    <w:rsid w:val="00790545"/>
    <w:rPr>
      <w:rFonts w:cs="Times New Roman"/>
      <w:color w:val="0000FF"/>
      <w:u w:val="single"/>
    </w:rPr>
  </w:style>
  <w:style w:type="paragraph" w:customStyle="1" w:styleId="Tableau-Titrecolonne">
    <w:name w:val="Tableau - Titre colonne"/>
    <w:basedOn w:val="Normal"/>
    <w:next w:val="Normal"/>
    <w:rsid w:val="00790545"/>
    <w:pPr>
      <w:spacing w:after="0" w:line="240" w:lineRule="auto"/>
      <w:jc w:val="both"/>
    </w:pPr>
    <w:rPr>
      <w:rFonts w:eastAsia="Times New Roman" w:cs="Times New Roman"/>
      <w:b/>
      <w:bCs/>
      <w:color w:val="FFFFFF"/>
      <w:kern w:val="28"/>
      <w:szCs w:val="20"/>
      <w:lang w:eastAsia="fr-FR"/>
    </w:rPr>
  </w:style>
  <w:style w:type="paragraph" w:customStyle="1" w:styleId="Document-Titre">
    <w:name w:val="Document - Titre"/>
    <w:basedOn w:val="Normal"/>
    <w:next w:val="Normal"/>
    <w:rsid w:val="00790545"/>
    <w:pPr>
      <w:spacing w:before="360" w:after="360" w:line="240" w:lineRule="auto"/>
      <w:jc w:val="center"/>
    </w:pPr>
    <w:rPr>
      <w:rFonts w:eastAsia="Times New Roman" w:cs="Arial"/>
      <w:b/>
      <w:bCs/>
      <w:kern w:val="28"/>
      <w:sz w:val="40"/>
      <w:szCs w:val="40"/>
      <w:lang w:eastAsia="fr-FR"/>
    </w:rPr>
  </w:style>
  <w:style w:type="paragraph" w:customStyle="1" w:styleId="Projet">
    <w:name w:val="Projet"/>
    <w:rsid w:val="00790545"/>
    <w:pPr>
      <w:pBdr>
        <w:bottom w:val="single" w:sz="12" w:space="1" w:color="000080"/>
      </w:pBdr>
      <w:overflowPunct w:val="0"/>
      <w:autoSpaceDE w:val="0"/>
      <w:autoSpaceDN w:val="0"/>
      <w:adjustRightInd w:val="0"/>
      <w:spacing w:before="3600" w:after="0" w:line="240" w:lineRule="auto"/>
      <w:ind w:left="567"/>
      <w:textAlignment w:val="baseline"/>
    </w:pPr>
    <w:rPr>
      <w:rFonts w:ascii="Verdana" w:eastAsia="Times New Roman" w:hAnsi="Verdana" w:cs="Times New Roman"/>
      <w:noProof/>
      <w:color w:val="000080"/>
      <w:sz w:val="44"/>
      <w:szCs w:val="44"/>
      <w:lang w:eastAsia="fr-FR"/>
    </w:rPr>
  </w:style>
  <w:style w:type="paragraph" w:customStyle="1" w:styleId="Tableau-Titrecellule">
    <w:name w:val="Tableau - Titre cellule"/>
    <w:basedOn w:val="Normal"/>
    <w:next w:val="Normal"/>
    <w:rsid w:val="00790545"/>
    <w:pPr>
      <w:spacing w:after="0" w:line="240" w:lineRule="auto"/>
    </w:pPr>
    <w:rPr>
      <w:rFonts w:eastAsia="Times New Roman" w:cs="Times New Roman"/>
      <w:b/>
      <w:bCs/>
      <w:kern w:val="28"/>
      <w:szCs w:val="20"/>
      <w:lang w:eastAsia="fr-FR"/>
    </w:rPr>
  </w:style>
  <w:style w:type="paragraph" w:customStyle="1" w:styleId="Document-Sujet">
    <w:name w:val="Document - Sujet"/>
    <w:basedOn w:val="Normal"/>
    <w:next w:val="Normal"/>
    <w:rsid w:val="00790545"/>
    <w:pPr>
      <w:spacing w:before="120" w:after="240" w:line="240" w:lineRule="auto"/>
      <w:jc w:val="center"/>
    </w:pPr>
    <w:rPr>
      <w:rFonts w:eastAsia="Times New Roman" w:cs="Times New Roman"/>
      <w:kern w:val="28"/>
      <w:sz w:val="36"/>
      <w:szCs w:val="32"/>
      <w:lang w:eastAsia="fr-FR"/>
    </w:rPr>
  </w:style>
  <w:style w:type="paragraph" w:customStyle="1" w:styleId="Tableau-Valeurcellule">
    <w:name w:val="Tableau - Valeur cellule"/>
    <w:basedOn w:val="Normal"/>
    <w:rsid w:val="00790545"/>
    <w:pPr>
      <w:spacing w:after="0" w:line="240" w:lineRule="auto"/>
    </w:pPr>
    <w:rPr>
      <w:rFonts w:ascii="Verdana" w:eastAsia="Times New Roman" w:hAnsi="Verdana" w:cs="Times New Roman"/>
      <w:kern w:val="28"/>
      <w:szCs w:val="20"/>
      <w:lang w:eastAsia="fr-FR"/>
    </w:rPr>
  </w:style>
  <w:style w:type="paragraph" w:customStyle="1" w:styleId="Default">
    <w:name w:val="Default"/>
    <w:rsid w:val="007905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0545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90545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90545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90545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90545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90545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90545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90545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90545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ANO">
    <w:name w:val="ANO"/>
    <w:basedOn w:val="Normal"/>
    <w:uiPriority w:val="99"/>
    <w:rsid w:val="00790545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A21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A2125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A2125"/>
    <w:rPr>
      <w:rFonts w:ascii="Arial" w:eastAsiaTheme="minorEastAsia" w:hAnsi="Arial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A21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A2125"/>
    <w:rPr>
      <w:rFonts w:ascii="Arial" w:eastAsiaTheme="minorEastAsia" w:hAnsi="Arial"/>
      <w:b/>
      <w:bCs/>
      <w:sz w:val="20"/>
      <w:szCs w:val="20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2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125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rphighlightallclass">
    <w:name w:val="rphighlightallclass"/>
    <w:basedOn w:val="Policepardfaut"/>
    <w:rsid w:val="002D4D66"/>
  </w:style>
  <w:style w:type="paragraph" w:customStyle="1" w:styleId="NormalCalibri">
    <w:name w:val="Normal + Calibri"/>
    <w:aliases w:val="22 pt,Centré"/>
    <w:basedOn w:val="Normal"/>
    <w:rsid w:val="002D4D66"/>
    <w:pPr>
      <w:spacing w:after="0" w:line="240" w:lineRule="auto"/>
      <w:jc w:val="center"/>
    </w:pPr>
    <w:rPr>
      <w:rFonts w:ascii="Calibri" w:eastAsia="Times New Roman" w:hAnsi="Calibri" w:cs="Times New Roman"/>
      <w:sz w:val="44"/>
      <w:szCs w:val="44"/>
      <w:lang w:eastAsia="en-US"/>
    </w:rPr>
  </w:style>
  <w:style w:type="paragraph" w:customStyle="1" w:styleId="paragraph">
    <w:name w:val="paragraph"/>
    <w:basedOn w:val="Normal"/>
    <w:uiPriority w:val="99"/>
    <w:rsid w:val="002D4D66"/>
    <w:pPr>
      <w:spacing w:after="0" w:line="240" w:lineRule="exact"/>
    </w:pPr>
    <w:rPr>
      <w:rFonts w:ascii="Verdana" w:eastAsia="Times New Roman" w:hAnsi="Verdana" w:cs="Times New Roman"/>
      <w:sz w:val="18"/>
      <w:lang w:val="fr-BE" w:eastAsia="en-US"/>
    </w:rPr>
  </w:style>
  <w:style w:type="character" w:styleId="Numrodepage">
    <w:name w:val="page number"/>
    <w:basedOn w:val="Policepardfaut"/>
    <w:rsid w:val="002D4D66"/>
  </w:style>
  <w:style w:type="paragraph" w:customStyle="1" w:styleId="Style16ptGrasBlancCentrMotifTransparenteBleu-vert">
    <w:name w:val="Style 16 pt Gras Blanc Centré Motif : Transparente (Bleu-vert)"/>
    <w:basedOn w:val="Normal"/>
    <w:uiPriority w:val="99"/>
    <w:rsid w:val="00C7014B"/>
    <w:pPr>
      <w:shd w:val="clear" w:color="auto" w:fill="008080"/>
      <w:spacing w:after="0" w:line="240" w:lineRule="auto"/>
      <w:jc w:val="center"/>
    </w:pPr>
    <w:rPr>
      <w:rFonts w:ascii="Calibri" w:eastAsia="Times New Roman" w:hAnsi="Calibri" w:cs="Times New Roman"/>
      <w:b/>
      <w:bCs/>
      <w:color w:val="FFFFFF"/>
      <w:sz w:val="32"/>
      <w:szCs w:val="32"/>
      <w:lang w:val="en-US"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E070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141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31415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31415"/>
    <w:rPr>
      <w:i/>
      <w:iCs/>
    </w:rPr>
  </w:style>
  <w:style w:type="character" w:customStyle="1" w:styleId="ph">
    <w:name w:val="ph"/>
    <w:basedOn w:val="Policepardfaut"/>
    <w:rsid w:val="00385539"/>
  </w:style>
  <w:style w:type="character" w:customStyle="1" w:styleId="apple-converted-space">
    <w:name w:val="apple-converted-space"/>
    <w:basedOn w:val="Policepardfaut"/>
    <w:rsid w:val="00385539"/>
  </w:style>
  <w:style w:type="character" w:customStyle="1" w:styleId="keyword">
    <w:name w:val="keyword"/>
    <w:basedOn w:val="Policepardfaut"/>
    <w:rsid w:val="00385539"/>
  </w:style>
  <w:style w:type="paragraph" w:styleId="Rvision">
    <w:name w:val="Revision"/>
    <w:hidden/>
    <w:uiPriority w:val="99"/>
    <w:semiHidden/>
    <w:rsid w:val="00D30639"/>
    <w:pPr>
      <w:spacing w:after="0" w:line="240" w:lineRule="auto"/>
    </w:pPr>
    <w:rPr>
      <w:rFonts w:ascii="Arial" w:eastAsiaTheme="minorEastAsia" w:hAnsi="Arial"/>
      <w:sz w:val="20"/>
      <w:lang w:eastAsia="zh-CN"/>
    </w:rPr>
  </w:style>
  <w:style w:type="paragraph" w:customStyle="1" w:styleId="shortdesc">
    <w:name w:val="shortdesc"/>
    <w:basedOn w:val="Normal"/>
    <w:rsid w:val="0020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D59F-034C-49AA-9E44-9A7BFCF9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6361</Words>
  <Characters>34990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41269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 Tahar</dc:creator>
  <cp:lastModifiedBy>TAHAR IBRI (X137026)</cp:lastModifiedBy>
  <cp:revision>2</cp:revision>
  <cp:lastPrinted>2016-02-18T09:51:00Z</cp:lastPrinted>
  <dcterms:created xsi:type="dcterms:W3CDTF">2017-05-11T13:08:00Z</dcterms:created>
  <dcterms:modified xsi:type="dcterms:W3CDTF">2017-05-11T13:08:00Z</dcterms:modified>
</cp:coreProperties>
</file>